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9F4" w:rsidRDefault="002379F4" w:rsidP="00A61F93">
      <w:pPr>
        <w:rPr>
          <w:rFonts w:ascii="Arial" w:hAnsi="Arial"/>
        </w:rPr>
      </w:pPr>
      <w:r>
        <w:rPr>
          <w:rFonts w:ascii="Arial" w:eastAsia="MS UI Gothic" w:hAnsi="Arial"/>
          <w:lang w:val="ja-JP"/>
        </w:rPr>
        <w:t xml:space="preserve">Cloud Security Email Evaluation “Thank You” </w:t>
      </w:r>
      <w:r>
        <w:rPr>
          <w:rFonts w:ascii="MS Mincho" w:hint="eastAsia"/>
          <w:lang w:val="ja-JP"/>
        </w:rPr>
        <w:t>電子メール</w:t>
      </w:r>
      <w:r>
        <w:rPr>
          <w:rFonts w:ascii="MS UI Gothic" w:eastAsia="MS UI Gothic"/>
          <w:lang w:val="ja-JP"/>
        </w:rPr>
        <w:t xml:space="preserve"> </w:t>
      </w:r>
      <w:r>
        <w:rPr>
          <w:rFonts w:ascii="MS Mincho" w:hint="eastAsia"/>
          <w:lang w:val="ja-JP"/>
        </w:rPr>
        <w:t>メッセージ</w:t>
      </w:r>
    </w:p>
    <w:p w:rsidR="002379F4" w:rsidRDefault="002379F4" w:rsidP="009403D8">
      <w:pPr>
        <w:rPr>
          <w:rFonts w:ascii="Arial" w:hAnsi="Arial" w:cs="Arial"/>
          <w:sz w:val="20"/>
          <w:szCs w:val="20"/>
        </w:rPr>
      </w:pPr>
    </w:p>
    <w:p w:rsidR="002379F4" w:rsidRDefault="002379F4" w:rsidP="00A61F93">
      <w:pPr>
        <w:rPr>
          <w:rFonts w:ascii="Arial" w:hAnsi="Arial"/>
          <w:b/>
          <w:sz w:val="20"/>
        </w:rPr>
      </w:pPr>
      <w:r>
        <w:rPr>
          <w:rFonts w:ascii="MS UI Gothic" w:eastAsia="MS UI Gothic" w:hint="eastAsia"/>
          <w:b/>
          <w:sz w:val="20"/>
          <w:lang w:val="ja-JP"/>
        </w:rPr>
        <w:t>エラー</w:t>
      </w:r>
      <w:r>
        <w:rPr>
          <w:rFonts w:ascii="MS UI Gothic" w:eastAsia="MS UI Gothic"/>
          <w:b/>
          <w:sz w:val="20"/>
          <w:lang w:val="ja-JP"/>
        </w:rPr>
        <w:t xml:space="preserve"> </w:t>
      </w:r>
      <w:r>
        <w:rPr>
          <w:rFonts w:ascii="MS UI Gothic" w:eastAsia="MS UI Gothic" w:hint="eastAsia"/>
          <w:b/>
          <w:sz w:val="20"/>
          <w:lang w:val="ja-JP"/>
        </w:rPr>
        <w:t>メッセージ</w:t>
      </w:r>
      <w:r>
        <w:rPr>
          <w:rFonts w:ascii="MS UI Gothic" w:eastAsia="MS UI Gothic"/>
          <w:b/>
          <w:sz w:val="20"/>
          <w:lang w:val="ja-JP"/>
        </w:rPr>
        <w:t>:</w:t>
      </w:r>
    </w:p>
    <w:p w:rsidR="002379F4" w:rsidRDefault="002379F4" w:rsidP="009403D8">
      <w:pPr>
        <w:rPr>
          <w:rFonts w:ascii="Arial" w:hAnsi="Arial" w:cs="Arial"/>
          <w:sz w:val="20"/>
          <w:szCs w:val="20"/>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08"/>
        <w:gridCol w:w="4500"/>
      </w:tblGrid>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Dear {</w:t>
            </w:r>
            <w:proofErr w:type="spellStart"/>
            <w:r w:rsidRPr="00194E20">
              <w:rPr>
                <w:rFonts w:ascii="Courier New" w:hAnsi="Courier New" w:cs="Courier New"/>
              </w:rPr>
              <w:t>FirstName</w:t>
            </w:r>
            <w:proofErr w:type="spellEnd"/>
            <w:r w:rsidRPr="00194E20">
              <w:rPr>
                <w:rFonts w:ascii="Courier New" w:hAnsi="Courier New" w:cs="Courier New"/>
              </w:rPr>
              <w:t>},</w:t>
            </w:r>
          </w:p>
        </w:tc>
        <w:tc>
          <w:tcPr>
            <w:tcW w:w="4500" w:type="dxa"/>
          </w:tcPr>
          <w:p w:rsidR="0010159E" w:rsidRPr="0010159E" w:rsidRDefault="002379F4" w:rsidP="00194E20">
            <w:pPr>
              <w:spacing w:line="480" w:lineRule="auto"/>
              <w:rPr>
                <w:ins w:id="0" w:author="McGoldrick, Tomoko" w:date="2013-06-10T10:08:00Z"/>
                <w:rFonts w:ascii="Courier New" w:hAnsi="Courier New" w:cs="Courier New"/>
                <w:lang w:eastAsia="ja-JP"/>
                <w:rPrChange w:id="1" w:author="McGoldrick, Tomoko" w:date="2013-06-10T10:08:00Z">
                  <w:rPr>
                    <w:ins w:id="2" w:author="McGoldrick, Tomoko" w:date="2013-06-10T10:08:00Z"/>
                    <w:rFonts w:ascii="Courier New" w:hAnsi="Courier New" w:cs="Courier New"/>
                    <w:lang w:val="ja-JP" w:eastAsia="ja-JP"/>
                  </w:rPr>
                </w:rPrChange>
              </w:rPr>
            </w:pPr>
            <w:r w:rsidRPr="0010159E">
              <w:rPr>
                <w:rFonts w:ascii="Courier New" w:eastAsia="MS UI Gothic" w:hAnsi="Courier New" w:cs="Courier New"/>
                <w:rPrChange w:id="3" w:author="McGoldrick, Tomoko" w:date="2013-06-10T10:08:00Z">
                  <w:rPr>
                    <w:rFonts w:ascii="Courier New" w:eastAsia="MS UI Gothic" w:hAnsi="Courier New" w:cs="Courier New"/>
                    <w:lang w:val="ja-JP"/>
                  </w:rPr>
                </w:rPrChange>
              </w:rPr>
              <w:t>{</w:t>
            </w:r>
            <w:proofErr w:type="spellStart"/>
            <w:ins w:id="4" w:author="McGoldrick, Tomoko" w:date="2013-06-10T10:08:00Z">
              <w:r w:rsidR="0010159E">
                <w:rPr>
                  <w:rFonts w:ascii="Courier New" w:eastAsia="MS UI Gothic" w:hAnsi="Courier New" w:cs="Courier New" w:hint="eastAsia"/>
                  <w:color w:val="00B050"/>
                  <w:lang w:eastAsia="ja-JP"/>
                </w:rPr>
                <w:t>Last</w:t>
              </w:r>
            </w:ins>
            <w:del w:id="5" w:author="McGoldrick, Tomoko" w:date="2013-06-10T10:08:00Z">
              <w:r w:rsidRPr="0010159E" w:rsidDel="0010159E">
                <w:rPr>
                  <w:rFonts w:ascii="Courier New" w:eastAsia="MS UI Gothic" w:hAnsi="Courier New" w:cs="Courier New"/>
                  <w:color w:val="00B050"/>
                  <w:rPrChange w:id="6" w:author="McGoldrick, Tomoko" w:date="2013-06-10T10:08:00Z">
                    <w:rPr>
                      <w:rFonts w:ascii="Courier New" w:eastAsia="MS UI Gothic" w:hAnsi="Courier New" w:cs="Courier New"/>
                      <w:lang w:val="ja-JP"/>
                    </w:rPr>
                  </w:rPrChange>
                </w:rPr>
                <w:delText>First</w:delText>
              </w:r>
            </w:del>
            <w:r w:rsidRPr="0010159E">
              <w:rPr>
                <w:rFonts w:ascii="Courier New" w:eastAsia="MS UI Gothic" w:hAnsi="Courier New" w:cs="Courier New"/>
                <w:color w:val="00B050"/>
                <w:rPrChange w:id="7" w:author="McGoldrick, Tomoko" w:date="2013-06-10T10:08:00Z">
                  <w:rPr>
                    <w:rFonts w:ascii="Courier New" w:eastAsia="MS UI Gothic" w:hAnsi="Courier New" w:cs="Courier New"/>
                    <w:lang w:val="ja-JP"/>
                  </w:rPr>
                </w:rPrChange>
              </w:rPr>
              <w:t>Name</w:t>
            </w:r>
            <w:proofErr w:type="spellEnd"/>
            <w:r w:rsidRPr="0010159E">
              <w:rPr>
                <w:rFonts w:ascii="Courier New" w:eastAsia="MS UI Gothic" w:hAnsi="Courier New" w:cs="Courier New"/>
                <w:rPrChange w:id="8" w:author="McGoldrick, Tomoko" w:date="2013-06-10T10:08:00Z">
                  <w:rPr>
                    <w:rFonts w:ascii="Courier New" w:eastAsia="MS UI Gothic" w:hAnsi="Courier New" w:cs="Courier New"/>
                    <w:lang w:val="ja-JP"/>
                  </w:rPr>
                </w:rPrChange>
              </w:rPr>
              <w:t>}</w:t>
            </w:r>
            <w:r w:rsidRPr="00194E20">
              <w:rPr>
                <w:rFonts w:ascii="Courier New" w:hAnsi="Courier New" w:cs="Courier New"/>
                <w:lang w:val="ja-JP"/>
              </w:rPr>
              <w:t>様</w:t>
            </w:r>
          </w:p>
          <w:p w:rsidR="0010159E" w:rsidRPr="0010159E" w:rsidRDefault="0002119B" w:rsidP="00194E20">
            <w:pPr>
              <w:spacing w:line="480" w:lineRule="auto"/>
              <w:rPr>
                <w:rFonts w:ascii="Courier New" w:hAnsi="Courier New" w:cs="Courier New"/>
                <w:lang w:eastAsia="ja-JP"/>
              </w:rPr>
            </w:pPr>
            <w:ins w:id="9" w:author="McGoldrick, Tomoko" w:date="2013-06-10T10:08:00Z">
              <w:r w:rsidRPr="0002119B">
                <w:rPr>
                  <w:rFonts w:ascii="Courier New" w:hAnsi="Courier New" w:cs="Courier New"/>
                  <w:lang w:eastAsia="ja-JP"/>
                </w:rPr>
                <w:t xml:space="preserve">*using last name is </w:t>
              </w:r>
            </w:ins>
            <w:ins w:id="10" w:author="McGoldrick, Tomoko" w:date="2013-06-10T10:14:00Z">
              <w:r>
                <w:rPr>
                  <w:rFonts w:ascii="Courier New" w:hAnsi="Courier New" w:cs="Courier New" w:hint="eastAsia"/>
                  <w:lang w:eastAsia="ja-JP"/>
                </w:rPr>
                <w:t>common</w:t>
              </w:r>
            </w:ins>
            <w:ins w:id="11" w:author="McGoldrick, Tomoko" w:date="2013-06-10T10:08:00Z">
              <w:r w:rsidR="0010159E" w:rsidRPr="0010159E">
                <w:rPr>
                  <w:rFonts w:ascii="Courier New" w:hAnsi="Courier New" w:cs="Courier New"/>
                  <w:lang w:eastAsia="ja-JP"/>
                  <w:rPrChange w:id="12" w:author="McGoldrick, Tomoko" w:date="2013-06-10T10:08:00Z">
                    <w:rPr>
                      <w:rFonts w:ascii="Courier New" w:hAnsi="Courier New" w:cs="Courier New"/>
                      <w:lang w:val="ja-JP" w:eastAsia="ja-JP"/>
                    </w:rPr>
                  </w:rPrChange>
                </w:rPr>
                <w:t xml:space="preserve"> in Japan.</w:t>
              </w:r>
            </w:ins>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p>
        </w:tc>
        <w:tc>
          <w:tcPr>
            <w:tcW w:w="4500" w:type="dxa"/>
          </w:tcPr>
          <w:p w:rsidR="002379F4" w:rsidRPr="00194E20" w:rsidRDefault="002379F4" w:rsidP="00194E20">
            <w:pPr>
              <w:spacing w:line="480" w:lineRule="auto"/>
              <w:rPr>
                <w:rFonts w:ascii="Courier New" w:hAnsi="Courier New" w:cs="Courier New"/>
              </w:rPr>
            </w:pPr>
          </w:p>
        </w:tc>
      </w:tr>
      <w:tr w:rsidR="002379F4" w:rsidRPr="00194E20" w:rsidTr="00A701AE">
        <w:trPr>
          <w:trHeight w:val="1020"/>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Your registration for our {</w:t>
            </w:r>
            <w:proofErr w:type="spellStart"/>
            <w:r w:rsidRPr="00194E20">
              <w:rPr>
                <w:rFonts w:ascii="Courier New" w:hAnsi="Courier New" w:cs="Courier New"/>
              </w:rPr>
              <w:t>ProductName</w:t>
            </w:r>
            <w:proofErr w:type="spellEnd"/>
            <w:r w:rsidRPr="00194E20">
              <w:rPr>
                <w:rFonts w:ascii="Courier New" w:hAnsi="Courier New" w:cs="Courier New"/>
              </w:rPr>
              <w:t>} product could not be completed at this time. To fully register your product evaluation, please contact Technical Support at your earliest availability, and provide the error below:</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hAnsi="Courier New" w:cs="Courier New"/>
                <w:lang w:val="ja-JP" w:eastAsia="ja-JP"/>
              </w:rPr>
              <w:t>あなたの</w:t>
            </w:r>
            <w:r w:rsidRPr="00194E20">
              <w:rPr>
                <w:rFonts w:ascii="Courier New" w:hAnsi="Courier New" w:cs="Courier New"/>
                <w:lang w:eastAsia="ja-JP"/>
              </w:rPr>
              <w:t xml:space="preserve"> {</w:t>
            </w:r>
            <w:proofErr w:type="spellStart"/>
            <w:r w:rsidRPr="00194E20">
              <w:rPr>
                <w:rFonts w:ascii="Courier New" w:hAnsi="Courier New" w:cs="Courier New"/>
                <w:lang w:eastAsia="ja-JP"/>
              </w:rPr>
              <w:t>ProductName</w:t>
            </w:r>
            <w:proofErr w:type="spellEnd"/>
            <w:r w:rsidRPr="00194E20">
              <w:rPr>
                <w:rFonts w:ascii="Courier New" w:hAnsi="Courier New" w:cs="Courier New"/>
                <w:lang w:eastAsia="ja-JP"/>
              </w:rPr>
              <w:t xml:space="preserve">} </w:t>
            </w:r>
            <w:r w:rsidRPr="00194E20">
              <w:rPr>
                <w:rFonts w:ascii="Courier New" w:hAnsi="Courier New" w:cs="Courier New"/>
                <w:lang w:val="ja-JP" w:eastAsia="ja-JP"/>
              </w:rPr>
              <w:t>製品登録はまだ完了していません。</w:t>
            </w:r>
            <w:r w:rsidRPr="00194E20">
              <w:rPr>
                <w:rFonts w:ascii="Courier New" w:hAnsi="Courier New" w:cs="Courier New"/>
                <w:lang w:eastAsia="ja-JP"/>
              </w:rPr>
              <w:t xml:space="preserve"> </w:t>
            </w:r>
            <w:r w:rsidRPr="00194E20">
              <w:rPr>
                <w:rFonts w:ascii="Courier New" w:hAnsi="Courier New" w:cs="Courier New"/>
                <w:lang w:val="ja-JP" w:eastAsia="ja-JP"/>
              </w:rPr>
              <w:t>製品評価の登録を完了するには、できるだけ速やかにテクニカル</w:t>
            </w:r>
            <w:r w:rsidRPr="00194E20">
              <w:rPr>
                <w:rFonts w:ascii="Courier New" w:eastAsia="MS UI Gothic" w:hAnsi="Courier New" w:cs="Courier New"/>
                <w:lang w:eastAsia="ja-JP"/>
              </w:rPr>
              <w:t xml:space="preserve"> </w:t>
            </w:r>
            <w:r w:rsidRPr="00194E20">
              <w:rPr>
                <w:rFonts w:ascii="Courier New" w:hAnsi="Courier New" w:cs="Courier New"/>
                <w:lang w:val="ja-JP" w:eastAsia="ja-JP"/>
              </w:rPr>
              <w:t>サポートに連絡し、下記のエラーを報告してください</w:t>
            </w:r>
            <w:r w:rsidRPr="00194E20">
              <w:rPr>
                <w:rFonts w:ascii="Courier New" w:eastAsia="MS UI Gothic" w:hAnsi="Courier New" w:cs="Courier New"/>
                <w:lang w:eastAsia="ja-JP"/>
              </w:rPr>
              <w:t>:</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System error: {sub id}</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eastAsia="ja-JP"/>
              </w:rPr>
              <w:t>システム</w:t>
            </w:r>
            <w:r w:rsidRPr="00194E20">
              <w:rPr>
                <w:rFonts w:ascii="Courier New" w:eastAsia="MS UI Gothic" w:hAnsi="Courier New" w:cs="Courier New"/>
                <w:lang w:val="ja-JP" w:eastAsia="ja-JP"/>
              </w:rPr>
              <w:t xml:space="preserve"> </w:t>
            </w:r>
            <w:r w:rsidRPr="00194E20">
              <w:rPr>
                <w:rFonts w:ascii="Courier New" w:eastAsia="MS UI Gothic" w:hAnsi="Courier New" w:cs="Courier New"/>
                <w:lang w:val="ja-JP" w:eastAsia="ja-JP"/>
              </w:rPr>
              <w:t>エラー</w:t>
            </w:r>
            <w:r w:rsidRPr="00194E20">
              <w:rPr>
                <w:rFonts w:ascii="Courier New" w:eastAsia="MS UI Gothic" w:hAnsi="Courier New" w:cs="Courier New"/>
                <w:lang w:val="ja-JP" w:eastAsia="ja-JP"/>
              </w:rPr>
              <w:t>:</w:t>
            </w:r>
            <w:r w:rsidRPr="00194E20">
              <w:rPr>
                <w:rFonts w:ascii="Courier New" w:hAnsi="Courier New" w:cs="Courier New"/>
                <w:lang w:eastAsia="ja-JP"/>
              </w:rPr>
              <w:t xml:space="preserve"> </w:t>
            </w:r>
            <w:r w:rsidRPr="00194E20">
              <w:rPr>
                <w:rFonts w:ascii="Courier New" w:eastAsia="MS UI Gothic" w:hAnsi="Courier New" w:cs="Courier New"/>
                <w:lang w:val="ja-JP" w:eastAsia="ja-JP"/>
              </w:rPr>
              <w:t>{sub id}</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1530"/>
        </w:trPr>
        <w:tc>
          <w:tcPr>
            <w:tcW w:w="4608" w:type="dxa"/>
          </w:tcPr>
          <w:p w:rsidR="002379F4" w:rsidRPr="00194E20" w:rsidRDefault="002379F4" w:rsidP="00194E20">
            <w:pPr>
              <w:spacing w:line="480" w:lineRule="auto"/>
              <w:rPr>
                <w:rFonts w:ascii="Courier New" w:hAnsi="Courier New" w:cs="Courier New"/>
              </w:rPr>
            </w:pPr>
            <w:proofErr w:type="spellStart"/>
            <w:r w:rsidRPr="00194E20">
              <w:rPr>
                <w:rFonts w:ascii="Courier New" w:hAnsi="Courier New" w:cs="Courier New"/>
              </w:rPr>
              <w:t>Websense</w:t>
            </w:r>
            <w:proofErr w:type="spellEnd"/>
            <w:r w:rsidRPr="00194E20">
              <w:rPr>
                <w:rFonts w:ascii="Courier New" w:hAnsi="Courier New" w:cs="Courier New"/>
              </w:rPr>
              <w:t xml:space="preserve"> offers free technical support for the duration of your evaluation. If you experience any additional issues during installation and configuration, please visit </w:t>
            </w:r>
            <w:r w:rsidRPr="00194E20">
              <w:rPr>
                <w:rFonts w:ascii="Courier New" w:hAnsi="Courier New" w:cs="Courier New"/>
              </w:rPr>
              <w:lastRenderedPageBreak/>
              <w:t xml:space="preserve">our online support center at </w:t>
            </w:r>
            <w:r w:rsidRPr="00194E20">
              <w:rPr>
                <w:rFonts w:ascii="Courier New" w:hAnsi="Courier New" w:cs="Courier New"/>
                <w:u w:val="single"/>
              </w:rPr>
              <w:t>www.websense.com/support</w:t>
            </w:r>
            <w:r w:rsidRPr="00194E20">
              <w:rPr>
                <w:rFonts w:ascii="Courier New" w:hAnsi="Courier New" w:cs="Courier New"/>
              </w:rPr>
              <w:t>. You may also call your regional support office at the numbers listed below.</w:t>
            </w:r>
          </w:p>
        </w:tc>
        <w:tc>
          <w:tcPr>
            <w:tcW w:w="4500" w:type="dxa"/>
          </w:tcPr>
          <w:p w:rsidR="002379F4" w:rsidRPr="00194E20" w:rsidRDefault="002379F4" w:rsidP="00194E20">
            <w:pPr>
              <w:spacing w:line="480" w:lineRule="auto"/>
              <w:rPr>
                <w:rFonts w:ascii="Courier New" w:hAnsi="Courier New" w:cs="Courier New"/>
                <w:lang w:eastAsia="ja-JP"/>
              </w:rPr>
            </w:pPr>
            <w:proofErr w:type="spellStart"/>
            <w:r w:rsidRPr="00194E20">
              <w:rPr>
                <w:rFonts w:ascii="Courier New" w:hAnsi="Courier New" w:cs="Courier New"/>
                <w:lang w:eastAsia="ja-JP"/>
              </w:rPr>
              <w:lastRenderedPageBreak/>
              <w:t>Websense</w:t>
            </w:r>
            <w:proofErr w:type="spellEnd"/>
            <w:r w:rsidRPr="00194E20">
              <w:rPr>
                <w:rFonts w:ascii="Courier New" w:hAnsi="Courier New" w:cs="Courier New"/>
                <w:lang w:eastAsia="ja-JP"/>
              </w:rPr>
              <w:t xml:space="preserve"> </w:t>
            </w:r>
            <w:r w:rsidRPr="00194E20">
              <w:rPr>
                <w:rFonts w:ascii="Courier New" w:hAnsi="Courier New" w:cs="Courier New"/>
                <w:lang w:val="ja-JP" w:eastAsia="ja-JP"/>
              </w:rPr>
              <w:t>は評価の期間中、無償のテクニカル</w:t>
            </w:r>
            <w:r w:rsidRPr="00194E20">
              <w:rPr>
                <w:rFonts w:ascii="Courier New" w:eastAsia="MS UI Gothic" w:hAnsi="Courier New" w:cs="Courier New"/>
                <w:lang w:eastAsia="ja-JP"/>
              </w:rPr>
              <w:t xml:space="preserve"> </w:t>
            </w:r>
            <w:r w:rsidRPr="00194E20">
              <w:rPr>
                <w:rFonts w:ascii="Courier New" w:hAnsi="Courier New" w:cs="Courier New"/>
                <w:lang w:val="ja-JP" w:eastAsia="ja-JP"/>
              </w:rPr>
              <w:t>サポートを提供します。</w:t>
            </w:r>
            <w:r w:rsidRPr="00194E20">
              <w:rPr>
                <w:rFonts w:ascii="Courier New" w:hAnsi="Courier New" w:cs="Courier New"/>
                <w:lang w:eastAsia="ja-JP"/>
              </w:rPr>
              <w:t xml:space="preserve"> </w:t>
            </w:r>
            <w:r w:rsidRPr="00194E20">
              <w:rPr>
                <w:rFonts w:ascii="Courier New" w:hAnsi="Courier New" w:cs="Courier New"/>
                <w:lang w:val="ja-JP" w:eastAsia="ja-JP"/>
              </w:rPr>
              <w:t>インストールおよび設定中にさらに問題が発生した場合は、オンライン</w:t>
            </w:r>
            <w:r w:rsidRPr="00194E20">
              <w:rPr>
                <w:rFonts w:ascii="Courier New" w:eastAsia="MS UI Gothic" w:hAnsi="Courier New" w:cs="Courier New"/>
                <w:lang w:val="ja-JP" w:eastAsia="ja-JP"/>
              </w:rPr>
              <w:t xml:space="preserve"> </w:t>
            </w:r>
            <w:r w:rsidRPr="00194E20">
              <w:rPr>
                <w:rFonts w:ascii="Courier New" w:hAnsi="Courier New" w:cs="Courier New"/>
                <w:lang w:val="ja-JP" w:eastAsia="ja-JP"/>
              </w:rPr>
              <w:t>サポート</w:t>
            </w:r>
            <w:r w:rsidRPr="00194E20">
              <w:rPr>
                <w:rFonts w:ascii="Courier New" w:eastAsia="MS UI Gothic" w:hAnsi="Courier New" w:cs="Courier New"/>
                <w:lang w:val="ja-JP" w:eastAsia="ja-JP"/>
              </w:rPr>
              <w:t xml:space="preserve"> </w:t>
            </w:r>
            <w:r w:rsidRPr="00194E20">
              <w:rPr>
                <w:rFonts w:ascii="Courier New" w:hAnsi="Courier New" w:cs="Courier New"/>
                <w:lang w:val="ja-JP" w:eastAsia="ja-JP"/>
              </w:rPr>
              <w:t>センター</w:t>
            </w:r>
            <w:r w:rsidRPr="00194E20">
              <w:rPr>
                <w:rFonts w:ascii="Courier New" w:eastAsia="MS UI Gothic" w:hAnsi="Courier New" w:cs="Courier New"/>
                <w:lang w:val="ja-JP" w:eastAsia="ja-JP"/>
              </w:rPr>
              <w:t xml:space="preserve"> </w:t>
            </w:r>
            <w:r w:rsidRPr="00194E20">
              <w:rPr>
                <w:rFonts w:ascii="Courier New" w:hAnsi="Courier New" w:cs="Courier New"/>
                <w:u w:val="single"/>
                <w:lang w:val="ja-JP" w:eastAsia="ja-JP"/>
              </w:rPr>
              <w:lastRenderedPageBreak/>
              <w:t>www.websense.com/support</w:t>
            </w:r>
            <w:r w:rsidRPr="00194E20">
              <w:rPr>
                <w:rFonts w:ascii="Courier New" w:eastAsia="MS UI Gothic" w:hAnsi="Courier New" w:cs="Courier New"/>
                <w:lang w:val="ja-JP" w:eastAsia="ja-JP"/>
              </w:rPr>
              <w:t xml:space="preserve"> </w:t>
            </w:r>
            <w:r w:rsidRPr="00194E20">
              <w:rPr>
                <w:rFonts w:ascii="Courier New" w:hAnsi="Courier New" w:cs="Courier New"/>
                <w:lang w:val="ja-JP" w:eastAsia="ja-JP"/>
              </w:rPr>
              <w:t>にアクセスしてください。</w:t>
            </w:r>
            <w:r w:rsidRPr="00194E20">
              <w:rPr>
                <w:rFonts w:ascii="Courier New" w:hAnsi="Courier New" w:cs="Courier New"/>
                <w:lang w:eastAsia="ja-JP"/>
              </w:rPr>
              <w:t xml:space="preserve"> </w:t>
            </w:r>
            <w:r w:rsidRPr="00194E20">
              <w:rPr>
                <w:rFonts w:ascii="Courier New" w:hAnsi="Courier New" w:cs="Courier New"/>
                <w:lang w:val="ja-JP" w:eastAsia="ja-JP"/>
              </w:rPr>
              <w:t>下記の地域サポート</w:t>
            </w:r>
            <w:r w:rsidRPr="00194E20">
              <w:rPr>
                <w:rFonts w:ascii="Courier New" w:eastAsia="MS UI Gothic" w:hAnsi="Courier New" w:cs="Courier New"/>
                <w:lang w:val="ja-JP" w:eastAsia="ja-JP"/>
              </w:rPr>
              <w:t xml:space="preserve"> </w:t>
            </w:r>
            <w:r w:rsidRPr="00194E20">
              <w:rPr>
                <w:rFonts w:ascii="Courier New" w:hAnsi="Courier New" w:cs="Courier New"/>
                <w:lang w:val="ja-JP" w:eastAsia="ja-JP"/>
              </w:rPr>
              <w:t>オフィスで、お電話でのサポートを利用することもできます。</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North America: +1.858.458.2940</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rPr>
              <w:t>北米</w:t>
            </w:r>
            <w:r w:rsidRPr="00194E20">
              <w:rPr>
                <w:rFonts w:ascii="Courier New" w:eastAsia="MS UI Gothic" w:hAnsi="Courier New" w:cs="Courier New"/>
                <w:lang w:val="ja-JP"/>
              </w:rPr>
              <w:t>:</w:t>
            </w:r>
            <w:r w:rsidRPr="00194E20">
              <w:rPr>
                <w:rFonts w:ascii="Courier New" w:hAnsi="Courier New" w:cs="Courier New"/>
              </w:rPr>
              <w:t xml:space="preserve"> +1.858.458.2940</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Asia: +86 (10) 5884-4200</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rPr>
              <w:t>アジア</w:t>
            </w:r>
            <w:r w:rsidRPr="00194E20">
              <w:rPr>
                <w:rFonts w:ascii="Courier New" w:eastAsia="MS UI Gothic" w:hAnsi="Courier New" w:cs="Courier New"/>
                <w:lang w:val="ja-JP"/>
              </w:rPr>
              <w:t>:</w:t>
            </w:r>
            <w:r w:rsidRPr="00194E20">
              <w:rPr>
                <w:rFonts w:ascii="Courier New" w:hAnsi="Courier New" w:cs="Courier New"/>
              </w:rPr>
              <w:t xml:space="preserve"> +86 (10) 5884-4200</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Australia/NZ: +612 9414 0033</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eastAsia="ja-JP"/>
              </w:rPr>
              <w:t>オーストラリア</w:t>
            </w:r>
            <w:r w:rsidRPr="00194E20">
              <w:rPr>
                <w:rFonts w:ascii="Courier New" w:eastAsia="MS UI Gothic" w:hAnsi="Courier New" w:cs="Courier New"/>
                <w:lang w:val="ja-JP" w:eastAsia="ja-JP"/>
              </w:rPr>
              <w:t>/</w:t>
            </w:r>
            <w:r w:rsidRPr="00194E20">
              <w:rPr>
                <w:rFonts w:ascii="Courier New" w:eastAsia="MS UI Gothic" w:hAnsi="Courier New" w:cs="Courier New"/>
                <w:lang w:val="ja-JP" w:eastAsia="ja-JP"/>
              </w:rPr>
              <w:t>ニュージーランド</w:t>
            </w:r>
            <w:r w:rsidRPr="00194E20">
              <w:rPr>
                <w:rFonts w:ascii="Courier New" w:eastAsia="MS UI Gothic" w:hAnsi="Courier New" w:cs="Courier New"/>
                <w:lang w:val="ja-JP" w:eastAsia="ja-JP"/>
              </w:rPr>
              <w:t>:</w:t>
            </w:r>
            <w:r w:rsidRPr="00194E20">
              <w:rPr>
                <w:rFonts w:ascii="Courier New" w:hAnsi="Courier New" w:cs="Courier New"/>
                <w:lang w:eastAsia="ja-JP"/>
              </w:rPr>
              <w:t xml:space="preserve"> +612 9414 0033</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France: +33 1573 23 227</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rPr>
              <w:t>フランス</w:t>
            </w:r>
            <w:r w:rsidRPr="00194E20">
              <w:rPr>
                <w:rFonts w:ascii="Courier New" w:eastAsia="MS UI Gothic" w:hAnsi="Courier New" w:cs="Courier New"/>
                <w:lang w:val="ja-JP"/>
              </w:rPr>
              <w:t>:</w:t>
            </w:r>
            <w:r w:rsidRPr="00194E20">
              <w:rPr>
                <w:rFonts w:ascii="Courier New" w:hAnsi="Courier New" w:cs="Courier New"/>
              </w:rPr>
              <w:t xml:space="preserve"> +33 1573 23 227</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Germany: +49 69 517 09347</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rPr>
              <w:t>ドイツ</w:t>
            </w:r>
            <w:r w:rsidRPr="00194E20">
              <w:rPr>
                <w:rFonts w:ascii="Courier New" w:eastAsia="MS UI Gothic" w:hAnsi="Courier New" w:cs="Courier New"/>
                <w:lang w:val="ja-JP"/>
              </w:rPr>
              <w:t>:</w:t>
            </w:r>
            <w:r w:rsidRPr="00194E20">
              <w:rPr>
                <w:rFonts w:ascii="Courier New" w:hAnsi="Courier New" w:cs="Courier New"/>
              </w:rPr>
              <w:t xml:space="preserve"> +49 69 517 09347</w:t>
            </w:r>
          </w:p>
        </w:tc>
      </w:tr>
      <w:tr w:rsidR="002379F4" w:rsidRPr="00194E20" w:rsidTr="00A701AE">
        <w:trPr>
          <w:trHeight w:val="510"/>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UK (and rest of EMEA), Middle East and Africa: +44 2030244401</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eastAsia="ja-JP"/>
              </w:rPr>
              <w:t>英国（および他の</w:t>
            </w:r>
            <w:r w:rsidRPr="00194E20">
              <w:rPr>
                <w:rFonts w:ascii="Courier New" w:eastAsia="MS UI Gothic" w:hAnsi="Courier New" w:cs="Courier New"/>
                <w:lang w:val="ja-JP" w:eastAsia="ja-JP"/>
              </w:rPr>
              <w:t>EMEA</w:t>
            </w:r>
            <w:r w:rsidRPr="00194E20">
              <w:rPr>
                <w:rFonts w:ascii="Courier New" w:eastAsia="MS UI Gothic" w:hAnsi="Courier New" w:cs="Courier New"/>
                <w:lang w:val="ja-JP" w:eastAsia="ja-JP"/>
              </w:rPr>
              <w:t>）、中東、アフリカ</w:t>
            </w:r>
            <w:r w:rsidRPr="00194E20">
              <w:rPr>
                <w:rFonts w:ascii="Courier New" w:eastAsia="MS UI Gothic" w:hAnsi="Courier New" w:cs="Courier New"/>
                <w:lang w:val="ja-JP" w:eastAsia="ja-JP"/>
              </w:rPr>
              <w:t>:</w:t>
            </w:r>
            <w:r w:rsidRPr="00194E20">
              <w:rPr>
                <w:rFonts w:ascii="Courier New" w:hAnsi="Courier New" w:cs="Courier New"/>
                <w:lang w:eastAsia="ja-JP"/>
              </w:rPr>
              <w:t xml:space="preserve"> +44 2030244401</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Sincerely,</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rPr>
              <w:t>敬具</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p>
        </w:tc>
        <w:tc>
          <w:tcPr>
            <w:tcW w:w="4500" w:type="dxa"/>
          </w:tcPr>
          <w:p w:rsidR="002379F4" w:rsidRPr="00194E20" w:rsidRDefault="002379F4" w:rsidP="00194E20">
            <w:pPr>
              <w:spacing w:line="480" w:lineRule="auto"/>
              <w:rPr>
                <w:rFonts w:ascii="Courier New" w:hAnsi="Courier New" w:cs="Courier New"/>
              </w:rPr>
            </w:pP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b/>
              </w:rPr>
            </w:pPr>
            <w:r w:rsidRPr="00194E20">
              <w:rPr>
                <w:rFonts w:ascii="Courier New" w:hAnsi="Courier New" w:cs="Courier New"/>
                <w:b/>
              </w:rPr>
              <w:t>TRITON STOPS MORE THREATS. WE CAN PROVE IT.</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hAnsi="Courier New" w:cs="Courier New"/>
                <w:b/>
                <w:lang w:val="ja-JP" w:eastAsia="ja-JP"/>
              </w:rPr>
              <w:t xml:space="preserve">TRITON </w:t>
            </w:r>
            <w:r w:rsidRPr="00194E20">
              <w:rPr>
                <w:rFonts w:ascii="Courier New" w:hAnsi="Courier New" w:cs="Courier New"/>
                <w:b/>
                <w:lang w:val="ja-JP" w:eastAsia="ja-JP"/>
              </w:rPr>
              <w:t>脅威防止機能が強化され</w:t>
            </w:r>
            <w:ins w:id="13" w:author="McGoldrick, Tomoko" w:date="2013-06-10T09:25:00Z">
              <w:r w:rsidR="00D811EF">
                <w:rPr>
                  <w:rFonts w:ascii="Courier New" w:eastAsia="MS UI Gothic" w:hAnsi="Courier New" w:cs="Courier New" w:hint="eastAsia"/>
                  <w:b/>
                  <w:lang w:eastAsia="ja-JP"/>
                </w:rPr>
                <w:t>たこと</w:t>
              </w:r>
            </w:ins>
            <w:del w:id="14" w:author="McGoldrick, Tomoko" w:date="2013-06-10T09:24:00Z">
              <w:r w:rsidRPr="00194E20" w:rsidDel="00D811EF">
                <w:rPr>
                  <w:rFonts w:ascii="Courier New" w:hAnsi="Courier New" w:cs="Courier New"/>
                  <w:b/>
                  <w:lang w:val="ja-JP" w:eastAsia="ja-JP"/>
                </w:rPr>
                <w:delText>ました</w:delText>
              </w:r>
              <w:r w:rsidRPr="00194E20" w:rsidDel="00D811EF">
                <w:rPr>
                  <w:rFonts w:ascii="Courier New" w:hAnsi="Courier New" w:cs="Courier New"/>
                  <w:b/>
                  <w:lang w:eastAsia="ja-JP"/>
                </w:rPr>
                <w:delText xml:space="preserve"> </w:delText>
              </w:r>
              <w:r w:rsidRPr="00194E20" w:rsidDel="00D811EF">
                <w:rPr>
                  <w:rFonts w:ascii="Courier New" w:eastAsia="MS UI Gothic" w:hAnsi="Courier New" w:cs="Courier New"/>
                  <w:b/>
                  <w:lang w:val="ja-JP" w:eastAsia="ja-JP"/>
                </w:rPr>
                <w:delText>そのこと</w:delText>
              </w:r>
            </w:del>
            <w:r w:rsidRPr="00194E20">
              <w:rPr>
                <w:rFonts w:ascii="Courier New" w:eastAsia="MS UI Gothic" w:hAnsi="Courier New" w:cs="Courier New"/>
                <w:b/>
                <w:lang w:val="ja-JP" w:eastAsia="ja-JP"/>
              </w:rPr>
              <w:t>を証明</w:t>
            </w:r>
            <w:ins w:id="15" w:author="McGoldrick, Tomoko" w:date="2013-06-10T09:26:00Z">
              <w:r w:rsidR="00D811EF">
                <w:rPr>
                  <w:rFonts w:ascii="Courier New" w:eastAsia="MS UI Gothic" w:hAnsi="Courier New" w:cs="Courier New" w:hint="eastAsia"/>
                  <w:b/>
                  <w:lang w:val="ja-JP" w:eastAsia="ja-JP"/>
                </w:rPr>
                <w:t>します</w:t>
              </w:r>
            </w:ins>
            <w:del w:id="16" w:author="McGoldrick, Tomoko" w:date="2013-06-10T09:26:00Z">
              <w:r w:rsidRPr="00194E20" w:rsidDel="00D811EF">
                <w:rPr>
                  <w:rFonts w:ascii="Courier New" w:eastAsia="MS UI Gothic" w:hAnsi="Courier New" w:cs="Courier New"/>
                  <w:b/>
                  <w:lang w:val="ja-JP" w:eastAsia="ja-JP"/>
                </w:rPr>
                <w:delText>できます</w:delText>
              </w:r>
            </w:del>
          </w:p>
        </w:tc>
      </w:tr>
      <w:tr w:rsidR="002379F4" w:rsidRPr="00194E20" w:rsidTr="00A701AE">
        <w:trPr>
          <w:trHeight w:val="323"/>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127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lastRenderedPageBreak/>
              <w:t xml:space="preserve">© 2013 </w:t>
            </w:r>
            <w:proofErr w:type="spellStart"/>
            <w:r w:rsidRPr="00194E20">
              <w:rPr>
                <w:rFonts w:ascii="Courier New" w:hAnsi="Courier New" w:cs="Courier New"/>
              </w:rPr>
              <w:t>Websense</w:t>
            </w:r>
            <w:proofErr w:type="spellEnd"/>
            <w:r w:rsidRPr="00194E20">
              <w:rPr>
                <w:rFonts w:ascii="Courier New" w:hAnsi="Courier New" w:cs="Courier New"/>
              </w:rPr>
              <w:t xml:space="preserve">, Inc. All rights reserved. </w:t>
            </w:r>
            <w:proofErr w:type="spellStart"/>
            <w:r w:rsidRPr="00194E20">
              <w:rPr>
                <w:rFonts w:ascii="Courier New" w:hAnsi="Courier New" w:cs="Courier New"/>
              </w:rPr>
              <w:t>Websense</w:t>
            </w:r>
            <w:proofErr w:type="spellEnd"/>
            <w:r w:rsidRPr="00194E20">
              <w:rPr>
                <w:rFonts w:ascii="Courier New" w:hAnsi="Courier New" w:cs="Courier New"/>
              </w:rPr>
              <w:t xml:space="preserve"> and the </w:t>
            </w:r>
            <w:proofErr w:type="spellStart"/>
            <w:r w:rsidRPr="00194E20">
              <w:rPr>
                <w:rFonts w:ascii="Courier New" w:hAnsi="Courier New" w:cs="Courier New"/>
              </w:rPr>
              <w:t>Websense</w:t>
            </w:r>
            <w:proofErr w:type="spellEnd"/>
            <w:r w:rsidRPr="00194E20">
              <w:rPr>
                <w:rFonts w:ascii="Courier New" w:hAnsi="Courier New" w:cs="Courier New"/>
              </w:rPr>
              <w:t xml:space="preserve"> logo are registered trademarks of </w:t>
            </w:r>
            <w:proofErr w:type="spellStart"/>
            <w:r w:rsidRPr="00194E20">
              <w:rPr>
                <w:rFonts w:ascii="Courier New" w:hAnsi="Courier New" w:cs="Courier New"/>
              </w:rPr>
              <w:t>Websense</w:t>
            </w:r>
            <w:proofErr w:type="spellEnd"/>
            <w:r w:rsidRPr="00194E20">
              <w:rPr>
                <w:rFonts w:ascii="Courier New" w:hAnsi="Courier New" w:cs="Courier New"/>
              </w:rPr>
              <w:t>, Inc. in the United States and various countries. All other trademarks are the property of their respective owner.</w:t>
            </w:r>
          </w:p>
        </w:tc>
        <w:tc>
          <w:tcPr>
            <w:tcW w:w="4500" w:type="dxa"/>
          </w:tcPr>
          <w:p w:rsidR="002379F4" w:rsidRPr="00194E20" w:rsidRDefault="005709F4" w:rsidP="00194E20">
            <w:pPr>
              <w:spacing w:line="480" w:lineRule="auto"/>
              <w:rPr>
                <w:rFonts w:ascii="Courier New" w:hAnsi="Courier New" w:cs="Courier New"/>
                <w:lang w:eastAsia="ja-JP"/>
              </w:rPr>
            </w:pPr>
            <w:ins w:id="17" w:author="McGoldrick, Tomoko" w:date="2013-06-10T11:13:00Z">
              <w:r w:rsidRPr="005709F4">
                <w:rPr>
                  <w:rFonts w:ascii="Courier New" w:eastAsia="MS UI Gothic" w:hAnsi="Courier New" w:cs="Courier New"/>
                  <w:lang w:val="ja-JP"/>
                </w:rPr>
                <w:t>©</w:t>
              </w:r>
            </w:ins>
            <w:del w:id="18" w:author="McGoldrick, Tomoko" w:date="2013-06-10T11:13:00Z">
              <w:r w:rsidR="002379F4" w:rsidRPr="00194E20" w:rsidDel="005709F4">
                <w:rPr>
                  <w:rFonts w:ascii="Courier New" w:eastAsia="MS UI Gothic" w:hAnsi="Courier New" w:cs="Courier New"/>
                  <w:lang w:val="ja-JP"/>
                </w:rPr>
                <w:delText>ｩ</w:delText>
              </w:r>
            </w:del>
            <w:r w:rsidR="002379F4" w:rsidRPr="00194E20">
              <w:rPr>
                <w:rFonts w:ascii="Courier New" w:eastAsia="MS UI Gothic" w:hAnsi="Courier New" w:cs="Courier New"/>
              </w:rPr>
              <w:t xml:space="preserve"> 2013 </w:t>
            </w:r>
            <w:proofErr w:type="spellStart"/>
            <w:r w:rsidR="002379F4" w:rsidRPr="00194E20">
              <w:rPr>
                <w:rFonts w:ascii="Courier New" w:eastAsia="MS UI Gothic" w:hAnsi="Courier New" w:cs="Courier New"/>
              </w:rPr>
              <w:t>Websense</w:t>
            </w:r>
            <w:proofErr w:type="spellEnd"/>
            <w:r w:rsidR="002379F4" w:rsidRPr="00194E20">
              <w:rPr>
                <w:rFonts w:ascii="Courier New" w:eastAsia="MS UI Gothic" w:hAnsi="Courier New" w:cs="Courier New"/>
              </w:rPr>
              <w:t>, Inc. All rights reserved.</w:t>
            </w:r>
            <w:r w:rsidR="002379F4" w:rsidRPr="00194E20">
              <w:rPr>
                <w:rFonts w:ascii="Courier New" w:hAnsi="Courier New" w:cs="Courier New"/>
              </w:rPr>
              <w:t xml:space="preserve"> </w:t>
            </w:r>
            <w:proofErr w:type="spellStart"/>
            <w:r w:rsidR="002379F4" w:rsidRPr="00194E20">
              <w:rPr>
                <w:rFonts w:ascii="Courier New" w:hAnsi="Courier New" w:cs="Courier New"/>
                <w:lang w:eastAsia="ja-JP"/>
              </w:rPr>
              <w:t>Websense</w:t>
            </w:r>
            <w:proofErr w:type="spellEnd"/>
            <w:r w:rsidR="002379F4" w:rsidRPr="00194E20">
              <w:rPr>
                <w:rFonts w:ascii="Courier New" w:hAnsi="Courier New" w:cs="Courier New"/>
                <w:lang w:eastAsia="ja-JP"/>
              </w:rPr>
              <w:t xml:space="preserve"> </w:t>
            </w:r>
            <w:r w:rsidR="002379F4" w:rsidRPr="00194E20">
              <w:rPr>
                <w:rFonts w:ascii="Courier New" w:hAnsi="Courier New" w:cs="Courier New"/>
                <w:lang w:val="ja-JP" w:eastAsia="ja-JP"/>
              </w:rPr>
              <w:t>および</w:t>
            </w:r>
            <w:r w:rsidR="002379F4" w:rsidRPr="00194E20">
              <w:rPr>
                <w:rFonts w:ascii="Courier New" w:hAnsi="Courier New" w:cs="Courier New"/>
                <w:lang w:eastAsia="ja-JP"/>
              </w:rPr>
              <w:t xml:space="preserve"> </w:t>
            </w:r>
            <w:proofErr w:type="spellStart"/>
            <w:r w:rsidR="002379F4" w:rsidRPr="00194E20">
              <w:rPr>
                <w:rFonts w:ascii="Courier New" w:hAnsi="Courier New" w:cs="Courier New"/>
                <w:lang w:eastAsia="ja-JP"/>
              </w:rPr>
              <w:t>Websense</w:t>
            </w:r>
            <w:proofErr w:type="spellEnd"/>
            <w:r w:rsidR="002379F4" w:rsidRPr="00194E20">
              <w:rPr>
                <w:rFonts w:ascii="Courier New" w:hAnsi="Courier New" w:cs="Courier New"/>
                <w:lang w:eastAsia="ja-JP"/>
              </w:rPr>
              <w:t xml:space="preserve"> </w:t>
            </w:r>
            <w:r w:rsidR="002379F4" w:rsidRPr="00194E20">
              <w:rPr>
                <w:rFonts w:ascii="Courier New" w:eastAsia="MS UI Gothic" w:hAnsi="Courier New" w:cs="Courier New"/>
                <w:lang w:val="ja-JP" w:eastAsia="ja-JP"/>
              </w:rPr>
              <w:t>のロゴ</w:t>
            </w:r>
            <w:r w:rsidR="002379F4" w:rsidRPr="00194E20">
              <w:rPr>
                <w:rFonts w:ascii="Courier New" w:hAnsi="Courier New" w:cs="Courier New"/>
                <w:lang w:val="ja-JP" w:eastAsia="ja-JP"/>
              </w:rPr>
              <w:t>は、米国および他の国における</w:t>
            </w:r>
            <w:r w:rsidR="002379F4" w:rsidRPr="00194E20">
              <w:rPr>
                <w:rFonts w:ascii="Courier New" w:eastAsia="MS UI Gothic" w:hAnsi="Courier New" w:cs="Courier New"/>
                <w:lang w:eastAsia="ja-JP"/>
              </w:rPr>
              <w:t xml:space="preserve"> </w:t>
            </w:r>
            <w:proofErr w:type="spellStart"/>
            <w:r w:rsidR="002379F4" w:rsidRPr="00194E20">
              <w:rPr>
                <w:rFonts w:ascii="Courier New" w:eastAsia="MS UI Gothic" w:hAnsi="Courier New" w:cs="Courier New"/>
                <w:lang w:eastAsia="ja-JP"/>
              </w:rPr>
              <w:t>Websense</w:t>
            </w:r>
            <w:proofErr w:type="spellEnd"/>
            <w:r w:rsidR="002379F4" w:rsidRPr="00194E20">
              <w:rPr>
                <w:rFonts w:ascii="Courier New" w:eastAsia="MS UI Gothic" w:hAnsi="Courier New" w:cs="Courier New"/>
                <w:lang w:eastAsia="ja-JP"/>
              </w:rPr>
              <w:t xml:space="preserve">, Inc. </w:t>
            </w:r>
            <w:r w:rsidR="002379F4" w:rsidRPr="00194E20">
              <w:rPr>
                <w:rFonts w:ascii="Courier New" w:hAnsi="Courier New" w:cs="Courier New"/>
                <w:lang w:val="ja-JP" w:eastAsia="ja-JP"/>
              </w:rPr>
              <w:t>の登録商標です。</w:t>
            </w:r>
            <w:r w:rsidR="002379F4" w:rsidRPr="00194E20">
              <w:rPr>
                <w:rFonts w:ascii="Courier New" w:hAnsi="Courier New" w:cs="Courier New"/>
                <w:lang w:eastAsia="ja-JP"/>
              </w:rPr>
              <w:t xml:space="preserve"> </w:t>
            </w:r>
            <w:r w:rsidR="002379F4" w:rsidRPr="00194E20">
              <w:rPr>
                <w:rFonts w:ascii="Courier New" w:eastAsia="MS UI Gothic" w:hAnsi="Courier New" w:cs="Courier New"/>
                <w:lang w:val="ja-JP" w:eastAsia="ja-JP"/>
              </w:rPr>
              <w:t>すべての他の商標は、それぞれ該当する所有者の財産です。</w:t>
            </w:r>
          </w:p>
        </w:tc>
      </w:tr>
    </w:tbl>
    <w:p w:rsidR="002379F4" w:rsidRPr="00194E20" w:rsidRDefault="002379F4" w:rsidP="00194E20">
      <w:pPr>
        <w:spacing w:line="480" w:lineRule="auto"/>
        <w:rPr>
          <w:rFonts w:ascii="Courier New" w:hAnsi="Courier New" w:cs="Courier New"/>
          <w:lang w:eastAsia="ja-JP"/>
        </w:rPr>
      </w:pPr>
    </w:p>
    <w:p w:rsidR="002379F4" w:rsidRPr="00194E20" w:rsidRDefault="002379F4" w:rsidP="00194E20">
      <w:pPr>
        <w:spacing w:line="480" w:lineRule="auto"/>
        <w:rPr>
          <w:rFonts w:ascii="Courier New" w:hAnsi="Courier New" w:cs="Courier New"/>
          <w:b/>
        </w:rPr>
      </w:pPr>
      <w:r w:rsidRPr="00194E20">
        <w:rPr>
          <w:rFonts w:ascii="Courier New" w:hAnsi="Courier New" w:cs="Courier New"/>
          <w:b/>
          <w:lang w:val="ja-JP"/>
        </w:rPr>
        <w:t>既存のお客様</w:t>
      </w:r>
      <w:r w:rsidRPr="00194E20">
        <w:rPr>
          <w:rFonts w:ascii="Courier New" w:eastAsia="MS UI Gothic" w:hAnsi="Courier New" w:cs="Courier New"/>
          <w:b/>
          <w:lang w:val="ja-JP"/>
        </w:rPr>
        <w:t>, Ace Cloud Email</w:t>
      </w:r>
    </w:p>
    <w:p w:rsidR="002379F4" w:rsidRPr="00194E20" w:rsidRDefault="002379F4" w:rsidP="00194E20">
      <w:pPr>
        <w:spacing w:line="480" w:lineRule="auto"/>
        <w:rPr>
          <w:rFonts w:ascii="Courier New" w:hAnsi="Courier New" w:cs="Courier New"/>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08"/>
        <w:gridCol w:w="4500"/>
      </w:tblGrid>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FREE TWO-WEEK EVALUATION:</w:t>
            </w:r>
          </w:p>
          <w:p w:rsidR="002379F4" w:rsidRPr="00194E20" w:rsidRDefault="002379F4" w:rsidP="00194E20">
            <w:pPr>
              <w:spacing w:line="480" w:lineRule="auto"/>
              <w:rPr>
                <w:rFonts w:ascii="Courier New" w:hAnsi="Courier New" w:cs="Courier New"/>
              </w:rPr>
            </w:pPr>
            <w:r w:rsidRPr="00194E20">
              <w:rPr>
                <w:rFonts w:ascii="Courier New" w:hAnsi="Courier New" w:cs="Courier New"/>
              </w:rPr>
              <w:t>WEBSENSE</w:t>
            </w:r>
            <w:r w:rsidRPr="00194E20">
              <w:rPr>
                <w:rFonts w:ascii="Courier New" w:hAnsi="Courier New" w:cs="Courier New"/>
                <w:vertAlign w:val="superscript"/>
              </w:rPr>
              <w:t>®</w:t>
            </w:r>
            <w:r w:rsidRPr="00194E20">
              <w:rPr>
                <w:rFonts w:ascii="Courier New" w:hAnsi="Courier New" w:cs="Courier New"/>
              </w:rPr>
              <w:t xml:space="preserve"> ACE IN THE CLOUD</w:t>
            </w:r>
          </w:p>
        </w:tc>
        <w:tc>
          <w:tcPr>
            <w:tcW w:w="4500" w:type="dxa"/>
          </w:tcPr>
          <w:p w:rsidR="002379F4" w:rsidRPr="00194E20" w:rsidRDefault="002379F4" w:rsidP="00194E20">
            <w:pPr>
              <w:spacing w:line="480" w:lineRule="auto"/>
              <w:rPr>
                <w:rFonts w:ascii="Courier New" w:hAnsi="Courier New" w:cs="Courier New"/>
              </w:rPr>
            </w:pPr>
            <w:r w:rsidRPr="00194E20">
              <w:rPr>
                <w:rFonts w:ascii="Courier New" w:eastAsia="MS UI Gothic" w:hAnsi="Courier New" w:cs="Courier New"/>
              </w:rPr>
              <w:t>2</w:t>
            </w:r>
            <w:r w:rsidRPr="00194E20">
              <w:rPr>
                <w:rFonts w:ascii="Courier New" w:eastAsia="MS UI Gothic" w:hAnsi="Courier New" w:cs="Courier New"/>
                <w:lang w:val="ja-JP"/>
              </w:rPr>
              <w:t>週間無償評価版</w:t>
            </w:r>
          </w:p>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rPr>
              <w:t>WEBSENSE</w:t>
            </w:r>
            <w:ins w:id="19" w:author="McGoldrick, Tomoko" w:date="2013-06-10T11:13:00Z">
              <w:r w:rsidR="005709F4" w:rsidRPr="005709F4">
                <w:rPr>
                  <w:rFonts w:ascii="Courier New" w:eastAsia="MS UI Gothic" w:hAnsi="Courier New" w:cs="Courier New"/>
                </w:rPr>
                <w:t>®</w:t>
              </w:r>
            </w:ins>
            <w:r w:rsidRPr="00194E20">
              <w:rPr>
                <w:rFonts w:ascii="Courier New" w:eastAsia="MS UI Gothic" w:hAnsi="Courier New" w:cs="Courier New"/>
                <w:vertAlign w:val="superscript"/>
                <w:lang w:val="ja-JP"/>
              </w:rPr>
              <w:t>ｮ</w:t>
            </w:r>
            <w:r w:rsidRPr="00194E20">
              <w:rPr>
                <w:rFonts w:ascii="Courier New" w:eastAsia="MS UI Gothic" w:hAnsi="Courier New" w:cs="Courier New"/>
              </w:rPr>
              <w:t xml:space="preserve"> ACE IN THE CLOUD</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p>
        </w:tc>
        <w:tc>
          <w:tcPr>
            <w:tcW w:w="4500" w:type="dxa"/>
          </w:tcPr>
          <w:p w:rsidR="002379F4" w:rsidRPr="00194E20" w:rsidRDefault="002379F4" w:rsidP="00194E20">
            <w:pPr>
              <w:spacing w:line="480" w:lineRule="auto"/>
              <w:rPr>
                <w:rFonts w:ascii="Courier New" w:hAnsi="Courier New" w:cs="Courier New"/>
              </w:rPr>
            </w:pP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Dear {</w:t>
            </w:r>
            <w:proofErr w:type="spellStart"/>
            <w:r w:rsidRPr="00194E20">
              <w:rPr>
                <w:rFonts w:ascii="Courier New" w:hAnsi="Courier New" w:cs="Courier New"/>
              </w:rPr>
              <w:t>FirstName</w:t>
            </w:r>
            <w:proofErr w:type="spellEnd"/>
            <w:r w:rsidRPr="00194E20">
              <w:rPr>
                <w:rFonts w:ascii="Courier New" w:hAnsi="Courier New" w:cs="Courier New"/>
              </w:rPr>
              <w:t>},</w:t>
            </w:r>
          </w:p>
        </w:tc>
        <w:tc>
          <w:tcPr>
            <w:tcW w:w="4500" w:type="dxa"/>
          </w:tcPr>
          <w:p w:rsidR="002379F4" w:rsidRPr="0010159E" w:rsidRDefault="002379F4" w:rsidP="00194E20">
            <w:pPr>
              <w:spacing w:line="480" w:lineRule="auto"/>
              <w:rPr>
                <w:ins w:id="20" w:author="McGoldrick, Tomoko" w:date="2013-06-10T10:00:00Z"/>
                <w:rFonts w:ascii="Courier New" w:hAnsi="Courier New" w:cs="Courier New"/>
                <w:lang w:eastAsia="ja-JP"/>
                <w:rPrChange w:id="21" w:author="McGoldrick, Tomoko" w:date="2013-06-10T10:07:00Z">
                  <w:rPr>
                    <w:ins w:id="22" w:author="McGoldrick, Tomoko" w:date="2013-06-10T10:00:00Z"/>
                    <w:rFonts w:ascii="Courier New" w:hAnsi="Courier New" w:cs="Courier New"/>
                    <w:lang w:val="ja-JP" w:eastAsia="ja-JP"/>
                  </w:rPr>
                </w:rPrChange>
              </w:rPr>
            </w:pPr>
            <w:r w:rsidRPr="0010159E">
              <w:rPr>
                <w:rFonts w:ascii="Courier New" w:eastAsia="MS UI Gothic" w:hAnsi="Courier New" w:cs="Courier New"/>
                <w:rPrChange w:id="23" w:author="McGoldrick, Tomoko" w:date="2013-06-10T10:07:00Z">
                  <w:rPr>
                    <w:rFonts w:ascii="Courier New" w:eastAsia="MS UI Gothic" w:hAnsi="Courier New" w:cs="Courier New"/>
                    <w:lang w:val="ja-JP"/>
                  </w:rPr>
                </w:rPrChange>
              </w:rPr>
              <w:t>{</w:t>
            </w:r>
            <w:proofErr w:type="spellStart"/>
            <w:ins w:id="24" w:author="McGoldrick, Tomoko" w:date="2013-06-10T10:01:00Z">
              <w:r w:rsidR="0010159E" w:rsidRPr="0010159E">
                <w:rPr>
                  <w:rFonts w:ascii="Courier New" w:eastAsia="MS UI Gothic" w:hAnsi="Courier New" w:cs="Courier New"/>
                  <w:color w:val="00B050"/>
                  <w:lang w:eastAsia="ja-JP"/>
                  <w:rPrChange w:id="25" w:author="McGoldrick, Tomoko" w:date="2013-06-10T10:07:00Z">
                    <w:rPr>
                      <w:rFonts w:ascii="Courier New" w:eastAsia="MS UI Gothic" w:hAnsi="Courier New" w:cs="Courier New"/>
                      <w:color w:val="00B050"/>
                      <w:lang w:val="ja-JP" w:eastAsia="ja-JP"/>
                    </w:rPr>
                  </w:rPrChange>
                </w:rPr>
                <w:t>Last</w:t>
              </w:r>
            </w:ins>
            <w:del w:id="26" w:author="McGoldrick, Tomoko" w:date="2013-06-10T10:01:00Z">
              <w:r w:rsidRPr="0010159E" w:rsidDel="0010159E">
                <w:rPr>
                  <w:rFonts w:ascii="Courier New" w:eastAsia="MS UI Gothic" w:hAnsi="Courier New" w:cs="Courier New"/>
                  <w:color w:val="00B050"/>
                  <w:rPrChange w:id="27" w:author="McGoldrick, Tomoko" w:date="2013-06-10T10:07:00Z">
                    <w:rPr>
                      <w:rFonts w:ascii="Courier New" w:eastAsia="MS UI Gothic" w:hAnsi="Courier New" w:cs="Courier New"/>
                      <w:lang w:val="ja-JP"/>
                    </w:rPr>
                  </w:rPrChange>
                </w:rPr>
                <w:delText>First</w:delText>
              </w:r>
            </w:del>
            <w:r w:rsidRPr="0010159E">
              <w:rPr>
                <w:rFonts w:ascii="Courier New" w:eastAsia="MS UI Gothic" w:hAnsi="Courier New" w:cs="Courier New"/>
                <w:color w:val="00B050"/>
                <w:rPrChange w:id="28" w:author="McGoldrick, Tomoko" w:date="2013-06-10T10:07:00Z">
                  <w:rPr>
                    <w:rFonts w:ascii="Courier New" w:eastAsia="MS UI Gothic" w:hAnsi="Courier New" w:cs="Courier New"/>
                    <w:lang w:val="ja-JP"/>
                  </w:rPr>
                </w:rPrChange>
              </w:rPr>
              <w:t>Name</w:t>
            </w:r>
            <w:proofErr w:type="spellEnd"/>
            <w:r w:rsidRPr="0010159E">
              <w:rPr>
                <w:rFonts w:ascii="Courier New" w:eastAsia="MS UI Gothic" w:hAnsi="Courier New" w:cs="Courier New"/>
                <w:rPrChange w:id="29" w:author="McGoldrick, Tomoko" w:date="2013-06-10T10:07:00Z">
                  <w:rPr>
                    <w:rFonts w:ascii="Courier New" w:eastAsia="MS UI Gothic" w:hAnsi="Courier New" w:cs="Courier New"/>
                    <w:lang w:val="ja-JP"/>
                  </w:rPr>
                </w:rPrChange>
              </w:rPr>
              <w:t>}</w:t>
            </w:r>
            <w:r w:rsidRPr="00194E20">
              <w:rPr>
                <w:rFonts w:ascii="Courier New" w:hAnsi="Courier New" w:cs="Courier New"/>
                <w:lang w:val="ja-JP"/>
              </w:rPr>
              <w:t>様</w:t>
            </w:r>
          </w:p>
          <w:p w:rsidR="0010159E" w:rsidRPr="00194E20" w:rsidRDefault="0010159E" w:rsidP="00194E20">
            <w:pPr>
              <w:spacing w:line="480" w:lineRule="auto"/>
              <w:rPr>
                <w:rFonts w:ascii="Courier New" w:hAnsi="Courier New" w:cs="Courier New"/>
                <w:lang w:eastAsia="ja-JP"/>
              </w:rPr>
            </w:pPr>
            <w:ins w:id="30" w:author="McGoldrick, Tomoko" w:date="2013-06-10T10:00:00Z">
              <w:r>
                <w:rPr>
                  <w:rFonts w:ascii="Courier New" w:hAnsi="Courier New" w:cs="Courier New"/>
                  <w:lang w:eastAsia="ja-JP"/>
                </w:rPr>
                <w:t xml:space="preserve">*using last name is </w:t>
              </w:r>
            </w:ins>
            <w:ins w:id="31" w:author="McGoldrick, Tomoko" w:date="2013-06-10T10:14:00Z">
              <w:r w:rsidR="0002119B">
                <w:rPr>
                  <w:rFonts w:ascii="Courier New" w:hAnsi="Courier New" w:cs="Courier New" w:hint="eastAsia"/>
                  <w:lang w:eastAsia="ja-JP"/>
                </w:rPr>
                <w:t>common</w:t>
              </w:r>
            </w:ins>
            <w:ins w:id="32" w:author="McGoldrick, Tomoko" w:date="2013-06-10T10:00:00Z">
              <w:r w:rsidRPr="0010159E">
                <w:rPr>
                  <w:rFonts w:ascii="Courier New" w:hAnsi="Courier New" w:cs="Courier New"/>
                  <w:lang w:eastAsia="ja-JP"/>
                </w:rPr>
                <w:t xml:space="preserve"> in Japan.</w:t>
              </w:r>
            </w:ins>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p>
        </w:tc>
        <w:tc>
          <w:tcPr>
            <w:tcW w:w="4500" w:type="dxa"/>
          </w:tcPr>
          <w:p w:rsidR="002379F4" w:rsidRPr="00194E20" w:rsidRDefault="002379F4" w:rsidP="00194E20">
            <w:pPr>
              <w:spacing w:line="480" w:lineRule="auto"/>
              <w:rPr>
                <w:rFonts w:ascii="Courier New" w:hAnsi="Courier New" w:cs="Courier New"/>
              </w:rPr>
            </w:pPr>
          </w:p>
        </w:tc>
      </w:tr>
      <w:tr w:rsidR="002379F4" w:rsidRPr="00194E20" w:rsidTr="00A701AE">
        <w:trPr>
          <w:trHeight w:val="510"/>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 xml:space="preserve">Thank you for requesting a free two-week evaluation of </w:t>
            </w:r>
            <w:proofErr w:type="spellStart"/>
            <w:r w:rsidRPr="00194E20">
              <w:rPr>
                <w:rFonts w:ascii="Courier New" w:hAnsi="Courier New" w:cs="Courier New"/>
              </w:rPr>
              <w:t>Websense</w:t>
            </w:r>
            <w:proofErr w:type="spellEnd"/>
            <w:r w:rsidRPr="00194E20">
              <w:rPr>
                <w:rFonts w:ascii="Courier New" w:hAnsi="Courier New" w:cs="Courier New"/>
              </w:rPr>
              <w:t xml:space="preserve"> ACE in the Cloud.</w:t>
            </w:r>
          </w:p>
        </w:tc>
        <w:tc>
          <w:tcPr>
            <w:tcW w:w="4500" w:type="dxa"/>
          </w:tcPr>
          <w:p w:rsidR="002379F4" w:rsidRPr="00194E20" w:rsidRDefault="002379F4" w:rsidP="00194E20">
            <w:pPr>
              <w:spacing w:line="480" w:lineRule="auto"/>
              <w:rPr>
                <w:rFonts w:ascii="Courier New" w:hAnsi="Courier New" w:cs="Courier New"/>
                <w:lang w:eastAsia="ja-JP"/>
              </w:rPr>
            </w:pPr>
            <w:proofErr w:type="spellStart"/>
            <w:r w:rsidRPr="00194E20">
              <w:rPr>
                <w:rFonts w:ascii="Courier New" w:eastAsia="MS UI Gothic" w:hAnsi="Courier New" w:cs="Courier New"/>
              </w:rPr>
              <w:t>Websense</w:t>
            </w:r>
            <w:proofErr w:type="spellEnd"/>
            <w:r w:rsidRPr="00194E20">
              <w:rPr>
                <w:rFonts w:ascii="Courier New" w:eastAsia="MS UI Gothic" w:hAnsi="Courier New" w:cs="Courier New"/>
              </w:rPr>
              <w:t xml:space="preserve"> ACE in the Cloud 2</w:t>
            </w:r>
            <w:r w:rsidRPr="00194E20">
              <w:rPr>
                <w:rFonts w:ascii="Courier New" w:hAnsi="Courier New" w:cs="Courier New"/>
                <w:lang w:val="ja-JP"/>
              </w:rPr>
              <w:t>週間無償評価版をご注文いただき、ありがとうございます。</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p>
        </w:tc>
        <w:tc>
          <w:tcPr>
            <w:tcW w:w="4500" w:type="dxa"/>
          </w:tcPr>
          <w:p w:rsidR="002379F4" w:rsidRPr="00194E20" w:rsidRDefault="002379F4" w:rsidP="00194E20">
            <w:pPr>
              <w:spacing w:line="480" w:lineRule="auto"/>
              <w:rPr>
                <w:rFonts w:ascii="Courier New" w:hAnsi="Courier New" w:cs="Courier New"/>
              </w:rPr>
            </w:pP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 xml:space="preserve">{Note} </w:t>
            </w:r>
          </w:p>
          <w:p w:rsidR="002379F4" w:rsidRPr="00194E20" w:rsidRDefault="002379F4" w:rsidP="00194E20">
            <w:pPr>
              <w:spacing w:line="480" w:lineRule="auto"/>
              <w:rPr>
                <w:rFonts w:ascii="Courier New" w:hAnsi="Courier New" w:cs="Courier New"/>
              </w:rPr>
            </w:pPr>
            <w:r w:rsidRPr="00194E20">
              <w:rPr>
                <w:rFonts w:ascii="Courier New" w:hAnsi="Courier New" w:cs="Courier New"/>
              </w:rPr>
              <w:t>We have detected that you currently have an active evaluation for this product.  We have resent your original email.</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eastAsia="ja-JP"/>
              </w:rPr>
              <w:t>{</w:t>
            </w:r>
            <w:r w:rsidRPr="00194E20">
              <w:rPr>
                <w:rFonts w:ascii="Courier New" w:hAnsi="Courier New" w:cs="Courier New"/>
                <w:lang w:val="ja-JP" w:eastAsia="ja-JP"/>
              </w:rPr>
              <w:t>ご注意</w:t>
            </w:r>
            <w:r w:rsidRPr="00194E20">
              <w:rPr>
                <w:rFonts w:ascii="Courier New" w:eastAsia="MS UI Gothic" w:hAnsi="Courier New" w:cs="Courier New"/>
                <w:lang w:eastAsia="ja-JP"/>
              </w:rPr>
              <w:t>}</w:t>
            </w:r>
          </w:p>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eastAsia="ja-JP"/>
              </w:rPr>
              <w:t>あなたは現在、この製品の評価版をご利用になっています。</w:t>
            </w:r>
            <w:r w:rsidRPr="00194E20">
              <w:rPr>
                <w:rFonts w:ascii="Courier New" w:hAnsi="Courier New" w:cs="Courier New"/>
                <w:lang w:eastAsia="ja-JP"/>
              </w:rPr>
              <w:t xml:space="preserve">  </w:t>
            </w:r>
            <w:r w:rsidRPr="00194E20">
              <w:rPr>
                <w:rFonts w:ascii="Courier New" w:eastAsia="MS UI Gothic" w:hAnsi="Courier New" w:cs="Courier New"/>
                <w:lang w:val="ja-JP" w:eastAsia="ja-JP"/>
              </w:rPr>
              <w:t>あなたからの元の電子メールを再送しました。</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1020"/>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 xml:space="preserve">Because you are already a valued </w:t>
            </w:r>
            <w:proofErr w:type="spellStart"/>
            <w:r w:rsidRPr="00194E20">
              <w:rPr>
                <w:rFonts w:ascii="Courier New" w:hAnsi="Courier New" w:cs="Courier New"/>
              </w:rPr>
              <w:t>Websense</w:t>
            </w:r>
            <w:proofErr w:type="spellEnd"/>
            <w:r w:rsidRPr="00194E20">
              <w:rPr>
                <w:rFonts w:ascii="Courier New" w:hAnsi="Courier New" w:cs="Courier New"/>
              </w:rPr>
              <w:t xml:space="preserve"> customer, you can use your existing Cloud Portal credentials to start this evaluation. The link below will direct you to the Cloud Portal. Please enter your existing username and password.</w:t>
            </w:r>
          </w:p>
        </w:tc>
        <w:tc>
          <w:tcPr>
            <w:tcW w:w="4500" w:type="dxa"/>
          </w:tcPr>
          <w:p w:rsidR="002379F4" w:rsidRPr="00194E20" w:rsidRDefault="002379F4" w:rsidP="00F006A5">
            <w:pPr>
              <w:spacing w:line="480" w:lineRule="auto"/>
              <w:rPr>
                <w:rFonts w:ascii="Courier New" w:hAnsi="Courier New" w:cs="Courier New"/>
                <w:lang w:eastAsia="ja-JP"/>
              </w:rPr>
            </w:pPr>
            <w:r w:rsidRPr="00194E20">
              <w:rPr>
                <w:rFonts w:ascii="Courier New" w:hAnsi="Courier New" w:cs="Courier New"/>
                <w:lang w:val="ja-JP" w:eastAsia="ja-JP"/>
              </w:rPr>
              <w:t>あなたはすでに</w:t>
            </w:r>
            <w:del w:id="33" w:author="McGoldrick, Tomoko" w:date="2013-06-10T09:34:00Z">
              <w:r w:rsidRPr="00194E20" w:rsidDel="00F006A5">
                <w:rPr>
                  <w:rFonts w:ascii="Courier New" w:hAnsi="Courier New" w:cs="Courier New"/>
                  <w:lang w:val="ja-JP" w:eastAsia="ja-JP"/>
                </w:rPr>
                <w:delText>重要な</w:delText>
              </w:r>
              <w:r w:rsidRPr="00194E20" w:rsidDel="00F006A5">
                <w:rPr>
                  <w:rFonts w:ascii="Courier New" w:hAnsi="Courier New" w:cs="Courier New"/>
                  <w:lang w:eastAsia="ja-JP"/>
                </w:rPr>
                <w:delText xml:space="preserve"> </w:delText>
              </w:r>
            </w:del>
            <w:proofErr w:type="spellStart"/>
            <w:r w:rsidRPr="00194E20">
              <w:rPr>
                <w:rFonts w:ascii="Courier New" w:hAnsi="Courier New" w:cs="Courier New"/>
                <w:lang w:eastAsia="ja-JP"/>
              </w:rPr>
              <w:t>Websense</w:t>
            </w:r>
            <w:proofErr w:type="spellEnd"/>
            <w:ins w:id="34" w:author="McGoldrick, Tomoko" w:date="2013-06-10T09:35:00Z">
              <w:r w:rsidR="00F006A5">
                <w:rPr>
                  <w:rFonts w:ascii="Courier New" w:hAnsi="Courier New" w:cs="Courier New" w:hint="eastAsia"/>
                  <w:lang w:eastAsia="ja-JP"/>
                </w:rPr>
                <w:t>の</w:t>
              </w:r>
              <w:r w:rsidR="00F006A5" w:rsidRPr="00F006A5">
                <w:rPr>
                  <w:rFonts w:ascii="Courier New" w:hAnsi="Courier New" w:cs="Courier New" w:hint="eastAsia"/>
                  <w:lang w:eastAsia="ja-JP"/>
                </w:rPr>
                <w:t>重要な</w:t>
              </w:r>
              <w:r w:rsidR="00F006A5">
                <w:rPr>
                  <w:rFonts w:ascii="Courier New" w:hAnsi="Courier New" w:cs="Courier New" w:hint="eastAsia"/>
                  <w:lang w:eastAsia="ja-JP"/>
                </w:rPr>
                <w:t>お客様</w:t>
              </w:r>
            </w:ins>
            <w:r w:rsidRPr="00194E20">
              <w:rPr>
                <w:rFonts w:ascii="Courier New" w:hAnsi="Courier New" w:cs="Courier New"/>
                <w:lang w:eastAsia="ja-JP"/>
              </w:rPr>
              <w:t xml:space="preserve"> </w:t>
            </w:r>
            <w:del w:id="35" w:author="McGoldrick, Tomoko" w:date="2013-06-10T09:35:00Z">
              <w:r w:rsidRPr="00194E20" w:rsidDel="00F006A5">
                <w:rPr>
                  <w:rFonts w:ascii="Courier New" w:hAnsi="Courier New" w:cs="Courier New"/>
                  <w:lang w:val="ja-JP" w:eastAsia="ja-JP"/>
                </w:rPr>
                <w:delText>顧客</w:delText>
              </w:r>
            </w:del>
            <w:r w:rsidRPr="00194E20">
              <w:rPr>
                <w:rFonts w:ascii="Courier New" w:hAnsi="Courier New" w:cs="Courier New"/>
                <w:lang w:val="ja-JP" w:eastAsia="ja-JP"/>
              </w:rPr>
              <w:t>ですから、既存の</w:t>
            </w:r>
            <w:r w:rsidRPr="00194E20">
              <w:rPr>
                <w:rFonts w:ascii="Courier New" w:hAnsi="Courier New" w:cs="Courier New"/>
                <w:lang w:eastAsia="ja-JP"/>
              </w:rPr>
              <w:t xml:space="preserve"> </w:t>
            </w:r>
            <w:ins w:id="36" w:author="McGoldrick, Tomoko" w:date="2013-06-10T09:33:00Z">
              <w:r w:rsidR="00F006A5" w:rsidRPr="00F006A5">
                <w:rPr>
                  <w:rFonts w:ascii="Courier New" w:hAnsi="Courier New" w:cs="Courier New" w:hint="eastAsia"/>
                  <w:lang w:eastAsia="ja-JP"/>
                </w:rPr>
                <w:t>クラウド</w:t>
              </w:r>
              <w:r w:rsidR="00F006A5" w:rsidRPr="00F006A5">
                <w:rPr>
                  <w:rFonts w:ascii="Courier New" w:hAnsi="Courier New" w:cs="Courier New" w:hint="eastAsia"/>
                  <w:lang w:eastAsia="ja-JP"/>
                </w:rPr>
                <w:t xml:space="preserve"> </w:t>
              </w:r>
              <w:r w:rsidR="00F006A5" w:rsidRPr="00F006A5">
                <w:rPr>
                  <w:rFonts w:ascii="Courier New" w:hAnsi="Courier New" w:cs="Courier New" w:hint="eastAsia"/>
                  <w:lang w:eastAsia="ja-JP"/>
                </w:rPr>
                <w:t>ポータル</w:t>
              </w:r>
            </w:ins>
            <w:del w:id="37" w:author="McGoldrick, Tomoko" w:date="2013-06-10T09:33:00Z">
              <w:r w:rsidRPr="00194E20" w:rsidDel="00F006A5">
                <w:rPr>
                  <w:rFonts w:ascii="Courier New" w:hAnsi="Courier New" w:cs="Courier New"/>
                  <w:lang w:eastAsia="ja-JP"/>
                </w:rPr>
                <w:delText>Cloud Portal</w:delText>
              </w:r>
            </w:del>
            <w:r w:rsidRPr="00194E20">
              <w:rPr>
                <w:rFonts w:ascii="Courier New" w:hAnsi="Courier New" w:cs="Courier New"/>
                <w:lang w:eastAsia="ja-JP"/>
              </w:rPr>
              <w:t xml:space="preserve"> </w:t>
            </w:r>
            <w:r w:rsidRPr="00194E20">
              <w:rPr>
                <w:rFonts w:ascii="Courier New" w:hAnsi="Courier New" w:cs="Courier New"/>
                <w:lang w:val="ja-JP" w:eastAsia="ja-JP"/>
              </w:rPr>
              <w:t>資格情報を入力することによってこの評価を開始することができます。</w:t>
            </w:r>
            <w:r w:rsidRPr="00194E20">
              <w:rPr>
                <w:rFonts w:ascii="Courier New" w:hAnsi="Courier New" w:cs="Courier New"/>
                <w:lang w:eastAsia="ja-JP"/>
              </w:rPr>
              <w:t xml:space="preserve"> </w:t>
            </w:r>
            <w:r w:rsidRPr="00194E20">
              <w:rPr>
                <w:rFonts w:ascii="Courier New" w:hAnsi="Courier New" w:cs="Courier New"/>
                <w:lang w:val="ja-JP" w:eastAsia="ja-JP"/>
              </w:rPr>
              <w:t>下のリンクをクリックするとクラウド</w:t>
            </w:r>
            <w:r w:rsidRPr="00194E20">
              <w:rPr>
                <w:rFonts w:ascii="Courier New" w:eastAsia="MS UI Gothic" w:hAnsi="Courier New" w:cs="Courier New"/>
                <w:lang w:val="ja-JP" w:eastAsia="ja-JP"/>
              </w:rPr>
              <w:t xml:space="preserve"> </w:t>
            </w:r>
            <w:r w:rsidRPr="00194E20">
              <w:rPr>
                <w:rFonts w:ascii="Courier New" w:hAnsi="Courier New" w:cs="Courier New"/>
                <w:lang w:val="ja-JP" w:eastAsia="ja-JP"/>
              </w:rPr>
              <w:t>ポータルが開きます。</w:t>
            </w:r>
            <w:r w:rsidRPr="00194E20">
              <w:rPr>
                <w:rFonts w:ascii="Courier New" w:hAnsi="Courier New" w:cs="Courier New"/>
                <w:lang w:eastAsia="ja-JP"/>
              </w:rPr>
              <w:t xml:space="preserve"> </w:t>
            </w:r>
            <w:r w:rsidRPr="00194E20">
              <w:rPr>
                <w:rFonts w:ascii="Courier New" w:eastAsia="MS UI Gothic" w:hAnsi="Courier New" w:cs="Courier New"/>
                <w:lang w:val="ja-JP" w:eastAsia="ja-JP"/>
              </w:rPr>
              <w:t>既存のユーザ名とパスワードを入力してください。</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Cloud Portal</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rPr>
              <w:t>クラウド</w:t>
            </w:r>
            <w:r w:rsidRPr="00194E20">
              <w:rPr>
                <w:rFonts w:ascii="Courier New" w:eastAsia="MS UI Gothic" w:hAnsi="Courier New" w:cs="Courier New"/>
                <w:lang w:val="ja-JP"/>
              </w:rPr>
              <w:t xml:space="preserve"> </w:t>
            </w:r>
            <w:r w:rsidRPr="00194E20">
              <w:rPr>
                <w:rFonts w:ascii="Courier New" w:eastAsia="MS UI Gothic" w:hAnsi="Courier New" w:cs="Courier New"/>
                <w:lang w:val="ja-JP"/>
              </w:rPr>
              <w:t>ポータル</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p>
        </w:tc>
        <w:tc>
          <w:tcPr>
            <w:tcW w:w="4500" w:type="dxa"/>
          </w:tcPr>
          <w:p w:rsidR="002379F4" w:rsidRPr="00194E20" w:rsidRDefault="002379F4" w:rsidP="00194E20">
            <w:pPr>
              <w:spacing w:line="480" w:lineRule="auto"/>
              <w:rPr>
                <w:rFonts w:ascii="Courier New" w:hAnsi="Courier New" w:cs="Courier New"/>
              </w:rPr>
            </w:pPr>
          </w:p>
        </w:tc>
      </w:tr>
      <w:tr w:rsidR="002379F4" w:rsidRPr="00194E20" w:rsidTr="00A701AE">
        <w:trPr>
          <w:trHeight w:val="178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 xml:space="preserve">Once you have logged on to the Cloud Portal, click Web Security in the top menu bar </w:t>
            </w:r>
            <w:r w:rsidRPr="00194E20">
              <w:rPr>
                <w:rFonts w:ascii="Courier New" w:hAnsi="Courier New" w:cs="Courier New"/>
              </w:rPr>
              <w:lastRenderedPageBreak/>
              <w:t xml:space="preserve">to configure ACE in the Cloud settings and policies. For more information, see the Getting Started Guide. If you experience problems during installation and configuration, you may contact support directly. Visit our online support center at </w:t>
            </w:r>
            <w:r w:rsidRPr="00194E20">
              <w:rPr>
                <w:rFonts w:ascii="Courier New" w:hAnsi="Courier New" w:cs="Courier New"/>
                <w:u w:val="single"/>
              </w:rPr>
              <w:t>www.websense.com/support</w:t>
            </w:r>
            <w:r w:rsidRPr="00194E20">
              <w:rPr>
                <w:rFonts w:ascii="Courier New" w:hAnsi="Courier New" w:cs="Courier New"/>
              </w:rPr>
              <w:t>.</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hAnsi="Courier New" w:cs="Courier New"/>
                <w:lang w:val="ja-JP" w:eastAsia="ja-JP"/>
              </w:rPr>
              <w:lastRenderedPageBreak/>
              <w:t>クラウド</w:t>
            </w:r>
            <w:r w:rsidRPr="00194E20">
              <w:rPr>
                <w:rFonts w:ascii="Courier New" w:eastAsia="MS UI Gothic" w:hAnsi="Courier New" w:cs="Courier New"/>
                <w:lang w:eastAsia="ja-JP"/>
              </w:rPr>
              <w:t xml:space="preserve"> </w:t>
            </w:r>
            <w:r w:rsidRPr="00194E20">
              <w:rPr>
                <w:rFonts w:ascii="Courier New" w:hAnsi="Courier New" w:cs="Courier New"/>
                <w:lang w:val="ja-JP" w:eastAsia="ja-JP"/>
              </w:rPr>
              <w:t>ポータルにログオンしたあと、上段のメニューバーで</w:t>
            </w:r>
            <w:r w:rsidRPr="00194E20">
              <w:rPr>
                <w:rFonts w:ascii="Courier New" w:hAnsi="Courier New" w:cs="Courier New"/>
                <w:lang w:eastAsia="ja-JP"/>
              </w:rPr>
              <w:t xml:space="preserve"> Web </w:t>
            </w:r>
            <w:r w:rsidRPr="00194E20">
              <w:rPr>
                <w:rFonts w:ascii="Courier New" w:hAnsi="Courier New" w:cs="Courier New"/>
                <w:lang w:eastAsia="ja-JP"/>
              </w:rPr>
              <w:lastRenderedPageBreak/>
              <w:t xml:space="preserve">Security </w:t>
            </w:r>
            <w:r w:rsidRPr="00194E20">
              <w:rPr>
                <w:rFonts w:ascii="Courier New" w:hAnsi="Courier New" w:cs="Courier New"/>
                <w:lang w:val="ja-JP" w:eastAsia="ja-JP"/>
              </w:rPr>
              <w:t>をクリックし、</w:t>
            </w:r>
            <w:del w:id="38" w:author="McGoldrick, Tomoko" w:date="2013-06-10T09:39:00Z">
              <w:r w:rsidRPr="00194E20" w:rsidDel="00AA5810">
                <w:rPr>
                  <w:rFonts w:ascii="Courier New" w:hAnsi="Courier New" w:cs="Courier New"/>
                  <w:lang w:eastAsia="ja-JP"/>
                </w:rPr>
                <w:delText>［</w:delText>
              </w:r>
              <w:r w:rsidRPr="00194E20" w:rsidDel="00AA5810">
                <w:rPr>
                  <w:rFonts w:ascii="Courier New" w:hAnsi="Courier New" w:cs="Courier New"/>
                  <w:lang w:eastAsia="ja-JP"/>
                </w:rPr>
                <w:delText>Cloud settings and policies (</w:delText>
              </w:r>
            </w:del>
            <w:r w:rsidRPr="00194E20">
              <w:rPr>
                <w:rFonts w:ascii="Courier New" w:hAnsi="Courier New" w:cs="Courier New"/>
                <w:lang w:val="ja-JP" w:eastAsia="ja-JP"/>
              </w:rPr>
              <w:t>クラウド設定とポリシー</w:t>
            </w:r>
            <w:del w:id="39" w:author="McGoldrick, Tomoko" w:date="2013-06-10T09:39:00Z">
              <w:r w:rsidRPr="00194E20" w:rsidDel="00AA5810">
                <w:rPr>
                  <w:rFonts w:ascii="Courier New" w:hAnsi="Courier New" w:cs="Courier New"/>
                  <w:lang w:eastAsia="ja-JP"/>
                </w:rPr>
                <w:delText>)]</w:delText>
              </w:r>
            </w:del>
            <w:r w:rsidRPr="00194E20">
              <w:rPr>
                <w:rFonts w:ascii="Courier New" w:hAnsi="Courier New" w:cs="Courier New"/>
                <w:lang w:val="ja-JP" w:eastAsia="ja-JP"/>
              </w:rPr>
              <w:t>で</w:t>
            </w:r>
            <w:r w:rsidRPr="00194E20">
              <w:rPr>
                <w:rFonts w:ascii="Courier New" w:hAnsi="Courier New" w:cs="Courier New"/>
                <w:lang w:eastAsia="ja-JP"/>
              </w:rPr>
              <w:t xml:space="preserve"> ACE </w:t>
            </w:r>
            <w:r w:rsidRPr="00194E20">
              <w:rPr>
                <w:rFonts w:ascii="Courier New" w:hAnsi="Courier New" w:cs="Courier New"/>
                <w:lang w:val="ja-JP" w:eastAsia="ja-JP"/>
              </w:rPr>
              <w:t>を設定してください。</w:t>
            </w:r>
            <w:r w:rsidRPr="00194E20">
              <w:rPr>
                <w:rFonts w:ascii="Courier New" w:hAnsi="Courier New" w:cs="Courier New"/>
                <w:lang w:eastAsia="ja-JP"/>
              </w:rPr>
              <w:t xml:space="preserve"> </w:t>
            </w:r>
            <w:r w:rsidRPr="00194E20">
              <w:rPr>
                <w:rFonts w:ascii="Courier New" w:eastAsia="MS UI Gothic" w:hAnsi="Courier New" w:cs="Courier New"/>
                <w:lang w:val="ja-JP" w:eastAsia="ja-JP"/>
              </w:rPr>
              <w:t>詳細は、『</w:t>
            </w:r>
            <w:r w:rsidRPr="00194E20">
              <w:rPr>
                <w:rFonts w:ascii="Courier New" w:hAnsi="Courier New" w:cs="Courier New"/>
                <w:lang w:val="ja-JP" w:eastAsia="ja-JP"/>
              </w:rPr>
              <w:t>Getting Started Guide</w:t>
            </w:r>
            <w:r w:rsidRPr="00194E20">
              <w:rPr>
                <w:rFonts w:ascii="Courier New" w:eastAsia="MS UI Gothic" w:hAnsi="Courier New" w:cs="Courier New"/>
                <w:lang w:val="ja-JP" w:eastAsia="ja-JP"/>
              </w:rPr>
              <w:t>』を参照してください。</w:t>
            </w:r>
            <w:r w:rsidRPr="00194E20">
              <w:rPr>
                <w:rFonts w:ascii="Courier New" w:hAnsi="Courier New" w:cs="Courier New"/>
                <w:lang w:eastAsia="ja-JP"/>
              </w:rPr>
              <w:t xml:space="preserve"> </w:t>
            </w:r>
            <w:r w:rsidRPr="00194E20">
              <w:rPr>
                <w:rFonts w:ascii="Courier New" w:eastAsia="MS UI Gothic" w:hAnsi="Courier New" w:cs="Courier New"/>
                <w:lang w:val="ja-JP" w:eastAsia="ja-JP"/>
              </w:rPr>
              <w:t>インストールおよびシステム設定中に問題が発生した場合は、サポートに直接</w:t>
            </w:r>
            <w:del w:id="40" w:author="McGoldrick, Tomoko" w:date="2013-06-10T09:52:00Z">
              <w:r w:rsidRPr="00194E20" w:rsidDel="00353596">
                <w:rPr>
                  <w:rFonts w:ascii="Courier New" w:eastAsia="MS UI Gothic" w:hAnsi="Courier New" w:cs="Courier New"/>
                  <w:lang w:val="ja-JP" w:eastAsia="ja-JP"/>
                </w:rPr>
                <w:delText>に</w:delText>
              </w:r>
            </w:del>
            <w:ins w:id="41" w:author="McGoldrick, Tomoko" w:date="2013-06-10T09:41:00Z">
              <w:r w:rsidR="00AA5810">
                <w:rPr>
                  <w:rFonts w:ascii="Courier New" w:eastAsia="MS UI Gothic" w:hAnsi="Courier New" w:cs="Courier New" w:hint="eastAsia"/>
                  <w:lang w:val="ja-JP" w:eastAsia="ja-JP"/>
                </w:rPr>
                <w:t>お問い合せ下さい。</w:t>
              </w:r>
            </w:ins>
            <w:del w:id="42" w:author="McGoldrick, Tomoko" w:date="2013-06-10T09:41:00Z">
              <w:r w:rsidRPr="00194E20" w:rsidDel="00AA5810">
                <w:rPr>
                  <w:rFonts w:ascii="Courier New" w:eastAsia="MS UI Gothic" w:hAnsi="Courier New" w:cs="Courier New"/>
                  <w:lang w:val="ja-JP" w:eastAsia="ja-JP"/>
                </w:rPr>
                <w:delText>連絡することができます。</w:delText>
              </w:r>
            </w:del>
            <w:r w:rsidRPr="00194E20">
              <w:rPr>
                <w:rFonts w:ascii="Courier New" w:hAnsi="Courier New" w:cs="Courier New"/>
                <w:lang w:eastAsia="ja-JP"/>
              </w:rPr>
              <w:t xml:space="preserve"> </w:t>
            </w:r>
            <w:ins w:id="43" w:author="McGoldrick, Tomoko" w:date="2013-06-10T09:42:00Z">
              <w:r w:rsidR="00AA5810">
                <w:rPr>
                  <w:rFonts w:ascii="Courier New" w:hAnsi="Courier New" w:cs="Courier New" w:hint="eastAsia"/>
                  <w:lang w:eastAsia="ja-JP"/>
                </w:rPr>
                <w:t>または、</w:t>
              </w:r>
            </w:ins>
            <w:r w:rsidRPr="00194E20">
              <w:rPr>
                <w:rFonts w:ascii="Courier New" w:hAnsi="Courier New" w:cs="Courier New"/>
                <w:lang w:val="ja-JP" w:eastAsia="ja-JP"/>
              </w:rPr>
              <w:t>オンライン</w:t>
            </w:r>
            <w:r w:rsidRPr="00194E20">
              <w:rPr>
                <w:rFonts w:ascii="Courier New" w:eastAsia="MS UI Gothic" w:hAnsi="Courier New" w:cs="Courier New"/>
                <w:lang w:val="ja-JP" w:eastAsia="ja-JP"/>
              </w:rPr>
              <w:t xml:space="preserve"> </w:t>
            </w:r>
            <w:r w:rsidRPr="00194E20">
              <w:rPr>
                <w:rFonts w:ascii="Courier New" w:hAnsi="Courier New" w:cs="Courier New"/>
                <w:lang w:val="ja-JP" w:eastAsia="ja-JP"/>
              </w:rPr>
              <w:t>サポート</w:t>
            </w:r>
            <w:r w:rsidRPr="00194E20">
              <w:rPr>
                <w:rFonts w:ascii="Courier New" w:eastAsia="MS UI Gothic" w:hAnsi="Courier New" w:cs="Courier New"/>
                <w:lang w:val="ja-JP" w:eastAsia="ja-JP"/>
              </w:rPr>
              <w:t xml:space="preserve"> </w:t>
            </w:r>
            <w:r w:rsidRPr="00194E20">
              <w:rPr>
                <w:rFonts w:ascii="Courier New" w:hAnsi="Courier New" w:cs="Courier New"/>
                <w:lang w:val="ja-JP" w:eastAsia="ja-JP"/>
              </w:rPr>
              <w:t>センター</w:t>
            </w:r>
            <w:r w:rsidRPr="00194E20">
              <w:rPr>
                <w:rFonts w:ascii="Courier New" w:eastAsia="MS UI Gothic" w:hAnsi="Courier New" w:cs="Courier New"/>
                <w:lang w:val="ja-JP" w:eastAsia="ja-JP"/>
              </w:rPr>
              <w:t xml:space="preserve"> </w:t>
            </w:r>
            <w:r w:rsidRPr="00194E20">
              <w:rPr>
                <w:rFonts w:ascii="Courier New" w:eastAsia="MS UI Gothic" w:hAnsi="Courier New" w:cs="Courier New"/>
                <w:u w:val="single"/>
                <w:lang w:val="ja-JP" w:eastAsia="ja-JP"/>
              </w:rPr>
              <w:t>www.websense.com/support</w:t>
            </w:r>
            <w:r w:rsidRPr="00194E20">
              <w:rPr>
                <w:rFonts w:ascii="Courier New" w:eastAsia="MS UI Gothic" w:hAnsi="Courier New" w:cs="Courier New"/>
                <w:lang w:val="ja-JP" w:eastAsia="ja-JP"/>
              </w:rPr>
              <w:t xml:space="preserve"> </w:t>
            </w:r>
            <w:r w:rsidRPr="00194E20">
              <w:rPr>
                <w:rFonts w:ascii="Courier New" w:hAnsi="Courier New" w:cs="Courier New"/>
                <w:lang w:val="ja-JP" w:eastAsia="ja-JP"/>
              </w:rPr>
              <w:t>にアクセスしてください。</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510"/>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Please save this email for future reference. Thank you for choosing to evaluate ACE in the Cloud.</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eastAsia="ja-JP"/>
              </w:rPr>
              <w:t>この電子メールは、将来の参照用に保存しておいてください。</w:t>
            </w:r>
            <w:r w:rsidRPr="00194E20">
              <w:rPr>
                <w:rFonts w:ascii="Courier New" w:hAnsi="Courier New" w:cs="Courier New"/>
                <w:lang w:eastAsia="ja-JP"/>
              </w:rPr>
              <w:t xml:space="preserve"> </w:t>
            </w:r>
            <w:r w:rsidRPr="00194E20">
              <w:rPr>
                <w:rFonts w:ascii="Courier New" w:eastAsia="MS UI Gothic" w:hAnsi="Courier New" w:cs="Courier New"/>
                <w:lang w:val="ja-JP" w:eastAsia="ja-JP"/>
              </w:rPr>
              <w:t xml:space="preserve">ACE in the Cloud </w:t>
            </w:r>
            <w:r w:rsidRPr="00194E20">
              <w:rPr>
                <w:rFonts w:ascii="Courier New" w:hAnsi="Courier New" w:cs="Courier New"/>
                <w:lang w:val="ja-JP" w:eastAsia="ja-JP"/>
              </w:rPr>
              <w:t>の評価版をご注文いただき、ありがとうございます。</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Sincerely,</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rPr>
              <w:t>敬具</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p>
        </w:tc>
        <w:tc>
          <w:tcPr>
            <w:tcW w:w="4500" w:type="dxa"/>
          </w:tcPr>
          <w:p w:rsidR="002379F4" w:rsidRPr="00194E20" w:rsidRDefault="002379F4" w:rsidP="00194E20">
            <w:pPr>
              <w:spacing w:line="480" w:lineRule="auto"/>
              <w:rPr>
                <w:rFonts w:ascii="Courier New" w:hAnsi="Courier New" w:cs="Courier New"/>
              </w:rPr>
            </w:pP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b/>
              </w:rPr>
            </w:pPr>
            <w:r w:rsidRPr="00194E20">
              <w:rPr>
                <w:rFonts w:ascii="Courier New" w:hAnsi="Courier New" w:cs="Courier New"/>
                <w:b/>
              </w:rPr>
              <w:t>TRITON STOPS MORE THREATS. WE CAN PROVE IT.</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hAnsi="Courier New" w:cs="Courier New"/>
                <w:b/>
                <w:lang w:val="ja-JP" w:eastAsia="ja-JP"/>
              </w:rPr>
              <w:t xml:space="preserve">TRITON </w:t>
            </w:r>
            <w:r w:rsidRPr="00194E20">
              <w:rPr>
                <w:rFonts w:ascii="Courier New" w:hAnsi="Courier New" w:cs="Courier New"/>
                <w:b/>
                <w:lang w:val="ja-JP" w:eastAsia="ja-JP"/>
              </w:rPr>
              <w:t>脅威防止機能が強化され</w:t>
            </w:r>
            <w:ins w:id="44" w:author="McGoldrick, Tomoko" w:date="2013-06-10T09:44:00Z">
              <w:r w:rsidR="00AA5810">
                <w:rPr>
                  <w:rFonts w:ascii="Courier New" w:hAnsi="Courier New" w:cs="Courier New" w:hint="eastAsia"/>
                  <w:b/>
                  <w:lang w:val="ja-JP" w:eastAsia="ja-JP"/>
                </w:rPr>
                <w:t>た</w:t>
              </w:r>
            </w:ins>
            <w:del w:id="45" w:author="McGoldrick, Tomoko" w:date="2013-06-10T09:44:00Z">
              <w:r w:rsidRPr="00194E20" w:rsidDel="00AA5810">
                <w:rPr>
                  <w:rFonts w:ascii="Courier New" w:hAnsi="Courier New" w:cs="Courier New"/>
                  <w:b/>
                  <w:lang w:val="ja-JP" w:eastAsia="ja-JP"/>
                </w:rPr>
                <w:delText>ました</w:delText>
              </w:r>
              <w:r w:rsidRPr="00194E20" w:rsidDel="00AA5810">
                <w:rPr>
                  <w:rFonts w:ascii="Courier New" w:hAnsi="Courier New" w:cs="Courier New"/>
                  <w:b/>
                  <w:lang w:eastAsia="ja-JP"/>
                </w:rPr>
                <w:delText xml:space="preserve"> </w:delText>
              </w:r>
              <w:r w:rsidRPr="00194E20" w:rsidDel="00AA5810">
                <w:rPr>
                  <w:rFonts w:ascii="Courier New" w:eastAsia="MS UI Gothic" w:hAnsi="Courier New" w:cs="Courier New"/>
                  <w:b/>
                  <w:lang w:val="ja-JP" w:eastAsia="ja-JP"/>
                </w:rPr>
                <w:delText>その</w:delText>
              </w:r>
            </w:del>
            <w:r w:rsidRPr="00194E20">
              <w:rPr>
                <w:rFonts w:ascii="Courier New" w:eastAsia="MS UI Gothic" w:hAnsi="Courier New" w:cs="Courier New"/>
                <w:b/>
                <w:lang w:val="ja-JP" w:eastAsia="ja-JP"/>
              </w:rPr>
              <w:t>ことを証明</w:t>
            </w:r>
            <w:ins w:id="46" w:author="McGoldrick, Tomoko" w:date="2013-06-10T09:44:00Z">
              <w:r w:rsidR="00AA5810">
                <w:rPr>
                  <w:rFonts w:ascii="Courier New" w:eastAsia="MS UI Gothic" w:hAnsi="Courier New" w:cs="Courier New" w:hint="eastAsia"/>
                  <w:b/>
                  <w:lang w:val="ja-JP" w:eastAsia="ja-JP"/>
                </w:rPr>
                <w:t>し</w:t>
              </w:r>
            </w:ins>
            <w:del w:id="47" w:author="McGoldrick, Tomoko" w:date="2013-06-10T09:44:00Z">
              <w:r w:rsidRPr="00194E20" w:rsidDel="00AA5810">
                <w:rPr>
                  <w:rFonts w:ascii="Courier New" w:eastAsia="MS UI Gothic" w:hAnsi="Courier New" w:cs="Courier New"/>
                  <w:b/>
                  <w:lang w:val="ja-JP" w:eastAsia="ja-JP"/>
                </w:rPr>
                <w:delText>でき</w:delText>
              </w:r>
            </w:del>
            <w:r w:rsidRPr="00194E20">
              <w:rPr>
                <w:rFonts w:ascii="Courier New" w:eastAsia="MS UI Gothic" w:hAnsi="Courier New" w:cs="Courier New"/>
                <w:b/>
                <w:lang w:val="ja-JP" w:eastAsia="ja-JP"/>
              </w:rPr>
              <w:t>ます</w:t>
            </w:r>
          </w:p>
        </w:tc>
      </w:tr>
      <w:tr w:rsidR="002379F4" w:rsidRPr="00194E20" w:rsidTr="00A701AE">
        <w:trPr>
          <w:trHeight w:val="233"/>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127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 xml:space="preserve">© 2013 </w:t>
            </w:r>
            <w:proofErr w:type="spellStart"/>
            <w:r w:rsidRPr="00194E20">
              <w:rPr>
                <w:rFonts w:ascii="Courier New" w:hAnsi="Courier New" w:cs="Courier New"/>
              </w:rPr>
              <w:t>Websense</w:t>
            </w:r>
            <w:proofErr w:type="spellEnd"/>
            <w:r w:rsidRPr="00194E20">
              <w:rPr>
                <w:rFonts w:ascii="Courier New" w:hAnsi="Courier New" w:cs="Courier New"/>
              </w:rPr>
              <w:t xml:space="preserve">, Inc. All rights reserved. </w:t>
            </w:r>
            <w:proofErr w:type="spellStart"/>
            <w:r w:rsidRPr="00194E20">
              <w:rPr>
                <w:rFonts w:ascii="Courier New" w:hAnsi="Courier New" w:cs="Courier New"/>
              </w:rPr>
              <w:t>Websense</w:t>
            </w:r>
            <w:proofErr w:type="spellEnd"/>
            <w:r w:rsidRPr="00194E20">
              <w:rPr>
                <w:rFonts w:ascii="Courier New" w:hAnsi="Courier New" w:cs="Courier New"/>
              </w:rPr>
              <w:t xml:space="preserve"> and the </w:t>
            </w:r>
            <w:proofErr w:type="spellStart"/>
            <w:r w:rsidRPr="00194E20">
              <w:rPr>
                <w:rFonts w:ascii="Courier New" w:hAnsi="Courier New" w:cs="Courier New"/>
              </w:rPr>
              <w:t>Websense</w:t>
            </w:r>
            <w:proofErr w:type="spellEnd"/>
            <w:r w:rsidRPr="00194E20">
              <w:rPr>
                <w:rFonts w:ascii="Courier New" w:hAnsi="Courier New" w:cs="Courier New"/>
              </w:rPr>
              <w:t xml:space="preserve"> logo are registered trademarks of </w:t>
            </w:r>
            <w:proofErr w:type="spellStart"/>
            <w:r w:rsidRPr="00194E20">
              <w:rPr>
                <w:rFonts w:ascii="Courier New" w:hAnsi="Courier New" w:cs="Courier New"/>
              </w:rPr>
              <w:t>Websense</w:t>
            </w:r>
            <w:proofErr w:type="spellEnd"/>
            <w:r w:rsidRPr="00194E20">
              <w:rPr>
                <w:rFonts w:ascii="Courier New" w:hAnsi="Courier New" w:cs="Courier New"/>
              </w:rPr>
              <w:t>, Inc. in the United States and various countries. All other trademarks are the property of their respective owner.</w:t>
            </w:r>
          </w:p>
        </w:tc>
        <w:tc>
          <w:tcPr>
            <w:tcW w:w="4500" w:type="dxa"/>
          </w:tcPr>
          <w:p w:rsidR="002379F4" w:rsidRPr="00194E20" w:rsidRDefault="005709F4" w:rsidP="00194E20">
            <w:pPr>
              <w:spacing w:line="480" w:lineRule="auto"/>
              <w:rPr>
                <w:rFonts w:ascii="Courier New" w:hAnsi="Courier New" w:cs="Courier New"/>
                <w:lang w:eastAsia="ja-JP"/>
              </w:rPr>
            </w:pPr>
            <w:ins w:id="48" w:author="McGoldrick, Tomoko" w:date="2013-06-10T11:15:00Z">
              <w:r w:rsidRPr="005709F4">
                <w:rPr>
                  <w:rFonts w:ascii="Courier New" w:eastAsia="MS UI Gothic" w:hAnsi="Courier New" w:cs="Courier New"/>
                  <w:lang w:val="ja-JP"/>
                </w:rPr>
                <w:t>©</w:t>
              </w:r>
            </w:ins>
            <w:del w:id="49" w:author="McGoldrick, Tomoko" w:date="2013-06-10T11:15:00Z">
              <w:r w:rsidR="002379F4" w:rsidRPr="00194E20" w:rsidDel="005709F4">
                <w:rPr>
                  <w:rFonts w:ascii="Courier New" w:eastAsia="MS UI Gothic" w:hAnsi="Courier New" w:cs="Courier New"/>
                  <w:lang w:val="ja-JP"/>
                </w:rPr>
                <w:delText>ｩ</w:delText>
              </w:r>
            </w:del>
            <w:r w:rsidR="002379F4" w:rsidRPr="00194E20">
              <w:rPr>
                <w:rFonts w:ascii="Courier New" w:eastAsia="MS UI Gothic" w:hAnsi="Courier New" w:cs="Courier New"/>
              </w:rPr>
              <w:t xml:space="preserve"> 2013 </w:t>
            </w:r>
            <w:proofErr w:type="spellStart"/>
            <w:r w:rsidR="002379F4" w:rsidRPr="00194E20">
              <w:rPr>
                <w:rFonts w:ascii="Courier New" w:eastAsia="MS UI Gothic" w:hAnsi="Courier New" w:cs="Courier New"/>
              </w:rPr>
              <w:t>Websense</w:t>
            </w:r>
            <w:proofErr w:type="spellEnd"/>
            <w:r w:rsidR="002379F4" w:rsidRPr="00194E20">
              <w:rPr>
                <w:rFonts w:ascii="Courier New" w:eastAsia="MS UI Gothic" w:hAnsi="Courier New" w:cs="Courier New"/>
              </w:rPr>
              <w:t>, Inc. All rights reserved.</w:t>
            </w:r>
            <w:r w:rsidR="002379F4" w:rsidRPr="00194E20">
              <w:rPr>
                <w:rFonts w:ascii="Courier New" w:hAnsi="Courier New" w:cs="Courier New"/>
              </w:rPr>
              <w:t xml:space="preserve"> </w:t>
            </w:r>
            <w:proofErr w:type="spellStart"/>
            <w:r w:rsidR="002379F4" w:rsidRPr="00194E20">
              <w:rPr>
                <w:rFonts w:ascii="Courier New" w:hAnsi="Courier New" w:cs="Courier New"/>
                <w:lang w:eastAsia="ja-JP"/>
              </w:rPr>
              <w:t>Websense</w:t>
            </w:r>
            <w:proofErr w:type="spellEnd"/>
            <w:r w:rsidR="002379F4" w:rsidRPr="00194E20">
              <w:rPr>
                <w:rFonts w:ascii="Courier New" w:hAnsi="Courier New" w:cs="Courier New"/>
                <w:lang w:eastAsia="ja-JP"/>
              </w:rPr>
              <w:t xml:space="preserve"> </w:t>
            </w:r>
            <w:r w:rsidR="002379F4" w:rsidRPr="00194E20">
              <w:rPr>
                <w:rFonts w:ascii="Courier New" w:hAnsi="Courier New" w:cs="Courier New"/>
                <w:lang w:val="ja-JP" w:eastAsia="ja-JP"/>
              </w:rPr>
              <w:t>および</w:t>
            </w:r>
            <w:r w:rsidR="002379F4" w:rsidRPr="00194E20">
              <w:rPr>
                <w:rFonts w:ascii="Courier New" w:hAnsi="Courier New" w:cs="Courier New"/>
                <w:lang w:eastAsia="ja-JP"/>
              </w:rPr>
              <w:t xml:space="preserve"> </w:t>
            </w:r>
            <w:proofErr w:type="spellStart"/>
            <w:r w:rsidR="002379F4" w:rsidRPr="00194E20">
              <w:rPr>
                <w:rFonts w:ascii="Courier New" w:hAnsi="Courier New" w:cs="Courier New"/>
                <w:lang w:eastAsia="ja-JP"/>
              </w:rPr>
              <w:t>Websense</w:t>
            </w:r>
            <w:proofErr w:type="spellEnd"/>
            <w:r w:rsidR="002379F4" w:rsidRPr="00194E20">
              <w:rPr>
                <w:rFonts w:ascii="Courier New" w:hAnsi="Courier New" w:cs="Courier New"/>
                <w:lang w:eastAsia="ja-JP"/>
              </w:rPr>
              <w:t xml:space="preserve"> </w:t>
            </w:r>
            <w:r w:rsidR="002379F4" w:rsidRPr="00194E20">
              <w:rPr>
                <w:rFonts w:ascii="Courier New" w:eastAsia="MS UI Gothic" w:hAnsi="Courier New" w:cs="Courier New"/>
                <w:lang w:val="ja-JP" w:eastAsia="ja-JP"/>
              </w:rPr>
              <w:t>のロゴ</w:t>
            </w:r>
            <w:r w:rsidR="002379F4" w:rsidRPr="00194E20">
              <w:rPr>
                <w:rFonts w:ascii="Courier New" w:hAnsi="Courier New" w:cs="Courier New"/>
                <w:lang w:val="ja-JP" w:eastAsia="ja-JP"/>
              </w:rPr>
              <w:t>は、米国および他の国における</w:t>
            </w:r>
            <w:r w:rsidR="002379F4" w:rsidRPr="00194E20">
              <w:rPr>
                <w:rFonts w:ascii="Courier New" w:eastAsia="MS UI Gothic" w:hAnsi="Courier New" w:cs="Courier New"/>
                <w:lang w:eastAsia="ja-JP"/>
              </w:rPr>
              <w:t xml:space="preserve"> </w:t>
            </w:r>
            <w:proofErr w:type="spellStart"/>
            <w:r w:rsidR="002379F4" w:rsidRPr="00194E20">
              <w:rPr>
                <w:rFonts w:ascii="Courier New" w:eastAsia="MS UI Gothic" w:hAnsi="Courier New" w:cs="Courier New"/>
                <w:lang w:eastAsia="ja-JP"/>
              </w:rPr>
              <w:t>Websense</w:t>
            </w:r>
            <w:proofErr w:type="spellEnd"/>
            <w:r w:rsidR="002379F4" w:rsidRPr="00194E20">
              <w:rPr>
                <w:rFonts w:ascii="Courier New" w:eastAsia="MS UI Gothic" w:hAnsi="Courier New" w:cs="Courier New"/>
                <w:lang w:eastAsia="ja-JP"/>
              </w:rPr>
              <w:t xml:space="preserve">, Inc. </w:t>
            </w:r>
            <w:r w:rsidR="002379F4" w:rsidRPr="00194E20">
              <w:rPr>
                <w:rFonts w:ascii="Courier New" w:hAnsi="Courier New" w:cs="Courier New"/>
                <w:lang w:val="ja-JP" w:eastAsia="ja-JP"/>
              </w:rPr>
              <w:t>の登録商標です。</w:t>
            </w:r>
            <w:r w:rsidR="002379F4" w:rsidRPr="00194E20">
              <w:rPr>
                <w:rFonts w:ascii="Courier New" w:hAnsi="Courier New" w:cs="Courier New"/>
                <w:lang w:eastAsia="ja-JP"/>
              </w:rPr>
              <w:t xml:space="preserve"> </w:t>
            </w:r>
            <w:r w:rsidR="002379F4" w:rsidRPr="00194E20">
              <w:rPr>
                <w:rFonts w:ascii="Courier New" w:eastAsia="MS UI Gothic" w:hAnsi="Courier New" w:cs="Courier New"/>
                <w:lang w:val="ja-JP" w:eastAsia="ja-JP"/>
              </w:rPr>
              <w:t>すべての他の商標は、それぞれ該当する所有者の財産です。</w:t>
            </w:r>
          </w:p>
        </w:tc>
      </w:tr>
    </w:tbl>
    <w:p w:rsidR="002379F4" w:rsidRPr="00194E20" w:rsidRDefault="002379F4" w:rsidP="00194E20">
      <w:pPr>
        <w:spacing w:line="480" w:lineRule="auto"/>
        <w:rPr>
          <w:rFonts w:ascii="Courier New" w:hAnsi="Courier New" w:cs="Courier New"/>
          <w:lang w:eastAsia="ja-JP"/>
        </w:rPr>
      </w:pPr>
    </w:p>
    <w:p w:rsidR="002379F4" w:rsidRPr="00194E20" w:rsidRDefault="002379F4" w:rsidP="00194E20">
      <w:pPr>
        <w:spacing w:line="480" w:lineRule="auto"/>
        <w:rPr>
          <w:rFonts w:ascii="Courier New" w:hAnsi="Courier New" w:cs="Courier New"/>
        </w:rPr>
      </w:pPr>
      <w:r w:rsidRPr="00194E20">
        <w:rPr>
          <w:rFonts w:ascii="Courier New" w:hAnsi="Courier New" w:cs="Courier New"/>
          <w:b/>
          <w:lang w:val="ja-JP"/>
        </w:rPr>
        <w:t>既存のお客様、</w:t>
      </w:r>
      <w:r w:rsidRPr="00194E20">
        <w:rPr>
          <w:rFonts w:ascii="Courier New" w:eastAsia="MS UI Gothic" w:hAnsi="Courier New" w:cs="Courier New"/>
          <w:b/>
          <w:lang w:val="ja-JP"/>
        </w:rPr>
        <w:t>blueSKY SecGateway</w:t>
      </w:r>
      <w:r w:rsidRPr="00194E20">
        <w:rPr>
          <w:rFonts w:ascii="Courier New" w:hAnsi="Courier New" w:cs="Courier New"/>
          <w:b/>
        </w:rPr>
        <w:t xml:space="preserve"> </w:t>
      </w:r>
    </w:p>
    <w:p w:rsidR="002379F4" w:rsidRPr="00194E20" w:rsidRDefault="002379F4" w:rsidP="00194E20">
      <w:pPr>
        <w:spacing w:line="480" w:lineRule="auto"/>
        <w:rPr>
          <w:rFonts w:ascii="Courier New" w:hAnsi="Courier New" w:cs="Courier New"/>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08"/>
        <w:gridCol w:w="4500"/>
      </w:tblGrid>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FREE 30-DAY TRIAL: WEBSENSE</w:t>
            </w:r>
            <w:r w:rsidRPr="00194E20">
              <w:rPr>
                <w:rFonts w:ascii="Courier New" w:hAnsi="Courier New" w:cs="Courier New"/>
                <w:vertAlign w:val="superscript"/>
              </w:rPr>
              <w:t>®</w:t>
            </w:r>
            <w:r w:rsidRPr="00194E20">
              <w:rPr>
                <w:rFonts w:ascii="Courier New" w:hAnsi="Courier New" w:cs="Courier New"/>
              </w:rPr>
              <w:t xml:space="preserve"> </w:t>
            </w:r>
            <w:proofErr w:type="spellStart"/>
            <w:r w:rsidRPr="00194E20">
              <w:rPr>
                <w:rFonts w:ascii="Courier New" w:hAnsi="Courier New" w:cs="Courier New"/>
              </w:rPr>
              <w:t>blueSKY</w:t>
            </w:r>
            <w:proofErr w:type="spellEnd"/>
            <w:r w:rsidRPr="00194E20">
              <w:rPr>
                <w:rFonts w:ascii="Courier New" w:hAnsi="Courier New" w:cs="Courier New"/>
                <w:vertAlign w:val="superscript"/>
              </w:rPr>
              <w:t>™</w:t>
            </w:r>
            <w:r w:rsidRPr="00194E20">
              <w:rPr>
                <w:rFonts w:ascii="Courier New" w:hAnsi="Courier New" w:cs="Courier New"/>
              </w:rPr>
              <w:t xml:space="preserve"> SECURITY GATEWAY</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eastAsia="ja-JP"/>
              </w:rPr>
              <w:t>30</w:t>
            </w:r>
            <w:r w:rsidRPr="00194E20">
              <w:rPr>
                <w:rFonts w:ascii="Courier New" w:eastAsia="MS UI Gothic" w:hAnsi="Courier New" w:cs="Courier New"/>
                <w:lang w:val="ja-JP" w:eastAsia="ja-JP"/>
              </w:rPr>
              <w:t>日間無償</w:t>
            </w:r>
            <w:del w:id="50" w:author="McGoldrick, Tomoko" w:date="2013-06-10T09:46:00Z">
              <w:r w:rsidRPr="00194E20" w:rsidDel="00AA5810">
                <w:rPr>
                  <w:rFonts w:ascii="Courier New" w:eastAsia="MS UI Gothic" w:hAnsi="Courier New" w:cs="Courier New"/>
                  <w:lang w:val="ja-JP" w:eastAsia="ja-JP"/>
                </w:rPr>
                <w:delText>、</w:delText>
              </w:r>
            </w:del>
            <w:r w:rsidRPr="00194E20">
              <w:rPr>
                <w:rFonts w:ascii="Courier New" w:eastAsia="MS UI Gothic" w:hAnsi="Courier New" w:cs="Courier New"/>
                <w:lang w:val="ja-JP" w:eastAsia="ja-JP"/>
              </w:rPr>
              <w:t>試用版</w:t>
            </w:r>
            <w:r w:rsidRPr="00194E20">
              <w:rPr>
                <w:rFonts w:ascii="Courier New" w:hAnsi="Courier New" w:cs="Courier New"/>
                <w:lang w:eastAsia="ja-JP"/>
              </w:rPr>
              <w:t xml:space="preserve"> </w:t>
            </w:r>
            <w:r w:rsidRPr="00194E20">
              <w:rPr>
                <w:rFonts w:ascii="Courier New" w:eastAsia="MS UI Gothic" w:hAnsi="Courier New" w:cs="Courier New"/>
                <w:lang w:val="ja-JP" w:eastAsia="ja-JP"/>
              </w:rPr>
              <w:t>WEBSENSE</w:t>
            </w:r>
            <w:r w:rsidRPr="00194E20">
              <w:rPr>
                <w:rFonts w:ascii="Courier New" w:eastAsia="MS UI Gothic" w:hAnsi="Courier New" w:cs="Courier New"/>
                <w:vertAlign w:val="superscript"/>
                <w:lang w:val="ja-JP" w:eastAsia="ja-JP"/>
              </w:rPr>
              <w:t>®</w:t>
            </w:r>
            <w:r w:rsidRPr="00194E20">
              <w:rPr>
                <w:rFonts w:ascii="Courier New" w:eastAsia="MS UI Gothic" w:hAnsi="Courier New" w:cs="Courier New"/>
                <w:lang w:val="ja-JP" w:eastAsia="ja-JP"/>
              </w:rPr>
              <w:t xml:space="preserve"> blueSKY</w:t>
            </w:r>
            <w:r w:rsidRPr="00194E20">
              <w:rPr>
                <w:rFonts w:ascii="Courier New" w:eastAsia="MS UI Gothic" w:hAnsi="Courier New" w:cs="Courier New"/>
                <w:vertAlign w:val="superscript"/>
                <w:lang w:val="ja-JP" w:eastAsia="ja-JP"/>
              </w:rPr>
              <w:t>™</w:t>
            </w:r>
            <w:r w:rsidRPr="00194E20">
              <w:rPr>
                <w:rFonts w:ascii="Courier New" w:eastAsia="MS UI Gothic" w:hAnsi="Courier New" w:cs="Courier New"/>
                <w:lang w:val="ja-JP" w:eastAsia="ja-JP"/>
              </w:rPr>
              <w:t xml:space="preserve"> </w:t>
            </w:r>
            <w:r w:rsidRPr="00194E20">
              <w:rPr>
                <w:rFonts w:ascii="Courier New" w:hAnsi="Courier New" w:cs="Courier New"/>
                <w:lang w:val="ja-JP" w:eastAsia="ja-JP"/>
              </w:rPr>
              <w:t>セキュリティ・ゲートウェイ</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Dear {</w:t>
            </w:r>
            <w:proofErr w:type="spellStart"/>
            <w:r w:rsidRPr="00194E20">
              <w:rPr>
                <w:rFonts w:ascii="Courier New" w:hAnsi="Courier New" w:cs="Courier New"/>
              </w:rPr>
              <w:t>FirstName</w:t>
            </w:r>
            <w:proofErr w:type="spellEnd"/>
            <w:r w:rsidRPr="00194E20">
              <w:rPr>
                <w:rFonts w:ascii="Courier New" w:hAnsi="Courier New" w:cs="Courier New"/>
              </w:rPr>
              <w:t>},</w:t>
            </w:r>
          </w:p>
        </w:tc>
        <w:tc>
          <w:tcPr>
            <w:tcW w:w="4500" w:type="dxa"/>
          </w:tcPr>
          <w:p w:rsidR="002379F4" w:rsidRPr="0010159E" w:rsidRDefault="002379F4" w:rsidP="00194E20">
            <w:pPr>
              <w:spacing w:line="480" w:lineRule="auto"/>
              <w:rPr>
                <w:ins w:id="51" w:author="McGoldrick, Tomoko" w:date="2013-06-10T10:00:00Z"/>
                <w:rFonts w:ascii="Courier New" w:hAnsi="Courier New" w:cs="Courier New"/>
                <w:lang w:eastAsia="ja-JP"/>
                <w:rPrChange w:id="52" w:author="McGoldrick, Tomoko" w:date="2013-06-10T10:09:00Z">
                  <w:rPr>
                    <w:ins w:id="53" w:author="McGoldrick, Tomoko" w:date="2013-06-10T10:00:00Z"/>
                    <w:rFonts w:ascii="Courier New" w:hAnsi="Courier New" w:cs="Courier New"/>
                    <w:lang w:val="ja-JP" w:eastAsia="ja-JP"/>
                  </w:rPr>
                </w:rPrChange>
              </w:rPr>
            </w:pPr>
            <w:r w:rsidRPr="0010159E">
              <w:rPr>
                <w:rFonts w:ascii="Courier New" w:eastAsia="MS UI Gothic" w:hAnsi="Courier New" w:cs="Courier New"/>
                <w:rPrChange w:id="54" w:author="McGoldrick, Tomoko" w:date="2013-06-10T10:09:00Z">
                  <w:rPr>
                    <w:rFonts w:ascii="Courier New" w:eastAsia="MS UI Gothic" w:hAnsi="Courier New" w:cs="Courier New"/>
                    <w:lang w:val="ja-JP"/>
                  </w:rPr>
                </w:rPrChange>
              </w:rPr>
              <w:t>{</w:t>
            </w:r>
            <w:proofErr w:type="spellStart"/>
            <w:ins w:id="55" w:author="McGoldrick, Tomoko" w:date="2013-06-10T10:00:00Z">
              <w:r w:rsidR="0010159E" w:rsidRPr="0010159E">
                <w:rPr>
                  <w:rFonts w:ascii="Courier New" w:eastAsia="MS UI Gothic" w:hAnsi="Courier New" w:cs="Courier New"/>
                  <w:color w:val="00B050"/>
                  <w:lang w:eastAsia="ja-JP"/>
                  <w:rPrChange w:id="56" w:author="McGoldrick, Tomoko" w:date="2013-06-10T10:09:00Z">
                    <w:rPr>
                      <w:rFonts w:ascii="Courier New" w:eastAsia="MS UI Gothic" w:hAnsi="Courier New" w:cs="Courier New"/>
                      <w:color w:val="00B050"/>
                      <w:lang w:val="ja-JP" w:eastAsia="ja-JP"/>
                    </w:rPr>
                  </w:rPrChange>
                </w:rPr>
                <w:t>Last</w:t>
              </w:r>
            </w:ins>
            <w:del w:id="57" w:author="McGoldrick, Tomoko" w:date="2013-06-10T10:00:00Z">
              <w:r w:rsidRPr="0010159E" w:rsidDel="0010159E">
                <w:rPr>
                  <w:rFonts w:ascii="Courier New" w:eastAsia="MS UI Gothic" w:hAnsi="Courier New" w:cs="Courier New"/>
                  <w:color w:val="00B050"/>
                  <w:rPrChange w:id="58" w:author="McGoldrick, Tomoko" w:date="2013-06-10T10:09:00Z">
                    <w:rPr>
                      <w:rFonts w:ascii="Courier New" w:eastAsia="MS UI Gothic" w:hAnsi="Courier New" w:cs="Courier New"/>
                      <w:lang w:val="ja-JP"/>
                    </w:rPr>
                  </w:rPrChange>
                </w:rPr>
                <w:delText>First</w:delText>
              </w:r>
            </w:del>
            <w:r w:rsidRPr="0010159E">
              <w:rPr>
                <w:rFonts w:ascii="Courier New" w:eastAsia="MS UI Gothic" w:hAnsi="Courier New" w:cs="Courier New"/>
                <w:color w:val="00B050"/>
                <w:rPrChange w:id="59" w:author="McGoldrick, Tomoko" w:date="2013-06-10T10:09:00Z">
                  <w:rPr>
                    <w:rFonts w:ascii="Courier New" w:eastAsia="MS UI Gothic" w:hAnsi="Courier New" w:cs="Courier New"/>
                    <w:lang w:val="ja-JP"/>
                  </w:rPr>
                </w:rPrChange>
              </w:rPr>
              <w:t>Name</w:t>
            </w:r>
            <w:proofErr w:type="spellEnd"/>
            <w:r w:rsidRPr="0010159E">
              <w:rPr>
                <w:rFonts w:ascii="Courier New" w:eastAsia="MS UI Gothic" w:hAnsi="Courier New" w:cs="Courier New"/>
                <w:rPrChange w:id="60" w:author="McGoldrick, Tomoko" w:date="2013-06-10T10:09:00Z">
                  <w:rPr>
                    <w:rFonts w:ascii="Courier New" w:eastAsia="MS UI Gothic" w:hAnsi="Courier New" w:cs="Courier New"/>
                    <w:lang w:val="ja-JP"/>
                  </w:rPr>
                </w:rPrChange>
              </w:rPr>
              <w:t>}</w:t>
            </w:r>
            <w:r w:rsidRPr="00194E20">
              <w:rPr>
                <w:rFonts w:ascii="Courier New" w:hAnsi="Courier New" w:cs="Courier New"/>
                <w:lang w:val="ja-JP"/>
              </w:rPr>
              <w:t>様</w:t>
            </w:r>
          </w:p>
          <w:p w:rsidR="0010159E" w:rsidRPr="00194E20" w:rsidRDefault="0010159E" w:rsidP="00194E20">
            <w:pPr>
              <w:spacing w:line="480" w:lineRule="auto"/>
              <w:rPr>
                <w:rFonts w:ascii="Courier New" w:hAnsi="Courier New" w:cs="Courier New"/>
                <w:lang w:eastAsia="ja-JP"/>
              </w:rPr>
            </w:pPr>
            <w:ins w:id="61" w:author="McGoldrick, Tomoko" w:date="2013-06-10T10:00:00Z">
              <w:r>
                <w:rPr>
                  <w:rFonts w:ascii="Courier New" w:hAnsi="Courier New" w:cs="Courier New"/>
                  <w:lang w:eastAsia="ja-JP"/>
                </w:rPr>
                <w:t xml:space="preserve">*using last name is </w:t>
              </w:r>
            </w:ins>
            <w:ins w:id="62" w:author="McGoldrick, Tomoko" w:date="2013-06-10T10:14:00Z">
              <w:r w:rsidR="0002119B">
                <w:rPr>
                  <w:rFonts w:ascii="Courier New" w:hAnsi="Courier New" w:cs="Courier New" w:hint="eastAsia"/>
                  <w:lang w:eastAsia="ja-JP"/>
                </w:rPr>
                <w:t>common</w:t>
              </w:r>
            </w:ins>
            <w:ins w:id="63" w:author="McGoldrick, Tomoko" w:date="2013-06-10T10:00:00Z">
              <w:r w:rsidRPr="0010159E">
                <w:rPr>
                  <w:rFonts w:ascii="Courier New" w:hAnsi="Courier New" w:cs="Courier New"/>
                  <w:lang w:eastAsia="ja-JP"/>
                </w:rPr>
                <w:t xml:space="preserve"> in Japan.</w:t>
              </w:r>
            </w:ins>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p>
        </w:tc>
        <w:tc>
          <w:tcPr>
            <w:tcW w:w="4500" w:type="dxa"/>
          </w:tcPr>
          <w:p w:rsidR="002379F4" w:rsidRPr="00194E20" w:rsidRDefault="002379F4" w:rsidP="00194E20">
            <w:pPr>
              <w:spacing w:line="480" w:lineRule="auto"/>
              <w:rPr>
                <w:rFonts w:ascii="Courier New" w:hAnsi="Courier New" w:cs="Courier New"/>
              </w:rPr>
            </w:pPr>
          </w:p>
        </w:tc>
      </w:tr>
      <w:tr w:rsidR="002379F4" w:rsidRPr="00194E20" w:rsidTr="00A701AE">
        <w:trPr>
          <w:trHeight w:val="510"/>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 xml:space="preserve">Thank you for requesting a </w:t>
            </w:r>
            <w:r w:rsidRPr="00194E20">
              <w:rPr>
                <w:rFonts w:ascii="Courier New" w:hAnsi="Courier New" w:cs="Courier New"/>
              </w:rPr>
              <w:lastRenderedPageBreak/>
              <w:t xml:space="preserve">free 30-Day Trial of </w:t>
            </w:r>
            <w:proofErr w:type="spellStart"/>
            <w:r w:rsidRPr="00194E20">
              <w:rPr>
                <w:rFonts w:ascii="Courier New" w:hAnsi="Courier New" w:cs="Courier New"/>
              </w:rPr>
              <w:t>Websense</w:t>
            </w:r>
            <w:proofErr w:type="spellEnd"/>
            <w:r w:rsidRPr="00194E20">
              <w:rPr>
                <w:rFonts w:ascii="Courier New" w:hAnsi="Courier New" w:cs="Courier New"/>
              </w:rPr>
              <w:t xml:space="preserve"> </w:t>
            </w:r>
            <w:proofErr w:type="spellStart"/>
            <w:r w:rsidRPr="00194E20">
              <w:rPr>
                <w:rFonts w:ascii="Courier New" w:hAnsi="Courier New" w:cs="Courier New"/>
              </w:rPr>
              <w:t>blueSKY</w:t>
            </w:r>
            <w:proofErr w:type="spellEnd"/>
            <w:r w:rsidRPr="00194E20">
              <w:rPr>
                <w:rFonts w:ascii="Courier New" w:hAnsi="Courier New" w:cs="Courier New"/>
              </w:rPr>
              <w:t xml:space="preserve"> Security Gateway.</w:t>
            </w:r>
          </w:p>
        </w:tc>
        <w:tc>
          <w:tcPr>
            <w:tcW w:w="4500" w:type="dxa"/>
          </w:tcPr>
          <w:p w:rsidR="002379F4" w:rsidRPr="00194E20" w:rsidRDefault="002379F4" w:rsidP="00194E20">
            <w:pPr>
              <w:spacing w:line="480" w:lineRule="auto"/>
              <w:rPr>
                <w:rFonts w:ascii="Courier New" w:hAnsi="Courier New" w:cs="Courier New"/>
                <w:lang w:eastAsia="ja-JP"/>
              </w:rPr>
            </w:pPr>
            <w:proofErr w:type="spellStart"/>
            <w:r w:rsidRPr="00194E20">
              <w:rPr>
                <w:rFonts w:ascii="Courier New" w:eastAsia="MS UI Gothic" w:hAnsi="Courier New" w:cs="Courier New"/>
                <w:lang w:eastAsia="ja-JP"/>
              </w:rPr>
              <w:lastRenderedPageBreak/>
              <w:t>Websense</w:t>
            </w:r>
            <w:proofErr w:type="spellEnd"/>
            <w:r w:rsidRPr="00194E20">
              <w:rPr>
                <w:rFonts w:ascii="Courier New" w:eastAsia="MS UI Gothic" w:hAnsi="Courier New" w:cs="Courier New"/>
                <w:lang w:eastAsia="ja-JP"/>
              </w:rPr>
              <w:t xml:space="preserve"> </w:t>
            </w:r>
            <w:proofErr w:type="spellStart"/>
            <w:r w:rsidRPr="00194E20">
              <w:rPr>
                <w:rFonts w:ascii="Courier New" w:eastAsia="MS UI Gothic" w:hAnsi="Courier New" w:cs="Courier New"/>
                <w:lang w:eastAsia="ja-JP"/>
              </w:rPr>
              <w:t>blueSKY</w:t>
            </w:r>
            <w:proofErr w:type="spellEnd"/>
            <w:r w:rsidRPr="00194E20">
              <w:rPr>
                <w:rFonts w:ascii="Courier New" w:eastAsia="MS UI Gothic" w:hAnsi="Courier New" w:cs="Courier New"/>
                <w:lang w:eastAsia="ja-JP"/>
              </w:rPr>
              <w:t xml:space="preserve"> </w:t>
            </w:r>
            <w:r w:rsidRPr="00194E20">
              <w:rPr>
                <w:rFonts w:ascii="Courier New" w:hAnsi="Courier New" w:cs="Courier New"/>
                <w:lang w:val="ja-JP" w:eastAsia="ja-JP"/>
              </w:rPr>
              <w:t>セキュリティ・</w:t>
            </w:r>
            <w:r w:rsidRPr="00194E20">
              <w:rPr>
                <w:rFonts w:ascii="Courier New" w:hAnsi="Courier New" w:cs="Courier New"/>
                <w:lang w:val="ja-JP" w:eastAsia="ja-JP"/>
              </w:rPr>
              <w:lastRenderedPageBreak/>
              <w:t>ゲートウェイ</w:t>
            </w:r>
            <w:r w:rsidRPr="00194E20">
              <w:rPr>
                <w:rFonts w:ascii="Courier New" w:eastAsia="MS UI Gothic" w:hAnsi="Courier New" w:cs="Courier New"/>
                <w:lang w:eastAsia="ja-JP"/>
              </w:rPr>
              <w:t>30</w:t>
            </w:r>
            <w:r w:rsidRPr="00194E20">
              <w:rPr>
                <w:rFonts w:ascii="Courier New" w:hAnsi="Courier New" w:cs="Courier New"/>
                <w:lang w:val="ja-JP" w:eastAsia="ja-JP"/>
              </w:rPr>
              <w:t>日間無償試用版をご注文いただき、ありがとうございます。</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 xml:space="preserve">{Note} </w:t>
            </w:r>
          </w:p>
          <w:p w:rsidR="002379F4" w:rsidRPr="00194E20" w:rsidRDefault="002379F4" w:rsidP="00194E20">
            <w:pPr>
              <w:spacing w:line="480" w:lineRule="auto"/>
              <w:rPr>
                <w:rFonts w:ascii="Courier New" w:hAnsi="Courier New" w:cs="Courier New"/>
              </w:rPr>
            </w:pPr>
            <w:r w:rsidRPr="00194E20">
              <w:rPr>
                <w:rFonts w:ascii="Courier New" w:hAnsi="Courier New" w:cs="Courier New"/>
              </w:rPr>
              <w:t>We have detected that you currently have an active evaluation for this product.  We have resent your original email.</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eastAsia="ja-JP"/>
              </w:rPr>
              <w:t>{</w:t>
            </w:r>
            <w:r w:rsidRPr="00194E20">
              <w:rPr>
                <w:rFonts w:ascii="Courier New" w:hAnsi="Courier New" w:cs="Courier New"/>
                <w:lang w:val="ja-JP" w:eastAsia="ja-JP"/>
              </w:rPr>
              <w:t>ご注意</w:t>
            </w:r>
            <w:r w:rsidRPr="00194E20">
              <w:rPr>
                <w:rFonts w:ascii="Courier New" w:eastAsia="MS UI Gothic" w:hAnsi="Courier New" w:cs="Courier New"/>
                <w:lang w:eastAsia="ja-JP"/>
              </w:rPr>
              <w:t>}</w:t>
            </w:r>
          </w:p>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eastAsia="ja-JP"/>
              </w:rPr>
              <w:t>あなたは現在、この製品の評価版をご利用になっています。</w:t>
            </w:r>
            <w:r w:rsidRPr="00194E20">
              <w:rPr>
                <w:rFonts w:ascii="Courier New" w:hAnsi="Courier New" w:cs="Courier New"/>
                <w:lang w:eastAsia="ja-JP"/>
              </w:rPr>
              <w:t xml:space="preserve">  </w:t>
            </w:r>
            <w:r w:rsidRPr="00194E20">
              <w:rPr>
                <w:rFonts w:ascii="Courier New" w:eastAsia="MS UI Gothic" w:hAnsi="Courier New" w:cs="Courier New"/>
                <w:lang w:val="ja-JP" w:eastAsia="ja-JP"/>
              </w:rPr>
              <w:t>あなたからの元の電子メールを再送しました。</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1020"/>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 xml:space="preserve">Because you are already a valued </w:t>
            </w:r>
            <w:proofErr w:type="spellStart"/>
            <w:r w:rsidRPr="00194E20">
              <w:rPr>
                <w:rFonts w:ascii="Courier New" w:hAnsi="Courier New" w:cs="Courier New"/>
              </w:rPr>
              <w:t>Websense</w:t>
            </w:r>
            <w:proofErr w:type="spellEnd"/>
            <w:r w:rsidRPr="00194E20">
              <w:rPr>
                <w:rFonts w:ascii="Courier New" w:hAnsi="Courier New" w:cs="Courier New"/>
              </w:rPr>
              <w:t xml:space="preserve"> customer, you can use your existing Cloud Portal credentials to start this trial. The link below will direct you to the Cloud Portal. Please enter your existing username and password.</w:t>
            </w:r>
          </w:p>
        </w:tc>
        <w:tc>
          <w:tcPr>
            <w:tcW w:w="4500" w:type="dxa"/>
          </w:tcPr>
          <w:p w:rsidR="002379F4" w:rsidRPr="00194E20" w:rsidRDefault="002379F4" w:rsidP="00353596">
            <w:pPr>
              <w:spacing w:line="480" w:lineRule="auto"/>
              <w:rPr>
                <w:rFonts w:ascii="Courier New" w:hAnsi="Courier New" w:cs="Courier New"/>
                <w:lang w:eastAsia="ja-JP"/>
              </w:rPr>
            </w:pPr>
            <w:r w:rsidRPr="00194E20">
              <w:rPr>
                <w:rFonts w:ascii="Courier New" w:hAnsi="Courier New" w:cs="Courier New"/>
                <w:lang w:val="ja-JP" w:eastAsia="ja-JP"/>
              </w:rPr>
              <w:t>あなたはすでに</w:t>
            </w:r>
            <w:del w:id="64" w:author="McGoldrick, Tomoko" w:date="2013-06-10T09:47:00Z">
              <w:r w:rsidRPr="00194E20" w:rsidDel="00AA5810">
                <w:rPr>
                  <w:rFonts w:ascii="Courier New" w:hAnsi="Courier New" w:cs="Courier New"/>
                  <w:lang w:val="ja-JP" w:eastAsia="ja-JP"/>
                </w:rPr>
                <w:delText>重要な</w:delText>
              </w:r>
              <w:r w:rsidRPr="00194E20" w:rsidDel="00AA5810">
                <w:rPr>
                  <w:rFonts w:ascii="Courier New" w:hAnsi="Courier New" w:cs="Courier New"/>
                  <w:lang w:eastAsia="ja-JP"/>
                </w:rPr>
                <w:delText xml:space="preserve"> </w:delText>
              </w:r>
            </w:del>
            <w:proofErr w:type="spellStart"/>
            <w:r w:rsidRPr="00194E20">
              <w:rPr>
                <w:rFonts w:ascii="Courier New" w:hAnsi="Courier New" w:cs="Courier New"/>
                <w:lang w:eastAsia="ja-JP"/>
              </w:rPr>
              <w:t>Websense</w:t>
            </w:r>
            <w:proofErr w:type="spellEnd"/>
            <w:ins w:id="65" w:author="McGoldrick, Tomoko" w:date="2013-06-10T09:48:00Z">
              <w:r w:rsidR="00AA5810">
                <w:rPr>
                  <w:rFonts w:ascii="Courier New" w:hAnsi="Courier New" w:cs="Courier New" w:hint="eastAsia"/>
                  <w:lang w:eastAsia="ja-JP"/>
                </w:rPr>
                <w:t>の</w:t>
              </w:r>
            </w:ins>
            <w:ins w:id="66" w:author="McGoldrick, Tomoko" w:date="2013-06-10T09:47:00Z">
              <w:r w:rsidR="00AA5810" w:rsidRPr="00AA5810">
                <w:rPr>
                  <w:rFonts w:ascii="Courier New" w:hAnsi="Courier New" w:cs="Courier New" w:hint="eastAsia"/>
                  <w:lang w:eastAsia="ja-JP"/>
                </w:rPr>
                <w:t>重要な</w:t>
              </w:r>
            </w:ins>
            <w:del w:id="67" w:author="McGoldrick, Tomoko" w:date="2013-06-10T09:47:00Z">
              <w:r w:rsidRPr="00194E20" w:rsidDel="00AA5810">
                <w:rPr>
                  <w:rFonts w:ascii="Courier New" w:hAnsi="Courier New" w:cs="Courier New"/>
                  <w:lang w:eastAsia="ja-JP"/>
                </w:rPr>
                <w:delText xml:space="preserve"> </w:delText>
              </w:r>
            </w:del>
            <w:del w:id="68" w:author="McGoldrick, Tomoko" w:date="2013-06-10T09:48:00Z">
              <w:r w:rsidRPr="00194E20" w:rsidDel="00353596">
                <w:rPr>
                  <w:rFonts w:ascii="Courier New" w:hAnsi="Courier New" w:cs="Courier New"/>
                  <w:lang w:val="ja-JP" w:eastAsia="ja-JP"/>
                </w:rPr>
                <w:delText>顧</w:delText>
              </w:r>
            </w:del>
            <w:ins w:id="69" w:author="McGoldrick, Tomoko" w:date="2013-06-10T09:49:00Z">
              <w:r w:rsidR="00353596">
                <w:rPr>
                  <w:rFonts w:ascii="Courier New" w:hAnsi="Courier New" w:cs="Courier New" w:hint="eastAsia"/>
                  <w:lang w:val="ja-JP" w:eastAsia="ja-JP"/>
                </w:rPr>
                <w:t>お</w:t>
              </w:r>
            </w:ins>
            <w:r w:rsidRPr="00194E20">
              <w:rPr>
                <w:rFonts w:ascii="Courier New" w:hAnsi="Courier New" w:cs="Courier New"/>
                <w:lang w:val="ja-JP" w:eastAsia="ja-JP"/>
              </w:rPr>
              <w:t>客</w:t>
            </w:r>
            <w:ins w:id="70" w:author="McGoldrick, Tomoko" w:date="2013-06-10T09:49:00Z">
              <w:r w:rsidR="00353596">
                <w:rPr>
                  <w:rFonts w:ascii="Courier New" w:hAnsi="Courier New" w:cs="Courier New" w:hint="eastAsia"/>
                  <w:lang w:val="ja-JP" w:eastAsia="ja-JP"/>
                </w:rPr>
                <w:t>様</w:t>
              </w:r>
            </w:ins>
            <w:r w:rsidRPr="00194E20">
              <w:rPr>
                <w:rFonts w:ascii="Courier New" w:hAnsi="Courier New" w:cs="Courier New"/>
                <w:lang w:val="ja-JP" w:eastAsia="ja-JP"/>
              </w:rPr>
              <w:t>ですから、既存の</w:t>
            </w:r>
            <w:r w:rsidRPr="00194E20">
              <w:rPr>
                <w:rFonts w:ascii="Courier New" w:hAnsi="Courier New" w:cs="Courier New"/>
                <w:lang w:eastAsia="ja-JP"/>
              </w:rPr>
              <w:t xml:space="preserve"> </w:t>
            </w:r>
            <w:ins w:id="71" w:author="McGoldrick, Tomoko" w:date="2013-06-10T09:49:00Z">
              <w:r w:rsidR="00353596" w:rsidRPr="00353596">
                <w:rPr>
                  <w:rFonts w:ascii="Courier New" w:hAnsi="Courier New" w:cs="Courier New" w:hint="eastAsia"/>
                  <w:lang w:eastAsia="ja-JP"/>
                </w:rPr>
                <w:t>クラウド</w:t>
              </w:r>
              <w:r w:rsidR="00353596" w:rsidRPr="00353596">
                <w:rPr>
                  <w:rFonts w:ascii="Courier New" w:hAnsi="Courier New" w:cs="Courier New" w:hint="eastAsia"/>
                  <w:lang w:eastAsia="ja-JP"/>
                </w:rPr>
                <w:t xml:space="preserve"> </w:t>
              </w:r>
              <w:r w:rsidR="00353596" w:rsidRPr="00353596">
                <w:rPr>
                  <w:rFonts w:ascii="Courier New" w:hAnsi="Courier New" w:cs="Courier New" w:hint="eastAsia"/>
                  <w:lang w:eastAsia="ja-JP"/>
                </w:rPr>
                <w:t>ポータル</w:t>
              </w:r>
            </w:ins>
            <w:del w:id="72" w:author="McGoldrick, Tomoko" w:date="2013-06-10T09:49:00Z">
              <w:r w:rsidRPr="00194E20" w:rsidDel="00353596">
                <w:rPr>
                  <w:rFonts w:ascii="Courier New" w:hAnsi="Courier New" w:cs="Courier New"/>
                  <w:lang w:eastAsia="ja-JP"/>
                </w:rPr>
                <w:delText xml:space="preserve">Cloud Portal </w:delText>
              </w:r>
            </w:del>
            <w:r w:rsidRPr="00194E20">
              <w:rPr>
                <w:rFonts w:ascii="Courier New" w:hAnsi="Courier New" w:cs="Courier New"/>
                <w:lang w:val="ja-JP" w:eastAsia="ja-JP"/>
              </w:rPr>
              <w:t>資格情報を入力することによって本製品の試用を開始することができます。</w:t>
            </w:r>
            <w:r w:rsidRPr="00194E20">
              <w:rPr>
                <w:rFonts w:ascii="Courier New" w:hAnsi="Courier New" w:cs="Courier New"/>
                <w:lang w:eastAsia="ja-JP"/>
              </w:rPr>
              <w:t xml:space="preserve"> </w:t>
            </w:r>
            <w:r w:rsidRPr="00194E20">
              <w:rPr>
                <w:rFonts w:ascii="Courier New" w:hAnsi="Courier New" w:cs="Courier New"/>
                <w:lang w:val="ja-JP" w:eastAsia="ja-JP"/>
              </w:rPr>
              <w:t>下のリンクをクリックするとクラウド</w:t>
            </w:r>
            <w:r w:rsidRPr="00194E20">
              <w:rPr>
                <w:rFonts w:ascii="Courier New" w:eastAsia="MS UI Gothic" w:hAnsi="Courier New" w:cs="Courier New"/>
                <w:lang w:val="ja-JP" w:eastAsia="ja-JP"/>
              </w:rPr>
              <w:t xml:space="preserve"> </w:t>
            </w:r>
            <w:r w:rsidRPr="00194E20">
              <w:rPr>
                <w:rFonts w:ascii="Courier New" w:hAnsi="Courier New" w:cs="Courier New"/>
                <w:lang w:val="ja-JP" w:eastAsia="ja-JP"/>
              </w:rPr>
              <w:t>ポータルが開きます。</w:t>
            </w:r>
            <w:r w:rsidRPr="00194E20">
              <w:rPr>
                <w:rFonts w:ascii="Courier New" w:hAnsi="Courier New" w:cs="Courier New"/>
                <w:lang w:eastAsia="ja-JP"/>
              </w:rPr>
              <w:t xml:space="preserve"> </w:t>
            </w:r>
            <w:r w:rsidRPr="00194E20">
              <w:rPr>
                <w:rFonts w:ascii="Courier New" w:eastAsia="MS UI Gothic" w:hAnsi="Courier New" w:cs="Courier New"/>
                <w:lang w:val="ja-JP" w:eastAsia="ja-JP"/>
              </w:rPr>
              <w:t>既存のユーザ名とパスワードを入力してください。</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Cloud Portal</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rPr>
              <w:t>クラウド</w:t>
            </w:r>
            <w:r w:rsidRPr="00194E20">
              <w:rPr>
                <w:rFonts w:ascii="Courier New" w:eastAsia="MS UI Gothic" w:hAnsi="Courier New" w:cs="Courier New"/>
                <w:lang w:val="ja-JP"/>
              </w:rPr>
              <w:t xml:space="preserve"> </w:t>
            </w:r>
            <w:r w:rsidRPr="00194E20">
              <w:rPr>
                <w:rFonts w:ascii="Courier New" w:eastAsia="MS UI Gothic" w:hAnsi="Courier New" w:cs="Courier New"/>
                <w:lang w:val="ja-JP"/>
              </w:rPr>
              <w:t>ポータル</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p>
        </w:tc>
        <w:tc>
          <w:tcPr>
            <w:tcW w:w="4500" w:type="dxa"/>
          </w:tcPr>
          <w:p w:rsidR="002379F4" w:rsidRPr="00194E20" w:rsidRDefault="002379F4" w:rsidP="00194E20">
            <w:pPr>
              <w:spacing w:line="480" w:lineRule="auto"/>
              <w:rPr>
                <w:rFonts w:ascii="Courier New" w:hAnsi="Courier New" w:cs="Courier New"/>
              </w:rPr>
            </w:pPr>
          </w:p>
        </w:tc>
      </w:tr>
      <w:tr w:rsidR="002379F4" w:rsidRPr="00194E20" w:rsidTr="00A701AE">
        <w:trPr>
          <w:trHeight w:val="765"/>
        </w:trPr>
        <w:tc>
          <w:tcPr>
            <w:tcW w:w="4608" w:type="dxa"/>
          </w:tcPr>
          <w:p w:rsidR="002379F4" w:rsidRPr="000C6FF8" w:rsidRDefault="000C6FF8" w:rsidP="000C6FF8">
            <w:pPr>
              <w:spacing w:line="480" w:lineRule="auto"/>
              <w:rPr>
                <w:rFonts w:ascii="Arial" w:hAnsi="Arial" w:cs="Arial"/>
                <w:b/>
                <w:bCs/>
                <w:color w:val="333333"/>
                <w:sz w:val="21"/>
                <w:szCs w:val="21"/>
                <w:lang w:eastAsia="ja-JP"/>
              </w:rPr>
            </w:pPr>
            <w:r w:rsidRPr="000C6FF8">
              <w:rPr>
                <w:rFonts w:ascii="Courier New" w:hAnsi="Courier New" w:cs="Courier New"/>
                <w:bCs/>
                <w:color w:val="333333"/>
              </w:rPr>
              <w:lastRenderedPageBreak/>
              <w:t xml:space="preserve">For more information, see the </w:t>
            </w:r>
            <w:hyperlink r:id="rId7" w:tgtFrame="_blank" w:history="1">
              <w:r w:rsidRPr="000C6FF8">
                <w:rPr>
                  <w:rStyle w:val="Hyperlink"/>
                  <w:rFonts w:ascii="Courier New" w:hAnsi="Courier New" w:cs="Courier New"/>
                  <w:bCs/>
                  <w:color w:val="007DCC"/>
                </w:rPr>
                <w:t>Getting Started Guide</w:t>
              </w:r>
            </w:hyperlink>
            <w:r w:rsidRPr="000C6FF8">
              <w:rPr>
                <w:rFonts w:ascii="Courier New" w:hAnsi="Courier New" w:cs="Courier New"/>
                <w:bCs/>
                <w:color w:val="333333"/>
              </w:rPr>
              <w:t>.</w:t>
            </w:r>
            <w:r>
              <w:rPr>
                <w:rFonts w:ascii="Courier New" w:hAnsi="Courier New" w:cs="Courier New"/>
                <w:bCs/>
                <w:color w:val="333333"/>
              </w:rPr>
              <w:t xml:space="preserve"> </w:t>
            </w:r>
            <w:r>
              <w:rPr>
                <w:rFonts w:ascii="Arial" w:hAnsi="Arial" w:cs="Arial"/>
                <w:b/>
                <w:bCs/>
                <w:color w:val="333333"/>
                <w:sz w:val="21"/>
                <w:szCs w:val="21"/>
                <w:lang w:eastAsia="ja-JP"/>
              </w:rPr>
              <w:t xml:space="preserve"> </w:t>
            </w:r>
            <w:r w:rsidR="002379F4" w:rsidRPr="00194E20">
              <w:rPr>
                <w:rFonts w:ascii="Courier New" w:hAnsi="Courier New" w:cs="Courier New"/>
              </w:rPr>
              <w:t>If you experience prob</w:t>
            </w:r>
            <w:bookmarkStart w:id="73" w:name="_GoBack"/>
            <w:bookmarkEnd w:id="73"/>
            <w:r w:rsidR="002379F4" w:rsidRPr="00194E20">
              <w:rPr>
                <w:rFonts w:ascii="Courier New" w:hAnsi="Courier New" w:cs="Courier New"/>
              </w:rPr>
              <w:t xml:space="preserve">lems during installation and configuration, you may contact support directly. Visit our online support center at </w:t>
            </w:r>
            <w:r w:rsidR="002379F4" w:rsidRPr="00194E20">
              <w:rPr>
                <w:rFonts w:ascii="Courier New" w:hAnsi="Courier New" w:cs="Courier New"/>
                <w:u w:val="single"/>
              </w:rPr>
              <w:t>www.websense.com/support</w:t>
            </w:r>
            <w:r w:rsidR="002379F4" w:rsidRPr="00194E20">
              <w:rPr>
                <w:rFonts w:ascii="Courier New" w:hAnsi="Courier New" w:cs="Courier New"/>
              </w:rPr>
              <w:t>.</w:t>
            </w:r>
          </w:p>
        </w:tc>
        <w:tc>
          <w:tcPr>
            <w:tcW w:w="4500" w:type="dxa"/>
          </w:tcPr>
          <w:p w:rsidR="002379F4" w:rsidRPr="000C6FF8" w:rsidRDefault="000C6FF8" w:rsidP="000C6FF8">
            <w:pPr>
              <w:spacing w:line="480" w:lineRule="auto"/>
              <w:rPr>
                <w:b/>
                <w:bCs/>
                <w:color w:val="1F497D"/>
                <w:lang w:eastAsia="ja-JP"/>
              </w:rPr>
            </w:pPr>
            <w:r w:rsidRPr="000C6FF8">
              <w:rPr>
                <w:rFonts w:ascii="Courier New" w:hAnsi="Courier New" w:cs="Courier New"/>
                <w:bCs/>
                <w:color w:val="000000" w:themeColor="text1"/>
                <w:lang w:eastAsia="ja-JP"/>
              </w:rPr>
              <w:t>詳細は、『</w:t>
            </w:r>
            <w:r w:rsidRPr="000C6FF8">
              <w:rPr>
                <w:rFonts w:ascii="Courier New" w:hAnsi="Courier New" w:cs="Courier New"/>
                <w:bCs/>
                <w:color w:val="0070C0"/>
                <w:u w:val="single"/>
                <w:lang w:eastAsia="ja-JP"/>
              </w:rPr>
              <w:t>Getting Started Guide</w:t>
            </w:r>
            <w:r w:rsidRPr="000C6FF8">
              <w:rPr>
                <w:rFonts w:ascii="Courier New" w:hAnsi="Courier New" w:cs="Courier New"/>
                <w:bCs/>
                <w:color w:val="000000" w:themeColor="text1"/>
                <w:lang w:eastAsia="ja-JP"/>
              </w:rPr>
              <w:t>』を参照してください。</w:t>
            </w:r>
            <w:r w:rsidR="002379F4" w:rsidRPr="00194E20">
              <w:rPr>
                <w:rFonts w:ascii="Courier New" w:eastAsia="MS UI Gothic" w:hAnsi="Courier New" w:cs="Courier New"/>
                <w:lang w:val="ja-JP" w:eastAsia="ja-JP"/>
              </w:rPr>
              <w:t>インストールおよびシステム設定中に問題が発生した場合は、サポートに直接</w:t>
            </w:r>
            <w:del w:id="74" w:author="McGoldrick, Tomoko" w:date="2013-06-10T09:52:00Z">
              <w:r w:rsidR="002379F4" w:rsidRPr="00194E20" w:rsidDel="00353596">
                <w:rPr>
                  <w:rFonts w:ascii="Courier New" w:eastAsia="MS UI Gothic" w:hAnsi="Courier New" w:cs="Courier New"/>
                  <w:lang w:val="ja-JP" w:eastAsia="ja-JP"/>
                </w:rPr>
                <w:delText>に</w:delText>
              </w:r>
            </w:del>
            <w:ins w:id="75" w:author="McGoldrick, Tomoko" w:date="2013-06-10T09:51:00Z">
              <w:r w:rsidR="00353596">
                <w:rPr>
                  <w:rFonts w:ascii="Courier New" w:eastAsia="MS UI Gothic" w:hAnsi="Courier New" w:cs="Courier New" w:hint="eastAsia"/>
                  <w:lang w:val="ja-JP" w:eastAsia="ja-JP"/>
                </w:rPr>
                <w:t>お問い合せ下さい</w:t>
              </w:r>
            </w:ins>
            <w:del w:id="76" w:author="McGoldrick, Tomoko" w:date="2013-06-10T09:51:00Z">
              <w:r w:rsidR="002379F4" w:rsidRPr="00194E20" w:rsidDel="00353596">
                <w:rPr>
                  <w:rFonts w:ascii="Courier New" w:eastAsia="MS UI Gothic" w:hAnsi="Courier New" w:cs="Courier New"/>
                  <w:lang w:val="ja-JP" w:eastAsia="ja-JP"/>
                </w:rPr>
                <w:delText>連絡することができます</w:delText>
              </w:r>
            </w:del>
            <w:r w:rsidR="002379F4" w:rsidRPr="00194E20">
              <w:rPr>
                <w:rFonts w:ascii="Courier New" w:eastAsia="MS UI Gothic" w:hAnsi="Courier New" w:cs="Courier New"/>
                <w:lang w:val="ja-JP" w:eastAsia="ja-JP"/>
              </w:rPr>
              <w:t>。</w:t>
            </w:r>
            <w:r w:rsidR="002379F4" w:rsidRPr="00194E20">
              <w:rPr>
                <w:rFonts w:ascii="Courier New" w:hAnsi="Courier New" w:cs="Courier New"/>
                <w:lang w:eastAsia="ja-JP"/>
              </w:rPr>
              <w:t xml:space="preserve"> </w:t>
            </w:r>
            <w:ins w:id="77" w:author="McGoldrick, Tomoko" w:date="2013-06-10T09:51:00Z">
              <w:r w:rsidR="00353596">
                <w:rPr>
                  <w:rFonts w:ascii="Courier New" w:hAnsi="Courier New" w:cs="Courier New" w:hint="eastAsia"/>
                  <w:lang w:eastAsia="ja-JP"/>
                </w:rPr>
                <w:t>また</w:t>
              </w:r>
            </w:ins>
            <w:ins w:id="78" w:author="McGoldrick, Tomoko" w:date="2013-06-10T11:17:00Z">
              <w:r w:rsidR="005709F4">
                <w:rPr>
                  <w:rFonts w:ascii="Courier New" w:hAnsi="Courier New" w:cs="Courier New" w:hint="eastAsia"/>
                  <w:lang w:eastAsia="ja-JP"/>
                </w:rPr>
                <w:t>は</w:t>
              </w:r>
            </w:ins>
            <w:ins w:id="79" w:author="McGoldrick, Tomoko" w:date="2013-06-10T09:51:00Z">
              <w:r w:rsidR="00353596">
                <w:rPr>
                  <w:rFonts w:ascii="Courier New" w:hAnsi="Courier New" w:cs="Courier New" w:hint="eastAsia"/>
                  <w:lang w:eastAsia="ja-JP"/>
                </w:rPr>
                <w:t>、</w:t>
              </w:r>
            </w:ins>
            <w:r w:rsidR="002379F4" w:rsidRPr="00194E20">
              <w:rPr>
                <w:rFonts w:ascii="Courier New" w:hAnsi="Courier New" w:cs="Courier New"/>
                <w:lang w:val="ja-JP" w:eastAsia="ja-JP"/>
              </w:rPr>
              <w:t>オンライン</w:t>
            </w:r>
            <w:r w:rsidR="002379F4" w:rsidRPr="00194E20">
              <w:rPr>
                <w:rFonts w:ascii="Courier New" w:eastAsia="MS UI Gothic" w:hAnsi="Courier New" w:cs="Courier New"/>
                <w:lang w:val="ja-JP" w:eastAsia="ja-JP"/>
              </w:rPr>
              <w:t xml:space="preserve"> </w:t>
            </w:r>
            <w:r w:rsidR="002379F4" w:rsidRPr="00194E20">
              <w:rPr>
                <w:rFonts w:ascii="Courier New" w:hAnsi="Courier New" w:cs="Courier New"/>
                <w:lang w:val="ja-JP" w:eastAsia="ja-JP"/>
              </w:rPr>
              <w:t>サポート</w:t>
            </w:r>
            <w:r w:rsidR="002379F4" w:rsidRPr="00194E20">
              <w:rPr>
                <w:rFonts w:ascii="Courier New" w:eastAsia="MS UI Gothic" w:hAnsi="Courier New" w:cs="Courier New"/>
                <w:lang w:val="ja-JP" w:eastAsia="ja-JP"/>
              </w:rPr>
              <w:t xml:space="preserve"> </w:t>
            </w:r>
            <w:r w:rsidR="002379F4" w:rsidRPr="00194E20">
              <w:rPr>
                <w:rFonts w:ascii="Courier New" w:hAnsi="Courier New" w:cs="Courier New"/>
                <w:lang w:val="ja-JP" w:eastAsia="ja-JP"/>
              </w:rPr>
              <w:t>センター</w:t>
            </w:r>
            <w:r w:rsidR="002379F4" w:rsidRPr="00194E20">
              <w:rPr>
                <w:rFonts w:ascii="Courier New" w:eastAsia="MS UI Gothic" w:hAnsi="Courier New" w:cs="Courier New"/>
                <w:lang w:val="ja-JP" w:eastAsia="ja-JP"/>
              </w:rPr>
              <w:t xml:space="preserve"> </w:t>
            </w:r>
            <w:r w:rsidR="002379F4" w:rsidRPr="00194E20">
              <w:rPr>
                <w:rFonts w:ascii="Courier New" w:eastAsia="MS UI Gothic" w:hAnsi="Courier New" w:cs="Courier New"/>
                <w:u w:val="single"/>
                <w:lang w:val="ja-JP" w:eastAsia="ja-JP"/>
              </w:rPr>
              <w:t>www.websense.com/support</w:t>
            </w:r>
            <w:r w:rsidR="002379F4" w:rsidRPr="00194E20">
              <w:rPr>
                <w:rFonts w:ascii="Courier New" w:eastAsia="MS UI Gothic" w:hAnsi="Courier New" w:cs="Courier New"/>
                <w:lang w:val="ja-JP" w:eastAsia="ja-JP"/>
              </w:rPr>
              <w:t xml:space="preserve"> </w:t>
            </w:r>
            <w:r w:rsidR="002379F4" w:rsidRPr="00194E20">
              <w:rPr>
                <w:rFonts w:ascii="Courier New" w:hAnsi="Courier New" w:cs="Courier New"/>
                <w:lang w:val="ja-JP" w:eastAsia="ja-JP"/>
              </w:rPr>
              <w:t>にアクセスしてください。</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510"/>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 xml:space="preserve">Please save this email for future reference. Thank you for choosing to conduct this trial of </w:t>
            </w:r>
            <w:proofErr w:type="spellStart"/>
            <w:r w:rsidRPr="00194E20">
              <w:rPr>
                <w:rFonts w:ascii="Courier New" w:hAnsi="Courier New" w:cs="Courier New"/>
              </w:rPr>
              <w:t>Websense</w:t>
            </w:r>
            <w:proofErr w:type="spellEnd"/>
            <w:r w:rsidRPr="00194E20">
              <w:rPr>
                <w:rFonts w:ascii="Courier New" w:hAnsi="Courier New" w:cs="Courier New"/>
              </w:rPr>
              <w:t xml:space="preserve"> </w:t>
            </w:r>
            <w:proofErr w:type="spellStart"/>
            <w:r w:rsidRPr="00194E20">
              <w:rPr>
                <w:rFonts w:ascii="Courier New" w:hAnsi="Courier New" w:cs="Courier New"/>
              </w:rPr>
              <w:t>blueSKY</w:t>
            </w:r>
            <w:proofErr w:type="spellEnd"/>
            <w:r w:rsidRPr="00194E20">
              <w:rPr>
                <w:rFonts w:ascii="Courier New" w:hAnsi="Courier New" w:cs="Courier New"/>
              </w:rPr>
              <w:t xml:space="preserve"> Security Gateway.</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eastAsia="ja-JP"/>
              </w:rPr>
              <w:t>この電子メールは、将来の参照用に保存しておいてください。</w:t>
            </w:r>
            <w:r w:rsidRPr="00194E20">
              <w:rPr>
                <w:rFonts w:ascii="Courier New" w:hAnsi="Courier New" w:cs="Courier New"/>
                <w:lang w:eastAsia="ja-JP"/>
              </w:rPr>
              <w:t xml:space="preserve"> </w:t>
            </w:r>
            <w:r w:rsidRPr="00194E20">
              <w:rPr>
                <w:rFonts w:ascii="Courier New" w:eastAsia="MS UI Gothic" w:hAnsi="Courier New" w:cs="Courier New"/>
                <w:lang w:val="ja-JP" w:eastAsia="ja-JP"/>
              </w:rPr>
              <w:t xml:space="preserve">Websense blueSKY </w:t>
            </w:r>
            <w:r w:rsidRPr="00194E20">
              <w:rPr>
                <w:rFonts w:ascii="Courier New" w:hAnsi="Courier New" w:cs="Courier New"/>
                <w:lang w:val="ja-JP" w:eastAsia="ja-JP"/>
              </w:rPr>
              <w:t>セキュリティ・ゲートウェイの試用版をお選びいただき、ありがとうございます。</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Sincerely,</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rPr>
              <w:t>敬具</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p>
        </w:tc>
        <w:tc>
          <w:tcPr>
            <w:tcW w:w="4500" w:type="dxa"/>
          </w:tcPr>
          <w:p w:rsidR="002379F4" w:rsidRPr="00194E20" w:rsidRDefault="002379F4" w:rsidP="00194E20">
            <w:pPr>
              <w:spacing w:line="480" w:lineRule="auto"/>
              <w:rPr>
                <w:rFonts w:ascii="Courier New" w:hAnsi="Courier New" w:cs="Courier New"/>
              </w:rPr>
            </w:pP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b/>
              </w:rPr>
            </w:pPr>
            <w:r w:rsidRPr="00194E20">
              <w:rPr>
                <w:rFonts w:ascii="Courier New" w:hAnsi="Courier New" w:cs="Courier New"/>
                <w:b/>
              </w:rPr>
              <w:t>TRITON STOPS MORE THREATS. WE CAN PROVE IT.</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hAnsi="Courier New" w:cs="Courier New"/>
                <w:b/>
                <w:lang w:val="ja-JP" w:eastAsia="ja-JP"/>
              </w:rPr>
              <w:t xml:space="preserve">TRITON </w:t>
            </w:r>
            <w:r w:rsidRPr="00194E20">
              <w:rPr>
                <w:rFonts w:ascii="Courier New" w:hAnsi="Courier New" w:cs="Courier New"/>
                <w:b/>
                <w:lang w:val="ja-JP" w:eastAsia="ja-JP"/>
              </w:rPr>
              <w:t>脅威防止機能が強化され</w:t>
            </w:r>
            <w:del w:id="80" w:author="McGoldrick, Tomoko" w:date="2013-06-10T09:53:00Z">
              <w:r w:rsidRPr="00194E20" w:rsidDel="00353596">
                <w:rPr>
                  <w:rFonts w:ascii="Courier New" w:hAnsi="Courier New" w:cs="Courier New"/>
                  <w:b/>
                  <w:lang w:val="ja-JP" w:eastAsia="ja-JP"/>
                </w:rPr>
                <w:delText>まし</w:delText>
              </w:r>
            </w:del>
            <w:r w:rsidRPr="00194E20">
              <w:rPr>
                <w:rFonts w:ascii="Courier New" w:hAnsi="Courier New" w:cs="Courier New"/>
                <w:b/>
                <w:lang w:val="ja-JP" w:eastAsia="ja-JP"/>
              </w:rPr>
              <w:t>た</w:t>
            </w:r>
            <w:del w:id="81" w:author="McGoldrick, Tomoko" w:date="2013-06-10T09:53:00Z">
              <w:r w:rsidRPr="00194E20" w:rsidDel="00353596">
                <w:rPr>
                  <w:rFonts w:ascii="Courier New" w:hAnsi="Courier New" w:cs="Courier New"/>
                  <w:b/>
                  <w:lang w:eastAsia="ja-JP"/>
                </w:rPr>
                <w:delText xml:space="preserve"> </w:delText>
              </w:r>
              <w:r w:rsidRPr="00194E20" w:rsidDel="00353596">
                <w:rPr>
                  <w:rFonts w:ascii="Courier New" w:eastAsia="MS UI Gothic" w:hAnsi="Courier New" w:cs="Courier New"/>
                  <w:b/>
                  <w:lang w:val="ja-JP" w:eastAsia="ja-JP"/>
                </w:rPr>
                <w:delText>その</w:delText>
              </w:r>
            </w:del>
            <w:r w:rsidRPr="00194E20">
              <w:rPr>
                <w:rFonts w:ascii="Courier New" w:eastAsia="MS UI Gothic" w:hAnsi="Courier New" w:cs="Courier New"/>
                <w:b/>
                <w:lang w:val="ja-JP" w:eastAsia="ja-JP"/>
              </w:rPr>
              <w:t>ことを証明</w:t>
            </w:r>
            <w:ins w:id="82" w:author="McGoldrick, Tomoko" w:date="2013-06-10T09:54:00Z">
              <w:r w:rsidR="00353596">
                <w:rPr>
                  <w:rFonts w:ascii="Courier New" w:eastAsia="MS UI Gothic" w:hAnsi="Courier New" w:cs="Courier New" w:hint="eastAsia"/>
                  <w:b/>
                  <w:lang w:val="ja-JP" w:eastAsia="ja-JP"/>
                </w:rPr>
                <w:t>し</w:t>
              </w:r>
            </w:ins>
            <w:del w:id="83" w:author="McGoldrick, Tomoko" w:date="2013-06-10T09:53:00Z">
              <w:r w:rsidRPr="00194E20" w:rsidDel="00353596">
                <w:rPr>
                  <w:rFonts w:ascii="Courier New" w:eastAsia="MS UI Gothic" w:hAnsi="Courier New" w:cs="Courier New"/>
                  <w:b/>
                  <w:lang w:val="ja-JP" w:eastAsia="ja-JP"/>
                </w:rPr>
                <w:delText>でき</w:delText>
              </w:r>
            </w:del>
            <w:r w:rsidRPr="00194E20">
              <w:rPr>
                <w:rFonts w:ascii="Courier New" w:eastAsia="MS UI Gothic" w:hAnsi="Courier New" w:cs="Courier New"/>
                <w:b/>
                <w:lang w:val="ja-JP" w:eastAsia="ja-JP"/>
              </w:rPr>
              <w:t>ます</w:t>
            </w:r>
          </w:p>
        </w:tc>
      </w:tr>
      <w:tr w:rsidR="002379F4" w:rsidRPr="00194E20" w:rsidTr="00A701AE">
        <w:trPr>
          <w:trHeight w:val="260"/>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127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lastRenderedPageBreak/>
              <w:t xml:space="preserve">© 2013 </w:t>
            </w:r>
            <w:proofErr w:type="spellStart"/>
            <w:r w:rsidRPr="00194E20">
              <w:rPr>
                <w:rFonts w:ascii="Courier New" w:hAnsi="Courier New" w:cs="Courier New"/>
              </w:rPr>
              <w:t>Websense</w:t>
            </w:r>
            <w:proofErr w:type="spellEnd"/>
            <w:r w:rsidRPr="00194E20">
              <w:rPr>
                <w:rFonts w:ascii="Courier New" w:hAnsi="Courier New" w:cs="Courier New"/>
              </w:rPr>
              <w:t xml:space="preserve">, Inc. All rights reserved. </w:t>
            </w:r>
            <w:proofErr w:type="spellStart"/>
            <w:r w:rsidRPr="00194E20">
              <w:rPr>
                <w:rFonts w:ascii="Courier New" w:hAnsi="Courier New" w:cs="Courier New"/>
              </w:rPr>
              <w:t>Websense</w:t>
            </w:r>
            <w:proofErr w:type="spellEnd"/>
            <w:r w:rsidRPr="00194E20">
              <w:rPr>
                <w:rFonts w:ascii="Courier New" w:hAnsi="Courier New" w:cs="Courier New"/>
              </w:rPr>
              <w:t xml:space="preserve"> and the </w:t>
            </w:r>
            <w:proofErr w:type="spellStart"/>
            <w:r w:rsidRPr="00194E20">
              <w:rPr>
                <w:rFonts w:ascii="Courier New" w:hAnsi="Courier New" w:cs="Courier New"/>
              </w:rPr>
              <w:t>Websense</w:t>
            </w:r>
            <w:proofErr w:type="spellEnd"/>
            <w:r w:rsidRPr="00194E20">
              <w:rPr>
                <w:rFonts w:ascii="Courier New" w:hAnsi="Courier New" w:cs="Courier New"/>
              </w:rPr>
              <w:t xml:space="preserve"> logo are registered trademarks of </w:t>
            </w:r>
            <w:proofErr w:type="spellStart"/>
            <w:r w:rsidRPr="00194E20">
              <w:rPr>
                <w:rFonts w:ascii="Courier New" w:hAnsi="Courier New" w:cs="Courier New"/>
              </w:rPr>
              <w:t>Websense</w:t>
            </w:r>
            <w:proofErr w:type="spellEnd"/>
            <w:r w:rsidRPr="00194E20">
              <w:rPr>
                <w:rFonts w:ascii="Courier New" w:hAnsi="Courier New" w:cs="Courier New"/>
              </w:rPr>
              <w:t>, Inc. in the United States and various countries. All other trademarks are the property of their respective owner.</w:t>
            </w:r>
          </w:p>
        </w:tc>
        <w:tc>
          <w:tcPr>
            <w:tcW w:w="4500" w:type="dxa"/>
          </w:tcPr>
          <w:p w:rsidR="002379F4" w:rsidRPr="00194E20" w:rsidRDefault="005709F4" w:rsidP="00194E20">
            <w:pPr>
              <w:spacing w:line="480" w:lineRule="auto"/>
              <w:rPr>
                <w:rFonts w:ascii="Courier New" w:hAnsi="Courier New" w:cs="Courier New"/>
                <w:lang w:eastAsia="ja-JP"/>
              </w:rPr>
            </w:pPr>
            <w:ins w:id="84" w:author="McGoldrick, Tomoko" w:date="2013-06-10T11:17:00Z">
              <w:r w:rsidRPr="005709F4">
                <w:rPr>
                  <w:rFonts w:ascii="Courier New" w:eastAsia="MS UI Gothic" w:hAnsi="Courier New" w:cs="Courier New"/>
                  <w:lang w:val="ja-JP"/>
                </w:rPr>
                <w:t>©</w:t>
              </w:r>
            </w:ins>
            <w:del w:id="85" w:author="McGoldrick, Tomoko" w:date="2013-06-10T11:17:00Z">
              <w:r w:rsidR="002379F4" w:rsidRPr="00194E20" w:rsidDel="005709F4">
                <w:rPr>
                  <w:rFonts w:ascii="Courier New" w:eastAsia="MS UI Gothic" w:hAnsi="Courier New" w:cs="Courier New"/>
                  <w:lang w:val="ja-JP"/>
                </w:rPr>
                <w:delText>ｩ</w:delText>
              </w:r>
            </w:del>
            <w:r w:rsidR="002379F4" w:rsidRPr="00194E20">
              <w:rPr>
                <w:rFonts w:ascii="Courier New" w:eastAsia="MS UI Gothic" w:hAnsi="Courier New" w:cs="Courier New"/>
              </w:rPr>
              <w:t xml:space="preserve"> 2013 </w:t>
            </w:r>
            <w:proofErr w:type="spellStart"/>
            <w:r w:rsidR="002379F4" w:rsidRPr="00194E20">
              <w:rPr>
                <w:rFonts w:ascii="Courier New" w:eastAsia="MS UI Gothic" w:hAnsi="Courier New" w:cs="Courier New"/>
              </w:rPr>
              <w:t>Websense</w:t>
            </w:r>
            <w:proofErr w:type="spellEnd"/>
            <w:r w:rsidR="002379F4" w:rsidRPr="00194E20">
              <w:rPr>
                <w:rFonts w:ascii="Courier New" w:eastAsia="MS UI Gothic" w:hAnsi="Courier New" w:cs="Courier New"/>
              </w:rPr>
              <w:t>, Inc. All rights reserved.</w:t>
            </w:r>
            <w:r w:rsidR="002379F4" w:rsidRPr="00194E20">
              <w:rPr>
                <w:rFonts w:ascii="Courier New" w:hAnsi="Courier New" w:cs="Courier New"/>
              </w:rPr>
              <w:t xml:space="preserve"> </w:t>
            </w:r>
            <w:proofErr w:type="spellStart"/>
            <w:r w:rsidR="002379F4" w:rsidRPr="00194E20">
              <w:rPr>
                <w:rFonts w:ascii="Courier New" w:hAnsi="Courier New" w:cs="Courier New"/>
                <w:lang w:eastAsia="ja-JP"/>
              </w:rPr>
              <w:t>Websense</w:t>
            </w:r>
            <w:proofErr w:type="spellEnd"/>
            <w:r w:rsidR="002379F4" w:rsidRPr="00194E20">
              <w:rPr>
                <w:rFonts w:ascii="Courier New" w:hAnsi="Courier New" w:cs="Courier New"/>
                <w:lang w:eastAsia="ja-JP"/>
              </w:rPr>
              <w:t xml:space="preserve"> </w:t>
            </w:r>
            <w:r w:rsidR="002379F4" w:rsidRPr="00194E20">
              <w:rPr>
                <w:rFonts w:ascii="Courier New" w:hAnsi="Courier New" w:cs="Courier New"/>
                <w:lang w:val="ja-JP" w:eastAsia="ja-JP"/>
              </w:rPr>
              <w:t>および</w:t>
            </w:r>
            <w:r w:rsidR="002379F4" w:rsidRPr="00194E20">
              <w:rPr>
                <w:rFonts w:ascii="Courier New" w:hAnsi="Courier New" w:cs="Courier New"/>
                <w:lang w:eastAsia="ja-JP"/>
              </w:rPr>
              <w:t xml:space="preserve"> </w:t>
            </w:r>
            <w:proofErr w:type="spellStart"/>
            <w:r w:rsidR="002379F4" w:rsidRPr="00194E20">
              <w:rPr>
                <w:rFonts w:ascii="Courier New" w:hAnsi="Courier New" w:cs="Courier New"/>
                <w:lang w:eastAsia="ja-JP"/>
              </w:rPr>
              <w:t>Websense</w:t>
            </w:r>
            <w:proofErr w:type="spellEnd"/>
            <w:r w:rsidR="002379F4" w:rsidRPr="00194E20">
              <w:rPr>
                <w:rFonts w:ascii="Courier New" w:hAnsi="Courier New" w:cs="Courier New"/>
                <w:lang w:eastAsia="ja-JP"/>
              </w:rPr>
              <w:t xml:space="preserve"> </w:t>
            </w:r>
            <w:r w:rsidR="002379F4" w:rsidRPr="00194E20">
              <w:rPr>
                <w:rFonts w:ascii="Courier New" w:eastAsia="MS UI Gothic" w:hAnsi="Courier New" w:cs="Courier New"/>
                <w:lang w:val="ja-JP" w:eastAsia="ja-JP"/>
              </w:rPr>
              <w:t>のロゴ</w:t>
            </w:r>
            <w:r w:rsidR="002379F4" w:rsidRPr="00194E20">
              <w:rPr>
                <w:rFonts w:ascii="Courier New" w:hAnsi="Courier New" w:cs="Courier New"/>
                <w:lang w:val="ja-JP" w:eastAsia="ja-JP"/>
              </w:rPr>
              <w:t>は、米国および他の国における</w:t>
            </w:r>
            <w:r w:rsidR="002379F4" w:rsidRPr="00194E20">
              <w:rPr>
                <w:rFonts w:ascii="Courier New" w:eastAsia="MS UI Gothic" w:hAnsi="Courier New" w:cs="Courier New"/>
                <w:lang w:eastAsia="ja-JP"/>
              </w:rPr>
              <w:t xml:space="preserve"> </w:t>
            </w:r>
            <w:proofErr w:type="spellStart"/>
            <w:r w:rsidR="002379F4" w:rsidRPr="00194E20">
              <w:rPr>
                <w:rFonts w:ascii="Courier New" w:eastAsia="MS UI Gothic" w:hAnsi="Courier New" w:cs="Courier New"/>
                <w:lang w:eastAsia="ja-JP"/>
              </w:rPr>
              <w:t>Websense</w:t>
            </w:r>
            <w:proofErr w:type="spellEnd"/>
            <w:r w:rsidR="002379F4" w:rsidRPr="00194E20">
              <w:rPr>
                <w:rFonts w:ascii="Courier New" w:eastAsia="MS UI Gothic" w:hAnsi="Courier New" w:cs="Courier New"/>
                <w:lang w:eastAsia="ja-JP"/>
              </w:rPr>
              <w:t xml:space="preserve">, Inc. </w:t>
            </w:r>
            <w:r w:rsidR="002379F4" w:rsidRPr="00194E20">
              <w:rPr>
                <w:rFonts w:ascii="Courier New" w:hAnsi="Courier New" w:cs="Courier New"/>
                <w:lang w:val="ja-JP" w:eastAsia="ja-JP"/>
              </w:rPr>
              <w:t>の登録商標です。</w:t>
            </w:r>
            <w:r w:rsidR="002379F4" w:rsidRPr="00194E20">
              <w:rPr>
                <w:rFonts w:ascii="Courier New" w:hAnsi="Courier New" w:cs="Courier New"/>
                <w:lang w:eastAsia="ja-JP"/>
              </w:rPr>
              <w:t xml:space="preserve"> </w:t>
            </w:r>
            <w:r w:rsidR="002379F4" w:rsidRPr="00194E20">
              <w:rPr>
                <w:rFonts w:ascii="Courier New" w:eastAsia="MS UI Gothic" w:hAnsi="Courier New" w:cs="Courier New"/>
                <w:lang w:val="ja-JP" w:eastAsia="ja-JP"/>
              </w:rPr>
              <w:t>すべての他の商標は、それぞれ該当する所有者の財産です。</w:t>
            </w:r>
          </w:p>
        </w:tc>
      </w:tr>
    </w:tbl>
    <w:p w:rsidR="002379F4" w:rsidRPr="00194E20" w:rsidRDefault="002379F4" w:rsidP="00194E20">
      <w:pPr>
        <w:spacing w:line="480" w:lineRule="auto"/>
        <w:rPr>
          <w:rFonts w:ascii="Courier New" w:hAnsi="Courier New" w:cs="Courier New"/>
          <w:lang w:eastAsia="ja-JP"/>
        </w:rPr>
      </w:pPr>
    </w:p>
    <w:p w:rsidR="002379F4" w:rsidRPr="00194E20" w:rsidRDefault="002379F4" w:rsidP="00194E20">
      <w:pPr>
        <w:spacing w:line="480" w:lineRule="auto"/>
        <w:rPr>
          <w:rFonts w:ascii="Courier New" w:hAnsi="Courier New" w:cs="Courier New"/>
          <w:b/>
        </w:rPr>
      </w:pPr>
      <w:r w:rsidRPr="00194E20">
        <w:rPr>
          <w:rFonts w:ascii="Courier New" w:eastAsia="MS UI Gothic" w:hAnsi="Courier New" w:cs="Courier New"/>
          <w:b/>
          <w:lang w:val="ja-JP"/>
        </w:rPr>
        <w:t>既存のお客様、</w:t>
      </w:r>
      <w:r w:rsidRPr="00194E20">
        <w:rPr>
          <w:rFonts w:ascii="Courier New" w:eastAsia="MS UI Gothic" w:hAnsi="Courier New" w:cs="Courier New"/>
          <w:b/>
          <w:lang w:val="ja-JP"/>
        </w:rPr>
        <w:t>Cloud Email Security Content Control</w:t>
      </w:r>
    </w:p>
    <w:p w:rsidR="002379F4" w:rsidRPr="00194E20" w:rsidRDefault="002379F4" w:rsidP="00194E20">
      <w:pPr>
        <w:spacing w:line="480" w:lineRule="auto"/>
        <w:rPr>
          <w:rFonts w:ascii="Courier New" w:hAnsi="Courier New" w:cs="Courier New"/>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08"/>
        <w:gridCol w:w="4500"/>
      </w:tblGrid>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FREE TWO-WEEK EVALUATION: WEBSENSE® CLOUD EMAIL SECURITY AND CONTENT CONTROL</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rPr>
              <w:t>2</w:t>
            </w:r>
            <w:r w:rsidRPr="00194E20">
              <w:rPr>
                <w:rFonts w:ascii="Courier New" w:eastAsia="MS UI Gothic" w:hAnsi="Courier New" w:cs="Courier New"/>
                <w:lang w:val="ja-JP"/>
              </w:rPr>
              <w:t>週間無償評価版</w:t>
            </w:r>
            <w:r w:rsidRPr="00194E20">
              <w:rPr>
                <w:rFonts w:ascii="Courier New" w:hAnsi="Courier New" w:cs="Courier New"/>
              </w:rPr>
              <w:t xml:space="preserve"> </w:t>
            </w:r>
            <w:r w:rsidRPr="00194E20">
              <w:rPr>
                <w:rFonts w:ascii="Courier New" w:eastAsia="MS UI Gothic" w:hAnsi="Courier New" w:cs="Courier New"/>
              </w:rPr>
              <w:t>WEBSENSE</w:t>
            </w:r>
            <w:ins w:id="86" w:author="McGoldrick, Tomoko" w:date="2013-06-10T09:55:00Z">
              <w:r w:rsidR="00353596" w:rsidRPr="00353596">
                <w:rPr>
                  <w:rFonts w:ascii="Courier New" w:eastAsia="MS UI Gothic" w:hAnsi="Courier New" w:cs="Courier New"/>
                </w:rPr>
                <w:t>®</w:t>
              </w:r>
            </w:ins>
            <w:del w:id="87" w:author="McGoldrick, Tomoko" w:date="2013-06-10T09:55:00Z">
              <w:r w:rsidRPr="00194E20" w:rsidDel="00353596">
                <w:rPr>
                  <w:rFonts w:ascii="Courier New" w:eastAsia="MS UI Gothic" w:hAnsi="Courier New" w:cs="Courier New"/>
                  <w:lang w:val="ja-JP"/>
                </w:rPr>
                <w:delText>ｮ</w:delText>
              </w:r>
              <w:r w:rsidRPr="00194E20" w:rsidDel="00353596">
                <w:rPr>
                  <w:rFonts w:ascii="Courier New" w:eastAsia="MS UI Gothic" w:hAnsi="Courier New" w:cs="Courier New"/>
                </w:rPr>
                <w:delText xml:space="preserve"> </w:delText>
              </w:r>
            </w:del>
            <w:r w:rsidRPr="00194E20">
              <w:rPr>
                <w:rFonts w:ascii="Courier New" w:eastAsia="MS UI Gothic" w:hAnsi="Courier New" w:cs="Courier New"/>
              </w:rPr>
              <w:t>CLOUD EMAIL SECURITY AND CONTENT CONTROL</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p>
        </w:tc>
        <w:tc>
          <w:tcPr>
            <w:tcW w:w="4500" w:type="dxa"/>
          </w:tcPr>
          <w:p w:rsidR="002379F4" w:rsidRPr="00194E20" w:rsidRDefault="002379F4" w:rsidP="00194E20">
            <w:pPr>
              <w:spacing w:line="480" w:lineRule="auto"/>
              <w:rPr>
                <w:rFonts w:ascii="Courier New" w:hAnsi="Courier New" w:cs="Courier New"/>
              </w:rPr>
            </w:pP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Dear {</w:t>
            </w:r>
            <w:proofErr w:type="spellStart"/>
            <w:r w:rsidRPr="00194E20">
              <w:rPr>
                <w:rFonts w:ascii="Courier New" w:hAnsi="Courier New" w:cs="Courier New"/>
              </w:rPr>
              <w:t>FirstName</w:t>
            </w:r>
            <w:proofErr w:type="spellEnd"/>
            <w:r w:rsidRPr="00194E20">
              <w:rPr>
                <w:rFonts w:ascii="Courier New" w:hAnsi="Courier New" w:cs="Courier New"/>
              </w:rPr>
              <w:t>},</w:t>
            </w:r>
          </w:p>
        </w:tc>
        <w:tc>
          <w:tcPr>
            <w:tcW w:w="4500" w:type="dxa"/>
          </w:tcPr>
          <w:p w:rsidR="002379F4" w:rsidRPr="00353596" w:rsidRDefault="002379F4" w:rsidP="00194E20">
            <w:pPr>
              <w:spacing w:line="480" w:lineRule="auto"/>
              <w:rPr>
                <w:ins w:id="88" w:author="McGoldrick, Tomoko" w:date="2013-06-10T09:57:00Z"/>
                <w:rFonts w:ascii="Courier New" w:hAnsi="Courier New" w:cs="Courier New"/>
                <w:lang w:eastAsia="ja-JP"/>
                <w:rPrChange w:id="89" w:author="McGoldrick, Tomoko" w:date="2013-06-10T09:58:00Z">
                  <w:rPr>
                    <w:ins w:id="90" w:author="McGoldrick, Tomoko" w:date="2013-06-10T09:57:00Z"/>
                    <w:rFonts w:ascii="Courier New" w:hAnsi="Courier New" w:cs="Courier New"/>
                    <w:lang w:val="ja-JP" w:eastAsia="ja-JP"/>
                  </w:rPr>
                </w:rPrChange>
              </w:rPr>
            </w:pPr>
            <w:r w:rsidRPr="00353596">
              <w:rPr>
                <w:rFonts w:ascii="Courier New" w:eastAsia="MS UI Gothic" w:hAnsi="Courier New" w:cs="Courier New"/>
                <w:rPrChange w:id="91" w:author="McGoldrick, Tomoko" w:date="2013-06-10T09:58:00Z">
                  <w:rPr>
                    <w:rFonts w:ascii="Courier New" w:eastAsia="MS UI Gothic" w:hAnsi="Courier New" w:cs="Courier New"/>
                    <w:lang w:val="ja-JP"/>
                  </w:rPr>
                </w:rPrChange>
              </w:rPr>
              <w:t>{</w:t>
            </w:r>
            <w:proofErr w:type="spellStart"/>
            <w:ins w:id="92" w:author="McGoldrick, Tomoko" w:date="2013-06-10T09:56:00Z">
              <w:r w:rsidR="00353596" w:rsidRPr="00353596">
                <w:rPr>
                  <w:rFonts w:ascii="Courier New" w:eastAsia="MS UI Gothic" w:hAnsi="Courier New" w:cs="Courier New"/>
                  <w:color w:val="00B050"/>
                  <w:lang w:eastAsia="ja-JP"/>
                  <w:rPrChange w:id="93" w:author="McGoldrick, Tomoko" w:date="2013-06-10T09:58:00Z">
                    <w:rPr>
                      <w:rFonts w:ascii="Courier New" w:eastAsia="MS UI Gothic" w:hAnsi="Courier New" w:cs="Courier New"/>
                      <w:color w:val="00B050"/>
                      <w:lang w:val="ja-JP" w:eastAsia="ja-JP"/>
                    </w:rPr>
                  </w:rPrChange>
                </w:rPr>
                <w:t>Last</w:t>
              </w:r>
            </w:ins>
            <w:del w:id="94" w:author="McGoldrick, Tomoko" w:date="2013-06-10T09:56:00Z">
              <w:r w:rsidRPr="00353596" w:rsidDel="00353596">
                <w:rPr>
                  <w:rFonts w:ascii="Courier New" w:eastAsia="MS UI Gothic" w:hAnsi="Courier New" w:cs="Courier New"/>
                  <w:color w:val="00B050"/>
                  <w:rPrChange w:id="95" w:author="McGoldrick, Tomoko" w:date="2013-06-10T09:58:00Z">
                    <w:rPr>
                      <w:rFonts w:ascii="Courier New" w:eastAsia="MS UI Gothic" w:hAnsi="Courier New" w:cs="Courier New"/>
                      <w:lang w:val="ja-JP"/>
                    </w:rPr>
                  </w:rPrChange>
                </w:rPr>
                <w:delText>First</w:delText>
              </w:r>
            </w:del>
            <w:r w:rsidRPr="00353596">
              <w:rPr>
                <w:rFonts w:ascii="Courier New" w:eastAsia="MS UI Gothic" w:hAnsi="Courier New" w:cs="Courier New"/>
                <w:color w:val="00B050"/>
                <w:rPrChange w:id="96" w:author="McGoldrick, Tomoko" w:date="2013-06-10T09:58:00Z">
                  <w:rPr>
                    <w:rFonts w:ascii="Courier New" w:eastAsia="MS UI Gothic" w:hAnsi="Courier New" w:cs="Courier New"/>
                    <w:lang w:val="ja-JP"/>
                  </w:rPr>
                </w:rPrChange>
              </w:rPr>
              <w:t>Name</w:t>
            </w:r>
            <w:proofErr w:type="spellEnd"/>
            <w:r w:rsidRPr="00353596">
              <w:rPr>
                <w:rFonts w:ascii="Courier New" w:eastAsia="MS UI Gothic" w:hAnsi="Courier New" w:cs="Courier New"/>
                <w:rPrChange w:id="97" w:author="McGoldrick, Tomoko" w:date="2013-06-10T09:58:00Z">
                  <w:rPr>
                    <w:rFonts w:ascii="Courier New" w:eastAsia="MS UI Gothic" w:hAnsi="Courier New" w:cs="Courier New"/>
                    <w:lang w:val="ja-JP"/>
                  </w:rPr>
                </w:rPrChange>
              </w:rPr>
              <w:t>}</w:t>
            </w:r>
            <w:r w:rsidRPr="00194E20">
              <w:rPr>
                <w:rFonts w:ascii="Courier New" w:hAnsi="Courier New" w:cs="Courier New"/>
                <w:lang w:val="ja-JP"/>
              </w:rPr>
              <w:t>様</w:t>
            </w:r>
          </w:p>
          <w:p w:rsidR="00353596" w:rsidRPr="00353596" w:rsidRDefault="00353596" w:rsidP="00194E20">
            <w:pPr>
              <w:spacing w:line="480" w:lineRule="auto"/>
              <w:rPr>
                <w:rFonts w:ascii="Courier New" w:hAnsi="Courier New" w:cs="Courier New"/>
                <w:lang w:eastAsia="ja-JP"/>
              </w:rPr>
            </w:pPr>
            <w:ins w:id="98" w:author="McGoldrick, Tomoko" w:date="2013-06-10T09:57:00Z">
              <w:r w:rsidRPr="00353596">
                <w:rPr>
                  <w:rFonts w:ascii="Courier New" w:hAnsi="Courier New" w:cs="Courier New"/>
                  <w:lang w:eastAsia="ja-JP"/>
                  <w:rPrChange w:id="99" w:author="McGoldrick, Tomoko" w:date="2013-06-10T09:58:00Z">
                    <w:rPr>
                      <w:rFonts w:ascii="Courier New" w:hAnsi="Courier New" w:cs="Courier New"/>
                      <w:lang w:val="ja-JP" w:eastAsia="ja-JP"/>
                    </w:rPr>
                  </w:rPrChange>
                </w:rPr>
                <w:t xml:space="preserve">*using last name is </w:t>
              </w:r>
            </w:ins>
            <w:ins w:id="100" w:author="McGoldrick, Tomoko" w:date="2013-06-10T10:13:00Z">
              <w:r w:rsidR="0002119B">
                <w:rPr>
                  <w:rFonts w:ascii="Courier New" w:hAnsi="Courier New" w:cs="Courier New" w:hint="eastAsia"/>
                  <w:lang w:eastAsia="ja-JP"/>
                </w:rPr>
                <w:t>common</w:t>
              </w:r>
            </w:ins>
            <w:ins w:id="101" w:author="McGoldrick, Tomoko" w:date="2013-06-10T09:58:00Z">
              <w:r w:rsidR="0010159E">
                <w:rPr>
                  <w:rFonts w:ascii="Courier New" w:hAnsi="Courier New" w:cs="Courier New" w:hint="eastAsia"/>
                  <w:lang w:eastAsia="ja-JP"/>
                </w:rPr>
                <w:t xml:space="preserve"> in Japan.</w:t>
              </w:r>
            </w:ins>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p>
        </w:tc>
        <w:tc>
          <w:tcPr>
            <w:tcW w:w="4500" w:type="dxa"/>
          </w:tcPr>
          <w:p w:rsidR="002379F4" w:rsidRPr="00194E20" w:rsidRDefault="002379F4" w:rsidP="00194E20">
            <w:pPr>
              <w:spacing w:line="480" w:lineRule="auto"/>
              <w:rPr>
                <w:rFonts w:ascii="Courier New" w:hAnsi="Courier New" w:cs="Courier New"/>
              </w:rPr>
            </w:pPr>
          </w:p>
        </w:tc>
      </w:tr>
      <w:tr w:rsidR="002379F4" w:rsidRPr="00194E20" w:rsidTr="00A701AE">
        <w:trPr>
          <w:trHeight w:val="510"/>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 xml:space="preserve">Thank you for requesting a free two-week evaluation of </w:t>
            </w:r>
            <w:proofErr w:type="spellStart"/>
            <w:r w:rsidRPr="00194E20">
              <w:rPr>
                <w:rFonts w:ascii="Courier New" w:hAnsi="Courier New" w:cs="Courier New"/>
              </w:rPr>
              <w:t>Websense</w:t>
            </w:r>
            <w:proofErr w:type="spellEnd"/>
            <w:r w:rsidRPr="00194E20">
              <w:rPr>
                <w:rFonts w:ascii="Courier New" w:hAnsi="Courier New" w:cs="Courier New"/>
              </w:rPr>
              <w:t xml:space="preserve"> Cloud Email Security </w:t>
            </w:r>
            <w:r w:rsidRPr="00194E20">
              <w:rPr>
                <w:rFonts w:ascii="Courier New" w:hAnsi="Courier New" w:cs="Courier New"/>
              </w:rPr>
              <w:lastRenderedPageBreak/>
              <w:t>and Content Control.</w:t>
            </w:r>
          </w:p>
        </w:tc>
        <w:tc>
          <w:tcPr>
            <w:tcW w:w="4500" w:type="dxa"/>
          </w:tcPr>
          <w:p w:rsidR="002379F4" w:rsidRPr="00194E20" w:rsidRDefault="002379F4" w:rsidP="00194E20">
            <w:pPr>
              <w:spacing w:line="480" w:lineRule="auto"/>
              <w:rPr>
                <w:rFonts w:ascii="Courier New" w:hAnsi="Courier New" w:cs="Courier New"/>
                <w:lang w:eastAsia="ja-JP"/>
              </w:rPr>
            </w:pPr>
            <w:proofErr w:type="spellStart"/>
            <w:r w:rsidRPr="00194E20">
              <w:rPr>
                <w:rFonts w:ascii="Courier New" w:eastAsia="MS UI Gothic" w:hAnsi="Courier New" w:cs="Courier New"/>
              </w:rPr>
              <w:lastRenderedPageBreak/>
              <w:t>Websense</w:t>
            </w:r>
            <w:proofErr w:type="spellEnd"/>
            <w:r w:rsidRPr="00194E20">
              <w:rPr>
                <w:rFonts w:ascii="Courier New" w:eastAsia="MS UI Gothic" w:hAnsi="Courier New" w:cs="Courier New"/>
              </w:rPr>
              <w:t xml:space="preserve"> Cloud Email Security and Content Control 2</w:t>
            </w:r>
            <w:r w:rsidRPr="00194E20">
              <w:rPr>
                <w:rFonts w:ascii="Courier New" w:hAnsi="Courier New" w:cs="Courier New"/>
                <w:lang w:val="ja-JP"/>
              </w:rPr>
              <w:t>週間無償</w:t>
            </w:r>
            <w:r w:rsidRPr="00194E20">
              <w:rPr>
                <w:rFonts w:ascii="Courier New" w:hAnsi="Courier New" w:cs="Courier New"/>
                <w:lang w:val="ja-JP"/>
              </w:rPr>
              <w:lastRenderedPageBreak/>
              <w:t>評価版をご注文いただき、ありがとうございます。</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p>
        </w:tc>
        <w:tc>
          <w:tcPr>
            <w:tcW w:w="4500" w:type="dxa"/>
          </w:tcPr>
          <w:p w:rsidR="002379F4" w:rsidRPr="00194E20" w:rsidRDefault="002379F4" w:rsidP="00194E20">
            <w:pPr>
              <w:spacing w:line="480" w:lineRule="auto"/>
              <w:rPr>
                <w:rFonts w:ascii="Courier New" w:hAnsi="Courier New" w:cs="Courier New"/>
              </w:rPr>
            </w:pP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 xml:space="preserve">{Note} </w:t>
            </w:r>
          </w:p>
          <w:p w:rsidR="002379F4" w:rsidRPr="00194E20" w:rsidRDefault="002379F4" w:rsidP="00194E20">
            <w:pPr>
              <w:spacing w:line="480" w:lineRule="auto"/>
              <w:rPr>
                <w:rFonts w:ascii="Courier New" w:hAnsi="Courier New" w:cs="Courier New"/>
              </w:rPr>
            </w:pPr>
            <w:r w:rsidRPr="00194E20">
              <w:rPr>
                <w:rFonts w:ascii="Courier New" w:hAnsi="Courier New" w:cs="Courier New"/>
              </w:rPr>
              <w:t>We have detected that you currently have an active evaluation for this product.  We have resent your original email.</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eastAsia="ja-JP"/>
              </w:rPr>
              <w:t>{</w:t>
            </w:r>
            <w:r w:rsidRPr="00194E20">
              <w:rPr>
                <w:rFonts w:ascii="Courier New" w:hAnsi="Courier New" w:cs="Courier New"/>
                <w:lang w:val="ja-JP" w:eastAsia="ja-JP"/>
              </w:rPr>
              <w:t>ご注意</w:t>
            </w:r>
            <w:r w:rsidRPr="00194E20">
              <w:rPr>
                <w:rFonts w:ascii="Courier New" w:eastAsia="MS UI Gothic" w:hAnsi="Courier New" w:cs="Courier New"/>
                <w:lang w:eastAsia="ja-JP"/>
              </w:rPr>
              <w:t>}</w:t>
            </w:r>
          </w:p>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eastAsia="ja-JP"/>
              </w:rPr>
              <w:t>あなたは現在、この製品の評価版をご利用になっています。</w:t>
            </w:r>
            <w:r w:rsidRPr="00194E20">
              <w:rPr>
                <w:rFonts w:ascii="Courier New" w:hAnsi="Courier New" w:cs="Courier New"/>
                <w:lang w:eastAsia="ja-JP"/>
              </w:rPr>
              <w:t xml:space="preserve">  </w:t>
            </w:r>
            <w:r w:rsidRPr="00194E20">
              <w:rPr>
                <w:rFonts w:ascii="Courier New" w:eastAsia="MS UI Gothic" w:hAnsi="Courier New" w:cs="Courier New"/>
                <w:lang w:val="ja-JP" w:eastAsia="ja-JP"/>
              </w:rPr>
              <w:t>あなたからの元の電子メールを再送しました。</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1020"/>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 xml:space="preserve">Because you are already a valued </w:t>
            </w:r>
            <w:proofErr w:type="spellStart"/>
            <w:r w:rsidRPr="00194E20">
              <w:rPr>
                <w:rFonts w:ascii="Courier New" w:hAnsi="Courier New" w:cs="Courier New"/>
              </w:rPr>
              <w:t>Websense</w:t>
            </w:r>
            <w:proofErr w:type="spellEnd"/>
            <w:r w:rsidRPr="00194E20">
              <w:rPr>
                <w:rFonts w:ascii="Courier New" w:hAnsi="Courier New" w:cs="Courier New"/>
              </w:rPr>
              <w:t xml:space="preserve"> customer, you can use your existing Cloud Portal credentials to start this evaluation. The link below will direct you to the Cloud Portal. Please enter your existing username and password.</w:t>
            </w:r>
          </w:p>
        </w:tc>
        <w:tc>
          <w:tcPr>
            <w:tcW w:w="4500" w:type="dxa"/>
          </w:tcPr>
          <w:p w:rsidR="002379F4" w:rsidRPr="00194E20" w:rsidRDefault="002379F4" w:rsidP="0002119B">
            <w:pPr>
              <w:spacing w:line="480" w:lineRule="auto"/>
              <w:rPr>
                <w:rFonts w:ascii="Courier New" w:hAnsi="Courier New" w:cs="Courier New"/>
                <w:lang w:eastAsia="ja-JP"/>
              </w:rPr>
            </w:pPr>
            <w:r w:rsidRPr="00194E20">
              <w:rPr>
                <w:rFonts w:ascii="Courier New" w:hAnsi="Courier New" w:cs="Courier New"/>
                <w:lang w:val="ja-JP" w:eastAsia="ja-JP"/>
              </w:rPr>
              <w:t>あなたはすでに</w:t>
            </w:r>
            <w:del w:id="102" w:author="McGoldrick, Tomoko" w:date="2013-06-10T10:10:00Z">
              <w:r w:rsidRPr="00194E20" w:rsidDel="0002119B">
                <w:rPr>
                  <w:rFonts w:ascii="Courier New" w:hAnsi="Courier New" w:cs="Courier New"/>
                  <w:lang w:val="ja-JP" w:eastAsia="ja-JP"/>
                </w:rPr>
                <w:delText>重要な</w:delText>
              </w:r>
              <w:r w:rsidRPr="00194E20" w:rsidDel="0002119B">
                <w:rPr>
                  <w:rFonts w:ascii="Courier New" w:hAnsi="Courier New" w:cs="Courier New"/>
                  <w:lang w:eastAsia="ja-JP"/>
                </w:rPr>
                <w:delText xml:space="preserve"> </w:delText>
              </w:r>
            </w:del>
            <w:proofErr w:type="spellStart"/>
            <w:r w:rsidRPr="00194E20">
              <w:rPr>
                <w:rFonts w:ascii="Courier New" w:hAnsi="Courier New" w:cs="Courier New"/>
                <w:lang w:eastAsia="ja-JP"/>
              </w:rPr>
              <w:t>Websense</w:t>
            </w:r>
            <w:proofErr w:type="spellEnd"/>
            <w:ins w:id="103" w:author="McGoldrick, Tomoko" w:date="2013-06-10T11:17:00Z">
              <w:r w:rsidR="005709F4">
                <w:rPr>
                  <w:rFonts w:ascii="Courier New" w:hAnsi="Courier New" w:cs="Courier New" w:hint="eastAsia"/>
                  <w:lang w:eastAsia="ja-JP"/>
                </w:rPr>
                <w:t>の</w:t>
              </w:r>
            </w:ins>
            <w:ins w:id="104" w:author="McGoldrick, Tomoko" w:date="2013-06-10T10:10:00Z">
              <w:r w:rsidR="0002119B" w:rsidRPr="0002119B">
                <w:rPr>
                  <w:rFonts w:ascii="Courier New" w:hAnsi="Courier New" w:cs="Courier New" w:hint="eastAsia"/>
                  <w:lang w:eastAsia="ja-JP"/>
                </w:rPr>
                <w:t>重要な</w:t>
              </w:r>
            </w:ins>
            <w:r w:rsidRPr="00194E20">
              <w:rPr>
                <w:rFonts w:ascii="Courier New" w:hAnsi="Courier New" w:cs="Courier New"/>
                <w:lang w:eastAsia="ja-JP"/>
              </w:rPr>
              <w:t xml:space="preserve"> </w:t>
            </w:r>
            <w:ins w:id="105" w:author="McGoldrick, Tomoko" w:date="2013-06-10T10:10:00Z">
              <w:r w:rsidR="0002119B">
                <w:rPr>
                  <w:rFonts w:ascii="Courier New" w:hAnsi="Courier New" w:cs="Courier New" w:hint="eastAsia"/>
                  <w:lang w:val="ja-JP" w:eastAsia="ja-JP"/>
                </w:rPr>
                <w:t>お</w:t>
              </w:r>
            </w:ins>
            <w:del w:id="106" w:author="McGoldrick, Tomoko" w:date="2013-06-10T10:10:00Z">
              <w:r w:rsidRPr="00194E20" w:rsidDel="0002119B">
                <w:rPr>
                  <w:rFonts w:ascii="Courier New" w:hAnsi="Courier New" w:cs="Courier New"/>
                  <w:lang w:val="ja-JP" w:eastAsia="ja-JP"/>
                </w:rPr>
                <w:delText>顧</w:delText>
              </w:r>
            </w:del>
            <w:r w:rsidRPr="00194E20">
              <w:rPr>
                <w:rFonts w:ascii="Courier New" w:hAnsi="Courier New" w:cs="Courier New"/>
                <w:lang w:val="ja-JP" w:eastAsia="ja-JP"/>
              </w:rPr>
              <w:t>客</w:t>
            </w:r>
            <w:ins w:id="107" w:author="McGoldrick, Tomoko" w:date="2013-06-10T10:10:00Z">
              <w:r w:rsidR="0002119B">
                <w:rPr>
                  <w:rFonts w:ascii="Courier New" w:hAnsi="Courier New" w:cs="Courier New" w:hint="eastAsia"/>
                  <w:lang w:val="ja-JP" w:eastAsia="ja-JP"/>
                </w:rPr>
                <w:t>様</w:t>
              </w:r>
            </w:ins>
            <w:r w:rsidRPr="00194E20">
              <w:rPr>
                <w:rFonts w:ascii="Courier New" w:hAnsi="Courier New" w:cs="Courier New"/>
                <w:lang w:val="ja-JP" w:eastAsia="ja-JP"/>
              </w:rPr>
              <w:t>ですから、既存の</w:t>
            </w:r>
            <w:r w:rsidRPr="00194E20">
              <w:rPr>
                <w:rFonts w:ascii="Courier New" w:hAnsi="Courier New" w:cs="Courier New"/>
                <w:lang w:eastAsia="ja-JP"/>
              </w:rPr>
              <w:t xml:space="preserve"> </w:t>
            </w:r>
            <w:ins w:id="108" w:author="McGoldrick, Tomoko" w:date="2013-06-10T10:10:00Z">
              <w:r w:rsidR="0002119B" w:rsidRPr="0002119B">
                <w:rPr>
                  <w:rFonts w:ascii="Courier New" w:hAnsi="Courier New" w:cs="Courier New" w:hint="eastAsia"/>
                  <w:lang w:eastAsia="ja-JP"/>
                </w:rPr>
                <w:t>クラウド</w:t>
              </w:r>
              <w:r w:rsidR="0002119B" w:rsidRPr="0002119B">
                <w:rPr>
                  <w:rFonts w:ascii="Courier New" w:hAnsi="Courier New" w:cs="Courier New" w:hint="eastAsia"/>
                  <w:lang w:eastAsia="ja-JP"/>
                </w:rPr>
                <w:t xml:space="preserve"> </w:t>
              </w:r>
              <w:r w:rsidR="0002119B" w:rsidRPr="0002119B">
                <w:rPr>
                  <w:rFonts w:ascii="Courier New" w:hAnsi="Courier New" w:cs="Courier New" w:hint="eastAsia"/>
                  <w:lang w:eastAsia="ja-JP"/>
                </w:rPr>
                <w:t>ポータル</w:t>
              </w:r>
            </w:ins>
            <w:del w:id="109" w:author="McGoldrick, Tomoko" w:date="2013-06-10T10:10:00Z">
              <w:r w:rsidRPr="00194E20" w:rsidDel="0002119B">
                <w:rPr>
                  <w:rFonts w:ascii="Courier New" w:hAnsi="Courier New" w:cs="Courier New"/>
                  <w:lang w:eastAsia="ja-JP"/>
                </w:rPr>
                <w:delText xml:space="preserve">Cloud Portal </w:delText>
              </w:r>
            </w:del>
            <w:r w:rsidRPr="00194E20">
              <w:rPr>
                <w:rFonts w:ascii="Courier New" w:hAnsi="Courier New" w:cs="Courier New"/>
                <w:lang w:val="ja-JP" w:eastAsia="ja-JP"/>
              </w:rPr>
              <w:t>資格情報を入力することによってこの評価を開始することができます。</w:t>
            </w:r>
            <w:r w:rsidRPr="00194E20">
              <w:rPr>
                <w:rFonts w:ascii="Courier New" w:hAnsi="Courier New" w:cs="Courier New"/>
                <w:lang w:eastAsia="ja-JP"/>
              </w:rPr>
              <w:t xml:space="preserve"> </w:t>
            </w:r>
            <w:r w:rsidRPr="00194E20">
              <w:rPr>
                <w:rFonts w:ascii="Courier New" w:hAnsi="Courier New" w:cs="Courier New"/>
                <w:lang w:val="ja-JP" w:eastAsia="ja-JP"/>
              </w:rPr>
              <w:t>下のリンクをクリックするとクラウド</w:t>
            </w:r>
            <w:r w:rsidRPr="00194E20">
              <w:rPr>
                <w:rFonts w:ascii="Courier New" w:eastAsia="MS UI Gothic" w:hAnsi="Courier New" w:cs="Courier New"/>
                <w:lang w:val="ja-JP" w:eastAsia="ja-JP"/>
              </w:rPr>
              <w:t xml:space="preserve"> </w:t>
            </w:r>
            <w:r w:rsidRPr="00194E20">
              <w:rPr>
                <w:rFonts w:ascii="Courier New" w:hAnsi="Courier New" w:cs="Courier New"/>
                <w:lang w:val="ja-JP" w:eastAsia="ja-JP"/>
              </w:rPr>
              <w:t>ポータルが開きます。</w:t>
            </w:r>
            <w:r w:rsidRPr="00194E20">
              <w:rPr>
                <w:rFonts w:ascii="Courier New" w:hAnsi="Courier New" w:cs="Courier New"/>
                <w:lang w:eastAsia="ja-JP"/>
              </w:rPr>
              <w:t xml:space="preserve"> </w:t>
            </w:r>
            <w:r w:rsidRPr="00194E20">
              <w:rPr>
                <w:rFonts w:ascii="Courier New" w:eastAsia="MS UI Gothic" w:hAnsi="Courier New" w:cs="Courier New"/>
                <w:lang w:val="ja-JP" w:eastAsia="ja-JP"/>
              </w:rPr>
              <w:t>既存のユーザ名とパスワードを入力してください。</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Cloud Portal</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rPr>
              <w:t>クラウド</w:t>
            </w:r>
            <w:r w:rsidRPr="00194E20">
              <w:rPr>
                <w:rFonts w:ascii="Courier New" w:eastAsia="MS UI Gothic" w:hAnsi="Courier New" w:cs="Courier New"/>
                <w:lang w:val="ja-JP"/>
              </w:rPr>
              <w:t xml:space="preserve"> </w:t>
            </w:r>
            <w:r w:rsidRPr="00194E20">
              <w:rPr>
                <w:rFonts w:ascii="Courier New" w:eastAsia="MS UI Gothic" w:hAnsi="Courier New" w:cs="Courier New"/>
                <w:lang w:val="ja-JP"/>
              </w:rPr>
              <w:t>ポータル</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p>
        </w:tc>
        <w:tc>
          <w:tcPr>
            <w:tcW w:w="4500" w:type="dxa"/>
          </w:tcPr>
          <w:p w:rsidR="002379F4" w:rsidRPr="00194E20" w:rsidRDefault="002379F4" w:rsidP="00194E20">
            <w:pPr>
              <w:spacing w:line="480" w:lineRule="auto"/>
              <w:rPr>
                <w:rFonts w:ascii="Courier New" w:hAnsi="Courier New" w:cs="Courier New"/>
              </w:rPr>
            </w:pPr>
          </w:p>
        </w:tc>
      </w:tr>
      <w:tr w:rsidR="002379F4" w:rsidRPr="00194E20" w:rsidTr="00A701AE">
        <w:trPr>
          <w:trHeight w:val="178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lastRenderedPageBreak/>
              <w:t xml:space="preserve">Once you have logged on to the Cloud Portal, click Email Security in the top menu bar to configure Cloud Email Security settings and policies. For more information, see the Getting Started Guide. If you experience problems during installation and configuration, you may contact support directly. Visit our online support center at </w:t>
            </w:r>
            <w:r w:rsidRPr="00194E20">
              <w:rPr>
                <w:rFonts w:ascii="Courier New" w:hAnsi="Courier New" w:cs="Courier New"/>
                <w:u w:val="single"/>
              </w:rPr>
              <w:t>www.websense.com/support</w:t>
            </w:r>
            <w:r w:rsidRPr="00194E20">
              <w:rPr>
                <w:rFonts w:ascii="Courier New" w:hAnsi="Courier New" w:cs="Courier New"/>
              </w:rPr>
              <w:t>.</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hAnsi="Courier New" w:cs="Courier New"/>
                <w:lang w:val="ja-JP"/>
              </w:rPr>
              <w:t>クラウド</w:t>
            </w:r>
            <w:r w:rsidRPr="00194E20">
              <w:rPr>
                <w:rFonts w:ascii="Courier New" w:eastAsia="MS UI Gothic" w:hAnsi="Courier New" w:cs="Courier New"/>
              </w:rPr>
              <w:t xml:space="preserve"> </w:t>
            </w:r>
            <w:r w:rsidRPr="00194E20">
              <w:rPr>
                <w:rFonts w:ascii="Courier New" w:hAnsi="Courier New" w:cs="Courier New"/>
                <w:lang w:val="ja-JP"/>
              </w:rPr>
              <w:t>ポータルにログオンしたあと、上段のメニューバーで</w:t>
            </w:r>
            <w:r w:rsidRPr="00194E20">
              <w:rPr>
                <w:rFonts w:ascii="Courier New" w:hAnsi="Courier New" w:cs="Courier New"/>
              </w:rPr>
              <w:t xml:space="preserve"> Email Security </w:t>
            </w:r>
            <w:r w:rsidRPr="00194E20">
              <w:rPr>
                <w:rFonts w:ascii="Courier New" w:hAnsi="Courier New" w:cs="Courier New"/>
                <w:lang w:val="ja-JP"/>
              </w:rPr>
              <w:t>をクリックし、</w:t>
            </w:r>
            <w:del w:id="110" w:author="McGoldrick, Tomoko" w:date="2013-06-10T10:11:00Z">
              <w:r w:rsidRPr="00194E20" w:rsidDel="0002119B">
                <w:rPr>
                  <w:rFonts w:ascii="Courier New" w:hAnsi="Courier New" w:cs="Courier New"/>
                </w:rPr>
                <w:delText>［</w:delText>
              </w:r>
              <w:r w:rsidRPr="00194E20" w:rsidDel="0002119B">
                <w:rPr>
                  <w:rFonts w:ascii="Courier New" w:hAnsi="Courier New" w:cs="Courier New"/>
                </w:rPr>
                <w:delText>Cloud Email Security settings and policies (</w:delText>
              </w:r>
            </w:del>
            <w:r w:rsidRPr="00194E20">
              <w:rPr>
                <w:rFonts w:ascii="Courier New" w:hAnsi="Courier New" w:cs="Courier New"/>
              </w:rPr>
              <w:t>Cloud Email Security</w:t>
            </w:r>
            <w:r w:rsidRPr="00194E20">
              <w:rPr>
                <w:rFonts w:ascii="Courier New" w:hAnsi="Courier New" w:cs="Courier New"/>
                <w:lang w:val="ja-JP"/>
              </w:rPr>
              <w:t>設定とポリシー</w:t>
            </w:r>
            <w:del w:id="111" w:author="McGoldrick, Tomoko" w:date="2013-06-10T10:11:00Z">
              <w:r w:rsidRPr="00194E20" w:rsidDel="0002119B">
                <w:rPr>
                  <w:rFonts w:ascii="Courier New" w:hAnsi="Courier New" w:cs="Courier New"/>
                </w:rPr>
                <w:delText>)]</w:delText>
              </w:r>
            </w:del>
            <w:r w:rsidRPr="00194E20">
              <w:rPr>
                <w:rFonts w:ascii="Courier New" w:hAnsi="Courier New" w:cs="Courier New"/>
                <w:lang w:val="ja-JP"/>
              </w:rPr>
              <w:t>を設定してください。</w:t>
            </w:r>
            <w:r w:rsidRPr="00194E20">
              <w:rPr>
                <w:rFonts w:ascii="Courier New" w:hAnsi="Courier New" w:cs="Courier New"/>
              </w:rPr>
              <w:t xml:space="preserve"> </w:t>
            </w:r>
            <w:r w:rsidRPr="00194E20">
              <w:rPr>
                <w:rFonts w:ascii="Courier New" w:eastAsia="MS UI Gothic" w:hAnsi="Courier New" w:cs="Courier New"/>
                <w:lang w:val="ja-JP" w:eastAsia="ja-JP"/>
              </w:rPr>
              <w:t>詳細は、『</w:t>
            </w:r>
            <w:r w:rsidRPr="00194E20">
              <w:rPr>
                <w:rFonts w:ascii="Courier New" w:hAnsi="Courier New" w:cs="Courier New"/>
                <w:lang w:val="ja-JP" w:eastAsia="ja-JP"/>
              </w:rPr>
              <w:t>Getting Started Guide</w:t>
            </w:r>
            <w:r w:rsidRPr="00194E20">
              <w:rPr>
                <w:rFonts w:ascii="Courier New" w:eastAsia="MS UI Gothic" w:hAnsi="Courier New" w:cs="Courier New"/>
                <w:lang w:val="ja-JP" w:eastAsia="ja-JP"/>
              </w:rPr>
              <w:t>』を参照してください。</w:t>
            </w:r>
            <w:r w:rsidRPr="00194E20">
              <w:rPr>
                <w:rFonts w:ascii="Courier New" w:hAnsi="Courier New" w:cs="Courier New"/>
                <w:lang w:eastAsia="ja-JP"/>
              </w:rPr>
              <w:t xml:space="preserve"> </w:t>
            </w:r>
            <w:r w:rsidRPr="00194E20">
              <w:rPr>
                <w:rFonts w:ascii="Courier New" w:eastAsia="MS UI Gothic" w:hAnsi="Courier New" w:cs="Courier New"/>
                <w:lang w:val="ja-JP" w:eastAsia="ja-JP"/>
              </w:rPr>
              <w:t>インストールおよびシステム設定中に問題が発生した場合は、サポートに直接</w:t>
            </w:r>
            <w:ins w:id="112" w:author="McGoldrick, Tomoko" w:date="2013-06-10T10:11:00Z">
              <w:r w:rsidR="0002119B">
                <w:rPr>
                  <w:rFonts w:ascii="Courier New" w:eastAsia="MS UI Gothic" w:hAnsi="Courier New" w:cs="Courier New" w:hint="eastAsia"/>
                  <w:lang w:val="ja-JP" w:eastAsia="ja-JP"/>
                </w:rPr>
                <w:t>お問い合わせ下さい</w:t>
              </w:r>
            </w:ins>
            <w:del w:id="113" w:author="McGoldrick, Tomoko" w:date="2013-06-10T10:11:00Z">
              <w:r w:rsidRPr="00194E20" w:rsidDel="0002119B">
                <w:rPr>
                  <w:rFonts w:ascii="Courier New" w:eastAsia="MS UI Gothic" w:hAnsi="Courier New" w:cs="Courier New"/>
                  <w:lang w:val="ja-JP" w:eastAsia="ja-JP"/>
                </w:rPr>
                <w:delText>に連絡することができます</w:delText>
              </w:r>
            </w:del>
            <w:r w:rsidRPr="00194E20">
              <w:rPr>
                <w:rFonts w:ascii="Courier New" w:eastAsia="MS UI Gothic" w:hAnsi="Courier New" w:cs="Courier New"/>
                <w:lang w:val="ja-JP" w:eastAsia="ja-JP"/>
              </w:rPr>
              <w:t>。</w:t>
            </w:r>
            <w:r w:rsidRPr="00194E20">
              <w:rPr>
                <w:rFonts w:ascii="Courier New" w:hAnsi="Courier New" w:cs="Courier New"/>
                <w:lang w:eastAsia="ja-JP"/>
              </w:rPr>
              <w:t xml:space="preserve"> </w:t>
            </w:r>
            <w:ins w:id="114" w:author="McGoldrick, Tomoko" w:date="2013-06-10T10:11:00Z">
              <w:r w:rsidR="0002119B">
                <w:rPr>
                  <w:rFonts w:ascii="Courier New" w:hAnsi="Courier New" w:cs="Courier New" w:hint="eastAsia"/>
                  <w:lang w:eastAsia="ja-JP"/>
                </w:rPr>
                <w:t>または、</w:t>
              </w:r>
            </w:ins>
            <w:r w:rsidRPr="00194E20">
              <w:rPr>
                <w:rFonts w:ascii="Courier New" w:hAnsi="Courier New" w:cs="Courier New"/>
                <w:lang w:val="ja-JP" w:eastAsia="ja-JP"/>
              </w:rPr>
              <w:t>オンライン</w:t>
            </w:r>
            <w:r w:rsidRPr="00194E20">
              <w:rPr>
                <w:rFonts w:ascii="Courier New" w:eastAsia="MS UI Gothic" w:hAnsi="Courier New" w:cs="Courier New"/>
                <w:lang w:val="ja-JP" w:eastAsia="ja-JP"/>
              </w:rPr>
              <w:t xml:space="preserve"> </w:t>
            </w:r>
            <w:r w:rsidRPr="00194E20">
              <w:rPr>
                <w:rFonts w:ascii="Courier New" w:hAnsi="Courier New" w:cs="Courier New"/>
                <w:lang w:val="ja-JP" w:eastAsia="ja-JP"/>
              </w:rPr>
              <w:t>サポート</w:t>
            </w:r>
            <w:r w:rsidRPr="00194E20">
              <w:rPr>
                <w:rFonts w:ascii="Courier New" w:eastAsia="MS UI Gothic" w:hAnsi="Courier New" w:cs="Courier New"/>
                <w:lang w:val="ja-JP" w:eastAsia="ja-JP"/>
              </w:rPr>
              <w:t xml:space="preserve"> </w:t>
            </w:r>
            <w:r w:rsidRPr="00194E20">
              <w:rPr>
                <w:rFonts w:ascii="Courier New" w:hAnsi="Courier New" w:cs="Courier New"/>
                <w:lang w:val="ja-JP" w:eastAsia="ja-JP"/>
              </w:rPr>
              <w:t>センター</w:t>
            </w:r>
            <w:r w:rsidRPr="00194E20">
              <w:rPr>
                <w:rFonts w:ascii="Courier New" w:eastAsia="MS UI Gothic" w:hAnsi="Courier New" w:cs="Courier New"/>
                <w:lang w:val="ja-JP" w:eastAsia="ja-JP"/>
              </w:rPr>
              <w:t xml:space="preserve"> </w:t>
            </w:r>
            <w:r w:rsidRPr="00194E20">
              <w:rPr>
                <w:rFonts w:ascii="Courier New" w:eastAsia="MS UI Gothic" w:hAnsi="Courier New" w:cs="Courier New"/>
                <w:u w:val="single"/>
                <w:lang w:val="ja-JP" w:eastAsia="ja-JP"/>
              </w:rPr>
              <w:t>www.websense.com/support</w:t>
            </w:r>
            <w:r w:rsidRPr="00194E20">
              <w:rPr>
                <w:rFonts w:ascii="Courier New" w:eastAsia="MS UI Gothic" w:hAnsi="Courier New" w:cs="Courier New"/>
                <w:lang w:val="ja-JP" w:eastAsia="ja-JP"/>
              </w:rPr>
              <w:t xml:space="preserve"> </w:t>
            </w:r>
            <w:r w:rsidRPr="00194E20">
              <w:rPr>
                <w:rFonts w:ascii="Courier New" w:hAnsi="Courier New" w:cs="Courier New"/>
                <w:lang w:val="ja-JP" w:eastAsia="ja-JP"/>
              </w:rPr>
              <w:t>にアクセスしてください。</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76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Please save this email for future reference. Thank you for choosing to evaluate Cloud Email Security and Content Control.</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eastAsia="ja-JP"/>
              </w:rPr>
              <w:t>この電子メールは、将来の参照用に保存しておいてください。</w:t>
            </w:r>
            <w:r w:rsidRPr="00194E20">
              <w:rPr>
                <w:rFonts w:ascii="Courier New" w:hAnsi="Courier New" w:cs="Courier New"/>
                <w:lang w:eastAsia="ja-JP"/>
              </w:rPr>
              <w:t xml:space="preserve"> </w:t>
            </w:r>
            <w:r w:rsidRPr="00194E20">
              <w:rPr>
                <w:rFonts w:ascii="Courier New" w:eastAsia="MS UI Gothic" w:hAnsi="Courier New" w:cs="Courier New"/>
                <w:lang w:val="ja-JP" w:eastAsia="ja-JP"/>
              </w:rPr>
              <w:t xml:space="preserve">Cloud Email Security and Content Control </w:t>
            </w:r>
            <w:r w:rsidRPr="00194E20">
              <w:rPr>
                <w:rFonts w:ascii="Courier New" w:hAnsi="Courier New" w:cs="Courier New"/>
                <w:lang w:val="ja-JP" w:eastAsia="ja-JP"/>
              </w:rPr>
              <w:t>の評価版をご注文いただき、ありがとうございます。</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lastRenderedPageBreak/>
              <w:t>Sincerely,</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rPr>
              <w:t>敬具</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p>
        </w:tc>
        <w:tc>
          <w:tcPr>
            <w:tcW w:w="4500" w:type="dxa"/>
          </w:tcPr>
          <w:p w:rsidR="002379F4" w:rsidRPr="00194E20" w:rsidRDefault="002379F4" w:rsidP="00194E20">
            <w:pPr>
              <w:spacing w:line="480" w:lineRule="auto"/>
              <w:rPr>
                <w:rFonts w:ascii="Courier New" w:hAnsi="Courier New" w:cs="Courier New"/>
              </w:rPr>
            </w:pP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b/>
              </w:rPr>
            </w:pPr>
            <w:r w:rsidRPr="00194E20">
              <w:rPr>
                <w:rFonts w:ascii="Courier New" w:hAnsi="Courier New" w:cs="Courier New"/>
                <w:b/>
              </w:rPr>
              <w:t>TRITON STOPS MORE THREATS. WE CAN PROVE IT.</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hAnsi="Courier New" w:cs="Courier New"/>
                <w:b/>
                <w:lang w:val="ja-JP" w:eastAsia="ja-JP"/>
              </w:rPr>
              <w:t xml:space="preserve">TRITON </w:t>
            </w:r>
            <w:r w:rsidRPr="00194E20">
              <w:rPr>
                <w:rFonts w:ascii="Courier New" w:hAnsi="Courier New" w:cs="Courier New"/>
                <w:b/>
                <w:lang w:val="ja-JP" w:eastAsia="ja-JP"/>
              </w:rPr>
              <w:t>脅威防止機能が強化され</w:t>
            </w:r>
            <w:del w:id="115" w:author="McGoldrick, Tomoko" w:date="2013-06-10T10:12:00Z">
              <w:r w:rsidRPr="00194E20" w:rsidDel="0002119B">
                <w:rPr>
                  <w:rFonts w:ascii="Courier New" w:hAnsi="Courier New" w:cs="Courier New"/>
                  <w:b/>
                  <w:lang w:val="ja-JP" w:eastAsia="ja-JP"/>
                </w:rPr>
                <w:delText>まし</w:delText>
              </w:r>
            </w:del>
            <w:r w:rsidRPr="00194E20">
              <w:rPr>
                <w:rFonts w:ascii="Courier New" w:hAnsi="Courier New" w:cs="Courier New"/>
                <w:b/>
                <w:lang w:val="ja-JP" w:eastAsia="ja-JP"/>
              </w:rPr>
              <w:t>た</w:t>
            </w:r>
            <w:del w:id="116" w:author="McGoldrick, Tomoko" w:date="2013-06-10T10:12:00Z">
              <w:r w:rsidRPr="00194E20" w:rsidDel="0002119B">
                <w:rPr>
                  <w:rFonts w:ascii="Courier New" w:hAnsi="Courier New" w:cs="Courier New"/>
                  <w:b/>
                  <w:lang w:eastAsia="ja-JP"/>
                </w:rPr>
                <w:delText xml:space="preserve"> </w:delText>
              </w:r>
              <w:r w:rsidRPr="00194E20" w:rsidDel="0002119B">
                <w:rPr>
                  <w:rFonts w:ascii="Courier New" w:eastAsia="MS UI Gothic" w:hAnsi="Courier New" w:cs="Courier New"/>
                  <w:b/>
                  <w:lang w:val="ja-JP" w:eastAsia="ja-JP"/>
                </w:rPr>
                <w:delText>その</w:delText>
              </w:r>
            </w:del>
            <w:r w:rsidRPr="00194E20">
              <w:rPr>
                <w:rFonts w:ascii="Courier New" w:eastAsia="MS UI Gothic" w:hAnsi="Courier New" w:cs="Courier New"/>
                <w:b/>
                <w:lang w:val="ja-JP" w:eastAsia="ja-JP"/>
              </w:rPr>
              <w:t>ことを証明</w:t>
            </w:r>
            <w:ins w:id="117" w:author="McGoldrick, Tomoko" w:date="2013-06-10T10:12:00Z">
              <w:r w:rsidR="0002119B">
                <w:rPr>
                  <w:rFonts w:ascii="Courier New" w:eastAsia="MS UI Gothic" w:hAnsi="Courier New" w:cs="Courier New" w:hint="eastAsia"/>
                  <w:b/>
                  <w:lang w:val="ja-JP" w:eastAsia="ja-JP"/>
                </w:rPr>
                <w:t>し</w:t>
              </w:r>
            </w:ins>
            <w:del w:id="118" w:author="McGoldrick, Tomoko" w:date="2013-06-10T10:12:00Z">
              <w:r w:rsidRPr="00194E20" w:rsidDel="0002119B">
                <w:rPr>
                  <w:rFonts w:ascii="Courier New" w:eastAsia="MS UI Gothic" w:hAnsi="Courier New" w:cs="Courier New"/>
                  <w:b/>
                  <w:lang w:val="ja-JP" w:eastAsia="ja-JP"/>
                </w:rPr>
                <w:delText>でき</w:delText>
              </w:r>
            </w:del>
            <w:r w:rsidRPr="00194E20">
              <w:rPr>
                <w:rFonts w:ascii="Courier New" w:eastAsia="MS UI Gothic" w:hAnsi="Courier New" w:cs="Courier New"/>
                <w:b/>
                <w:lang w:val="ja-JP" w:eastAsia="ja-JP"/>
              </w:rPr>
              <w:t>ます</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127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 xml:space="preserve">© 2013 </w:t>
            </w:r>
            <w:proofErr w:type="spellStart"/>
            <w:r w:rsidRPr="00194E20">
              <w:rPr>
                <w:rFonts w:ascii="Courier New" w:hAnsi="Courier New" w:cs="Courier New"/>
              </w:rPr>
              <w:t>Websense</w:t>
            </w:r>
            <w:proofErr w:type="spellEnd"/>
            <w:r w:rsidRPr="00194E20">
              <w:rPr>
                <w:rFonts w:ascii="Courier New" w:hAnsi="Courier New" w:cs="Courier New"/>
              </w:rPr>
              <w:t xml:space="preserve">, Inc. All rights reserved. </w:t>
            </w:r>
            <w:proofErr w:type="spellStart"/>
            <w:r w:rsidRPr="00194E20">
              <w:rPr>
                <w:rFonts w:ascii="Courier New" w:hAnsi="Courier New" w:cs="Courier New"/>
              </w:rPr>
              <w:t>Websense</w:t>
            </w:r>
            <w:proofErr w:type="spellEnd"/>
            <w:r w:rsidRPr="00194E20">
              <w:rPr>
                <w:rFonts w:ascii="Courier New" w:hAnsi="Courier New" w:cs="Courier New"/>
              </w:rPr>
              <w:t xml:space="preserve"> and the </w:t>
            </w:r>
            <w:proofErr w:type="spellStart"/>
            <w:r w:rsidRPr="00194E20">
              <w:rPr>
                <w:rFonts w:ascii="Courier New" w:hAnsi="Courier New" w:cs="Courier New"/>
              </w:rPr>
              <w:t>Websense</w:t>
            </w:r>
            <w:proofErr w:type="spellEnd"/>
            <w:r w:rsidRPr="00194E20">
              <w:rPr>
                <w:rFonts w:ascii="Courier New" w:hAnsi="Courier New" w:cs="Courier New"/>
              </w:rPr>
              <w:t xml:space="preserve"> logo are registered trademarks of </w:t>
            </w:r>
            <w:proofErr w:type="spellStart"/>
            <w:r w:rsidRPr="00194E20">
              <w:rPr>
                <w:rFonts w:ascii="Courier New" w:hAnsi="Courier New" w:cs="Courier New"/>
              </w:rPr>
              <w:t>Websense</w:t>
            </w:r>
            <w:proofErr w:type="spellEnd"/>
            <w:r w:rsidRPr="00194E20">
              <w:rPr>
                <w:rFonts w:ascii="Courier New" w:hAnsi="Courier New" w:cs="Courier New"/>
              </w:rPr>
              <w:t>, Inc. in the United States and various countries. All other trademarks are the property of their respective owner.</w:t>
            </w:r>
          </w:p>
        </w:tc>
        <w:tc>
          <w:tcPr>
            <w:tcW w:w="4500" w:type="dxa"/>
          </w:tcPr>
          <w:p w:rsidR="002379F4" w:rsidRPr="00194E20" w:rsidRDefault="005709F4" w:rsidP="00194E20">
            <w:pPr>
              <w:spacing w:line="480" w:lineRule="auto"/>
              <w:rPr>
                <w:rFonts w:ascii="Courier New" w:hAnsi="Courier New" w:cs="Courier New"/>
                <w:lang w:eastAsia="ja-JP"/>
              </w:rPr>
            </w:pPr>
            <w:ins w:id="119" w:author="McGoldrick, Tomoko" w:date="2013-06-10T11:18:00Z">
              <w:r w:rsidRPr="005709F4">
                <w:rPr>
                  <w:rFonts w:ascii="Courier New" w:eastAsia="MS UI Gothic" w:hAnsi="Courier New" w:cs="Courier New"/>
                  <w:lang w:val="ja-JP"/>
                </w:rPr>
                <w:t>©</w:t>
              </w:r>
            </w:ins>
            <w:del w:id="120" w:author="McGoldrick, Tomoko" w:date="2013-06-10T11:18:00Z">
              <w:r w:rsidR="002379F4" w:rsidRPr="00194E20" w:rsidDel="005709F4">
                <w:rPr>
                  <w:rFonts w:ascii="Courier New" w:eastAsia="MS UI Gothic" w:hAnsi="Courier New" w:cs="Courier New"/>
                  <w:lang w:val="ja-JP"/>
                </w:rPr>
                <w:delText>ｩ</w:delText>
              </w:r>
            </w:del>
            <w:r w:rsidR="002379F4" w:rsidRPr="00194E20">
              <w:rPr>
                <w:rFonts w:ascii="Courier New" w:eastAsia="MS UI Gothic" w:hAnsi="Courier New" w:cs="Courier New"/>
              </w:rPr>
              <w:t xml:space="preserve"> 2013 </w:t>
            </w:r>
            <w:proofErr w:type="spellStart"/>
            <w:r w:rsidR="002379F4" w:rsidRPr="00194E20">
              <w:rPr>
                <w:rFonts w:ascii="Courier New" w:eastAsia="MS UI Gothic" w:hAnsi="Courier New" w:cs="Courier New"/>
              </w:rPr>
              <w:t>Websense</w:t>
            </w:r>
            <w:proofErr w:type="spellEnd"/>
            <w:r w:rsidR="002379F4" w:rsidRPr="00194E20">
              <w:rPr>
                <w:rFonts w:ascii="Courier New" w:eastAsia="MS UI Gothic" w:hAnsi="Courier New" w:cs="Courier New"/>
              </w:rPr>
              <w:t>, Inc. All rights reserved.</w:t>
            </w:r>
            <w:r w:rsidR="002379F4" w:rsidRPr="00194E20">
              <w:rPr>
                <w:rFonts w:ascii="Courier New" w:hAnsi="Courier New" w:cs="Courier New"/>
              </w:rPr>
              <w:t xml:space="preserve"> </w:t>
            </w:r>
            <w:proofErr w:type="spellStart"/>
            <w:r w:rsidR="002379F4" w:rsidRPr="00194E20">
              <w:rPr>
                <w:rFonts w:ascii="Courier New" w:hAnsi="Courier New" w:cs="Courier New"/>
                <w:lang w:eastAsia="ja-JP"/>
              </w:rPr>
              <w:t>Websense</w:t>
            </w:r>
            <w:proofErr w:type="spellEnd"/>
            <w:r w:rsidR="002379F4" w:rsidRPr="00194E20">
              <w:rPr>
                <w:rFonts w:ascii="Courier New" w:hAnsi="Courier New" w:cs="Courier New"/>
                <w:lang w:eastAsia="ja-JP"/>
              </w:rPr>
              <w:t xml:space="preserve"> </w:t>
            </w:r>
            <w:r w:rsidR="002379F4" w:rsidRPr="00194E20">
              <w:rPr>
                <w:rFonts w:ascii="Courier New" w:hAnsi="Courier New" w:cs="Courier New"/>
                <w:lang w:val="ja-JP" w:eastAsia="ja-JP"/>
              </w:rPr>
              <w:t>および</w:t>
            </w:r>
            <w:r w:rsidR="002379F4" w:rsidRPr="00194E20">
              <w:rPr>
                <w:rFonts w:ascii="Courier New" w:hAnsi="Courier New" w:cs="Courier New"/>
                <w:lang w:eastAsia="ja-JP"/>
              </w:rPr>
              <w:t xml:space="preserve"> </w:t>
            </w:r>
            <w:proofErr w:type="spellStart"/>
            <w:r w:rsidR="002379F4" w:rsidRPr="00194E20">
              <w:rPr>
                <w:rFonts w:ascii="Courier New" w:hAnsi="Courier New" w:cs="Courier New"/>
                <w:lang w:eastAsia="ja-JP"/>
              </w:rPr>
              <w:t>Websense</w:t>
            </w:r>
            <w:proofErr w:type="spellEnd"/>
            <w:r w:rsidR="002379F4" w:rsidRPr="00194E20">
              <w:rPr>
                <w:rFonts w:ascii="Courier New" w:hAnsi="Courier New" w:cs="Courier New"/>
                <w:lang w:eastAsia="ja-JP"/>
              </w:rPr>
              <w:t xml:space="preserve"> </w:t>
            </w:r>
            <w:r w:rsidR="002379F4" w:rsidRPr="00194E20">
              <w:rPr>
                <w:rFonts w:ascii="Courier New" w:eastAsia="MS UI Gothic" w:hAnsi="Courier New" w:cs="Courier New"/>
                <w:lang w:val="ja-JP" w:eastAsia="ja-JP"/>
              </w:rPr>
              <w:t>のロゴ</w:t>
            </w:r>
            <w:r w:rsidR="002379F4" w:rsidRPr="00194E20">
              <w:rPr>
                <w:rFonts w:ascii="Courier New" w:hAnsi="Courier New" w:cs="Courier New"/>
                <w:lang w:val="ja-JP" w:eastAsia="ja-JP"/>
              </w:rPr>
              <w:t>は、米国および他の国における</w:t>
            </w:r>
            <w:r w:rsidR="002379F4" w:rsidRPr="00194E20">
              <w:rPr>
                <w:rFonts w:ascii="Courier New" w:eastAsia="MS UI Gothic" w:hAnsi="Courier New" w:cs="Courier New"/>
                <w:lang w:eastAsia="ja-JP"/>
              </w:rPr>
              <w:t xml:space="preserve"> </w:t>
            </w:r>
            <w:proofErr w:type="spellStart"/>
            <w:r w:rsidR="002379F4" w:rsidRPr="00194E20">
              <w:rPr>
                <w:rFonts w:ascii="Courier New" w:eastAsia="MS UI Gothic" w:hAnsi="Courier New" w:cs="Courier New"/>
                <w:lang w:eastAsia="ja-JP"/>
              </w:rPr>
              <w:t>Websense</w:t>
            </w:r>
            <w:proofErr w:type="spellEnd"/>
            <w:r w:rsidR="002379F4" w:rsidRPr="00194E20">
              <w:rPr>
                <w:rFonts w:ascii="Courier New" w:eastAsia="MS UI Gothic" w:hAnsi="Courier New" w:cs="Courier New"/>
                <w:lang w:eastAsia="ja-JP"/>
              </w:rPr>
              <w:t xml:space="preserve">, Inc. </w:t>
            </w:r>
            <w:r w:rsidR="002379F4" w:rsidRPr="00194E20">
              <w:rPr>
                <w:rFonts w:ascii="Courier New" w:hAnsi="Courier New" w:cs="Courier New"/>
                <w:lang w:val="ja-JP" w:eastAsia="ja-JP"/>
              </w:rPr>
              <w:t>の登録商標です。</w:t>
            </w:r>
            <w:r w:rsidR="002379F4" w:rsidRPr="00194E20">
              <w:rPr>
                <w:rFonts w:ascii="Courier New" w:hAnsi="Courier New" w:cs="Courier New"/>
                <w:lang w:eastAsia="ja-JP"/>
              </w:rPr>
              <w:t xml:space="preserve"> </w:t>
            </w:r>
            <w:r w:rsidR="002379F4" w:rsidRPr="00194E20">
              <w:rPr>
                <w:rFonts w:ascii="Courier New" w:eastAsia="MS UI Gothic" w:hAnsi="Courier New" w:cs="Courier New"/>
                <w:lang w:val="ja-JP" w:eastAsia="ja-JP"/>
              </w:rPr>
              <w:t>すべての他の商標は、それぞれ該当する所有者の財産です。</w:t>
            </w:r>
          </w:p>
        </w:tc>
      </w:tr>
    </w:tbl>
    <w:p w:rsidR="002379F4" w:rsidRPr="00194E20" w:rsidRDefault="002379F4" w:rsidP="00194E20">
      <w:pPr>
        <w:spacing w:line="480" w:lineRule="auto"/>
        <w:rPr>
          <w:rFonts w:ascii="Courier New" w:hAnsi="Courier New" w:cs="Courier New"/>
          <w:lang w:eastAsia="ja-JP"/>
        </w:rPr>
      </w:pPr>
    </w:p>
    <w:p w:rsidR="002379F4" w:rsidRPr="00194E20" w:rsidRDefault="002379F4" w:rsidP="00194E20">
      <w:pPr>
        <w:spacing w:line="480" w:lineRule="auto"/>
        <w:rPr>
          <w:rFonts w:ascii="Courier New" w:hAnsi="Courier New" w:cs="Courier New"/>
          <w:lang w:eastAsia="ja-JP"/>
        </w:rPr>
      </w:pPr>
    </w:p>
    <w:p w:rsidR="002379F4" w:rsidRPr="00194E20" w:rsidRDefault="002379F4" w:rsidP="00194E20">
      <w:pPr>
        <w:spacing w:line="480" w:lineRule="auto"/>
        <w:rPr>
          <w:rFonts w:ascii="Courier New" w:hAnsi="Courier New" w:cs="Courier New"/>
          <w:b/>
        </w:rPr>
      </w:pPr>
      <w:r w:rsidRPr="00194E20">
        <w:rPr>
          <w:rFonts w:ascii="Courier New" w:hAnsi="Courier New" w:cs="Courier New"/>
          <w:b/>
          <w:lang w:val="ja-JP"/>
        </w:rPr>
        <w:t>既存のお客様</w:t>
      </w:r>
      <w:r w:rsidRPr="00194E20">
        <w:rPr>
          <w:rFonts w:ascii="Courier New" w:eastAsia="MS UI Gothic" w:hAnsi="Courier New" w:cs="Courier New"/>
          <w:b/>
          <w:lang w:val="ja-JP"/>
        </w:rPr>
        <w:t>, Cloud WSG</w:t>
      </w:r>
    </w:p>
    <w:p w:rsidR="002379F4" w:rsidRPr="00194E20" w:rsidRDefault="002379F4" w:rsidP="00194E20">
      <w:pPr>
        <w:spacing w:line="480" w:lineRule="auto"/>
        <w:rPr>
          <w:rFonts w:ascii="Courier New" w:hAnsi="Courier New" w:cs="Courier New"/>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08"/>
        <w:gridCol w:w="4500"/>
      </w:tblGrid>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FREE TWO-WEEK EVALUATION: WEBSENSE® CLOUD WEB SECURITY GATEWAY</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rPr>
              <w:t>2</w:t>
            </w:r>
            <w:r w:rsidRPr="00194E20">
              <w:rPr>
                <w:rFonts w:ascii="Courier New" w:eastAsia="MS UI Gothic" w:hAnsi="Courier New" w:cs="Courier New"/>
                <w:lang w:val="ja-JP"/>
              </w:rPr>
              <w:t>週間無償評価版</w:t>
            </w:r>
            <w:r w:rsidRPr="00194E20">
              <w:rPr>
                <w:rFonts w:ascii="Courier New" w:hAnsi="Courier New" w:cs="Courier New"/>
              </w:rPr>
              <w:t xml:space="preserve"> </w:t>
            </w:r>
            <w:r w:rsidRPr="00194E20">
              <w:rPr>
                <w:rFonts w:ascii="Courier New" w:eastAsia="MS UI Gothic" w:hAnsi="Courier New" w:cs="Courier New"/>
              </w:rPr>
              <w:t>WEBSENSE</w:t>
            </w:r>
            <w:ins w:id="121" w:author="McGoldrick, Tomoko" w:date="2013-06-10T10:12:00Z">
              <w:r w:rsidR="0002119B" w:rsidRPr="0002119B">
                <w:rPr>
                  <w:rFonts w:ascii="Courier New" w:eastAsia="MS UI Gothic" w:hAnsi="Courier New" w:cs="Courier New"/>
                </w:rPr>
                <w:t>®</w:t>
              </w:r>
            </w:ins>
            <w:del w:id="122" w:author="McGoldrick, Tomoko" w:date="2013-06-10T10:12:00Z">
              <w:r w:rsidRPr="00194E20" w:rsidDel="0002119B">
                <w:rPr>
                  <w:rFonts w:ascii="Courier New" w:eastAsia="MS UI Gothic" w:hAnsi="Courier New" w:cs="Courier New"/>
                  <w:lang w:val="ja-JP"/>
                </w:rPr>
                <w:delText>ｮ</w:delText>
              </w:r>
            </w:del>
            <w:r w:rsidRPr="00194E20">
              <w:rPr>
                <w:rFonts w:ascii="Courier New" w:eastAsia="MS UI Gothic" w:hAnsi="Courier New" w:cs="Courier New"/>
              </w:rPr>
              <w:t xml:space="preserve"> CLOUD WEB SECURITY GATEWAY</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p>
        </w:tc>
        <w:tc>
          <w:tcPr>
            <w:tcW w:w="4500" w:type="dxa"/>
          </w:tcPr>
          <w:p w:rsidR="002379F4" w:rsidRPr="00194E20" w:rsidRDefault="002379F4" w:rsidP="00194E20">
            <w:pPr>
              <w:spacing w:line="480" w:lineRule="auto"/>
              <w:rPr>
                <w:rFonts w:ascii="Courier New" w:hAnsi="Courier New" w:cs="Courier New"/>
              </w:rPr>
            </w:pP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lastRenderedPageBreak/>
              <w:t>Dear {</w:t>
            </w:r>
            <w:proofErr w:type="spellStart"/>
            <w:r w:rsidRPr="00194E20">
              <w:rPr>
                <w:rFonts w:ascii="Courier New" w:hAnsi="Courier New" w:cs="Courier New"/>
              </w:rPr>
              <w:t>FirstName</w:t>
            </w:r>
            <w:proofErr w:type="spellEnd"/>
            <w:r w:rsidRPr="00194E20">
              <w:rPr>
                <w:rFonts w:ascii="Courier New" w:hAnsi="Courier New" w:cs="Courier New"/>
              </w:rPr>
              <w:t>},</w:t>
            </w:r>
          </w:p>
        </w:tc>
        <w:tc>
          <w:tcPr>
            <w:tcW w:w="4500" w:type="dxa"/>
          </w:tcPr>
          <w:p w:rsidR="002379F4" w:rsidRDefault="002379F4" w:rsidP="00194E20">
            <w:pPr>
              <w:spacing w:line="480" w:lineRule="auto"/>
              <w:rPr>
                <w:ins w:id="123" w:author="McGoldrick, Tomoko" w:date="2013-06-10T10:13:00Z"/>
                <w:rFonts w:ascii="Courier New" w:hAnsi="Courier New" w:cs="Courier New"/>
                <w:lang w:val="ja-JP" w:eastAsia="ja-JP"/>
              </w:rPr>
            </w:pPr>
            <w:r w:rsidRPr="00194E20">
              <w:rPr>
                <w:rFonts w:ascii="Courier New" w:eastAsia="MS UI Gothic" w:hAnsi="Courier New" w:cs="Courier New"/>
                <w:lang w:val="ja-JP"/>
              </w:rPr>
              <w:t>{</w:t>
            </w:r>
            <w:ins w:id="124" w:author="McGoldrick, Tomoko" w:date="2013-06-10T10:13:00Z">
              <w:r w:rsidR="0002119B">
                <w:rPr>
                  <w:rFonts w:ascii="Courier New" w:eastAsia="MS UI Gothic" w:hAnsi="Courier New" w:cs="Courier New" w:hint="eastAsia"/>
                  <w:color w:val="00B050"/>
                  <w:lang w:val="ja-JP" w:eastAsia="ja-JP"/>
                </w:rPr>
                <w:t>Last</w:t>
              </w:r>
            </w:ins>
            <w:del w:id="125" w:author="McGoldrick, Tomoko" w:date="2013-06-10T10:13:00Z">
              <w:r w:rsidRPr="0002119B" w:rsidDel="0002119B">
                <w:rPr>
                  <w:rFonts w:ascii="Courier New" w:eastAsia="MS UI Gothic" w:hAnsi="Courier New" w:cs="Courier New"/>
                  <w:color w:val="00B050"/>
                  <w:lang w:val="ja-JP"/>
                  <w:rPrChange w:id="126" w:author="McGoldrick, Tomoko" w:date="2013-06-10T10:13:00Z">
                    <w:rPr>
                      <w:rFonts w:ascii="Courier New" w:eastAsia="MS UI Gothic" w:hAnsi="Courier New" w:cs="Courier New"/>
                      <w:lang w:val="ja-JP"/>
                    </w:rPr>
                  </w:rPrChange>
                </w:rPr>
                <w:delText>First</w:delText>
              </w:r>
            </w:del>
            <w:r w:rsidRPr="0002119B">
              <w:rPr>
                <w:rFonts w:ascii="Courier New" w:eastAsia="MS UI Gothic" w:hAnsi="Courier New" w:cs="Courier New"/>
                <w:color w:val="00B050"/>
                <w:lang w:val="ja-JP"/>
                <w:rPrChange w:id="127" w:author="McGoldrick, Tomoko" w:date="2013-06-10T10:13:00Z">
                  <w:rPr>
                    <w:rFonts w:ascii="Courier New" w:eastAsia="MS UI Gothic" w:hAnsi="Courier New" w:cs="Courier New"/>
                    <w:lang w:val="ja-JP"/>
                  </w:rPr>
                </w:rPrChange>
              </w:rPr>
              <w:t>Name</w:t>
            </w:r>
            <w:r w:rsidRPr="00194E20">
              <w:rPr>
                <w:rFonts w:ascii="Courier New" w:eastAsia="MS UI Gothic" w:hAnsi="Courier New" w:cs="Courier New"/>
                <w:lang w:val="ja-JP"/>
              </w:rPr>
              <w:t>}</w:t>
            </w:r>
            <w:r w:rsidRPr="00194E20">
              <w:rPr>
                <w:rFonts w:ascii="Courier New" w:hAnsi="Courier New" w:cs="Courier New"/>
                <w:lang w:val="ja-JP"/>
              </w:rPr>
              <w:t>様</w:t>
            </w:r>
          </w:p>
          <w:p w:rsidR="0002119B" w:rsidRPr="00194E20" w:rsidRDefault="0002119B" w:rsidP="00194E20">
            <w:pPr>
              <w:spacing w:line="480" w:lineRule="auto"/>
              <w:rPr>
                <w:rFonts w:ascii="Courier New" w:hAnsi="Courier New" w:cs="Courier New"/>
                <w:lang w:eastAsia="ja-JP"/>
              </w:rPr>
            </w:pPr>
            <w:ins w:id="128" w:author="McGoldrick, Tomoko" w:date="2013-06-10T10:13:00Z">
              <w:r w:rsidRPr="0002119B">
                <w:rPr>
                  <w:rFonts w:ascii="Courier New" w:hAnsi="Courier New" w:cs="Courier New"/>
                  <w:lang w:eastAsia="ja-JP"/>
                </w:rPr>
                <w:t>*using last name is common in Japan.</w:t>
              </w:r>
            </w:ins>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p>
        </w:tc>
        <w:tc>
          <w:tcPr>
            <w:tcW w:w="4500" w:type="dxa"/>
          </w:tcPr>
          <w:p w:rsidR="002379F4" w:rsidRPr="00194E20" w:rsidRDefault="002379F4" w:rsidP="00194E20">
            <w:pPr>
              <w:spacing w:line="480" w:lineRule="auto"/>
              <w:rPr>
                <w:rFonts w:ascii="Courier New" w:hAnsi="Courier New" w:cs="Courier New"/>
              </w:rPr>
            </w:pPr>
          </w:p>
        </w:tc>
      </w:tr>
      <w:tr w:rsidR="002379F4" w:rsidRPr="00194E20" w:rsidTr="00A701AE">
        <w:trPr>
          <w:trHeight w:val="510"/>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 xml:space="preserve">Thank you for requesting a free two-week evaluation of </w:t>
            </w:r>
            <w:proofErr w:type="spellStart"/>
            <w:r w:rsidRPr="00194E20">
              <w:rPr>
                <w:rFonts w:ascii="Courier New" w:hAnsi="Courier New" w:cs="Courier New"/>
              </w:rPr>
              <w:t>Websense</w:t>
            </w:r>
            <w:proofErr w:type="spellEnd"/>
            <w:r w:rsidRPr="00194E20">
              <w:rPr>
                <w:rFonts w:ascii="Courier New" w:hAnsi="Courier New" w:cs="Courier New"/>
              </w:rPr>
              <w:t xml:space="preserve"> Cloud Web Security Gateway.</w:t>
            </w:r>
          </w:p>
        </w:tc>
        <w:tc>
          <w:tcPr>
            <w:tcW w:w="4500" w:type="dxa"/>
          </w:tcPr>
          <w:p w:rsidR="002379F4" w:rsidRPr="00194E20" w:rsidRDefault="002379F4" w:rsidP="00194E20">
            <w:pPr>
              <w:spacing w:line="480" w:lineRule="auto"/>
              <w:rPr>
                <w:rFonts w:ascii="Courier New" w:hAnsi="Courier New" w:cs="Courier New"/>
                <w:lang w:eastAsia="ja-JP"/>
              </w:rPr>
            </w:pPr>
            <w:proofErr w:type="spellStart"/>
            <w:r w:rsidRPr="00194E20">
              <w:rPr>
                <w:rFonts w:ascii="Courier New" w:eastAsia="MS UI Gothic" w:hAnsi="Courier New" w:cs="Courier New"/>
              </w:rPr>
              <w:t>Websense</w:t>
            </w:r>
            <w:proofErr w:type="spellEnd"/>
            <w:r w:rsidRPr="00194E20">
              <w:rPr>
                <w:rFonts w:ascii="Courier New" w:eastAsia="MS UI Gothic" w:hAnsi="Courier New" w:cs="Courier New"/>
              </w:rPr>
              <w:t xml:space="preserve"> Cloud Web Security Gateway 2</w:t>
            </w:r>
            <w:r w:rsidRPr="00194E20">
              <w:rPr>
                <w:rFonts w:ascii="Courier New" w:hAnsi="Courier New" w:cs="Courier New"/>
                <w:lang w:val="ja-JP"/>
              </w:rPr>
              <w:t>週間無償評価版をご注文いただき、ありがとうございます。</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p>
        </w:tc>
        <w:tc>
          <w:tcPr>
            <w:tcW w:w="4500" w:type="dxa"/>
          </w:tcPr>
          <w:p w:rsidR="002379F4" w:rsidRPr="00194E20" w:rsidRDefault="002379F4" w:rsidP="00194E20">
            <w:pPr>
              <w:spacing w:line="480" w:lineRule="auto"/>
              <w:rPr>
                <w:rFonts w:ascii="Courier New" w:hAnsi="Courier New" w:cs="Courier New"/>
              </w:rPr>
            </w:pP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 xml:space="preserve">{Note} </w:t>
            </w:r>
          </w:p>
          <w:p w:rsidR="002379F4" w:rsidRPr="00194E20" w:rsidRDefault="002379F4" w:rsidP="00194E20">
            <w:pPr>
              <w:spacing w:line="480" w:lineRule="auto"/>
              <w:rPr>
                <w:rFonts w:ascii="Courier New" w:hAnsi="Courier New" w:cs="Courier New"/>
              </w:rPr>
            </w:pPr>
            <w:r w:rsidRPr="00194E20">
              <w:rPr>
                <w:rFonts w:ascii="Courier New" w:hAnsi="Courier New" w:cs="Courier New"/>
              </w:rPr>
              <w:t>We have detected that you currently have an active evaluation for this product.  We have resent your original email.</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eastAsia="ja-JP"/>
              </w:rPr>
              <w:t>{</w:t>
            </w:r>
            <w:r w:rsidRPr="00194E20">
              <w:rPr>
                <w:rFonts w:ascii="Courier New" w:hAnsi="Courier New" w:cs="Courier New"/>
                <w:lang w:val="ja-JP" w:eastAsia="ja-JP"/>
              </w:rPr>
              <w:t>ご注意</w:t>
            </w:r>
            <w:r w:rsidRPr="00194E20">
              <w:rPr>
                <w:rFonts w:ascii="Courier New" w:eastAsia="MS UI Gothic" w:hAnsi="Courier New" w:cs="Courier New"/>
                <w:lang w:eastAsia="ja-JP"/>
              </w:rPr>
              <w:t>}</w:t>
            </w:r>
          </w:p>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eastAsia="ja-JP"/>
              </w:rPr>
              <w:t>あなたは現在、この製品の評価版をご利用になっています。</w:t>
            </w:r>
            <w:r w:rsidRPr="00194E20">
              <w:rPr>
                <w:rFonts w:ascii="Courier New" w:hAnsi="Courier New" w:cs="Courier New"/>
                <w:lang w:eastAsia="ja-JP"/>
              </w:rPr>
              <w:t xml:space="preserve">  </w:t>
            </w:r>
            <w:r w:rsidRPr="00194E20">
              <w:rPr>
                <w:rFonts w:ascii="Courier New" w:eastAsia="MS UI Gothic" w:hAnsi="Courier New" w:cs="Courier New"/>
                <w:lang w:val="ja-JP" w:eastAsia="ja-JP"/>
              </w:rPr>
              <w:t>あなたからの元の電子メールを再送しました。</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1020"/>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 xml:space="preserve">Because you are already a valued </w:t>
            </w:r>
            <w:proofErr w:type="spellStart"/>
            <w:r w:rsidRPr="00194E20">
              <w:rPr>
                <w:rFonts w:ascii="Courier New" w:hAnsi="Courier New" w:cs="Courier New"/>
              </w:rPr>
              <w:t>Websense</w:t>
            </w:r>
            <w:proofErr w:type="spellEnd"/>
            <w:r w:rsidRPr="00194E20">
              <w:rPr>
                <w:rFonts w:ascii="Courier New" w:hAnsi="Courier New" w:cs="Courier New"/>
              </w:rPr>
              <w:t xml:space="preserve"> customer, you can use your existing Cloud Portal credentials to start this evaluation. The link below will direct you to the Cloud Portal. Please enter </w:t>
            </w:r>
            <w:r w:rsidRPr="00194E20">
              <w:rPr>
                <w:rFonts w:ascii="Courier New" w:hAnsi="Courier New" w:cs="Courier New"/>
              </w:rPr>
              <w:lastRenderedPageBreak/>
              <w:t>your existing username and password.</w:t>
            </w:r>
          </w:p>
        </w:tc>
        <w:tc>
          <w:tcPr>
            <w:tcW w:w="4500" w:type="dxa"/>
          </w:tcPr>
          <w:p w:rsidR="0002119B" w:rsidRDefault="002379F4" w:rsidP="0002119B">
            <w:pPr>
              <w:spacing w:line="480" w:lineRule="auto"/>
              <w:rPr>
                <w:ins w:id="129" w:author="McGoldrick, Tomoko" w:date="2013-06-10T10:15:00Z"/>
                <w:rFonts w:ascii="Courier New" w:hAnsi="Courier New" w:cs="Courier New"/>
                <w:lang w:eastAsia="ja-JP"/>
              </w:rPr>
            </w:pPr>
            <w:r w:rsidRPr="00194E20">
              <w:rPr>
                <w:rFonts w:ascii="Courier New" w:hAnsi="Courier New" w:cs="Courier New"/>
                <w:lang w:val="ja-JP" w:eastAsia="ja-JP"/>
              </w:rPr>
              <w:lastRenderedPageBreak/>
              <w:t>あなたはすでに</w:t>
            </w:r>
            <w:del w:id="130" w:author="McGoldrick, Tomoko" w:date="2013-06-10T10:15:00Z">
              <w:r w:rsidRPr="00194E20" w:rsidDel="0002119B">
                <w:rPr>
                  <w:rFonts w:ascii="Courier New" w:hAnsi="Courier New" w:cs="Courier New"/>
                  <w:lang w:val="ja-JP" w:eastAsia="ja-JP"/>
                </w:rPr>
                <w:delText>重要な</w:delText>
              </w:r>
              <w:r w:rsidRPr="00194E20" w:rsidDel="0002119B">
                <w:rPr>
                  <w:rFonts w:ascii="Courier New" w:hAnsi="Courier New" w:cs="Courier New"/>
                  <w:lang w:eastAsia="ja-JP"/>
                </w:rPr>
                <w:delText xml:space="preserve"> </w:delText>
              </w:r>
            </w:del>
            <w:proofErr w:type="spellStart"/>
            <w:r w:rsidRPr="00194E20">
              <w:rPr>
                <w:rFonts w:ascii="Courier New" w:hAnsi="Courier New" w:cs="Courier New"/>
                <w:lang w:eastAsia="ja-JP"/>
              </w:rPr>
              <w:t>Websense</w:t>
            </w:r>
            <w:proofErr w:type="spellEnd"/>
            <w:ins w:id="131" w:author="McGoldrick, Tomoko" w:date="2013-06-10T11:19:00Z">
              <w:r w:rsidR="005709F4">
                <w:rPr>
                  <w:rFonts w:ascii="Courier New" w:hAnsi="Courier New" w:cs="Courier New" w:hint="eastAsia"/>
                  <w:lang w:eastAsia="ja-JP"/>
                </w:rPr>
                <w:t>の</w:t>
              </w:r>
            </w:ins>
          </w:p>
          <w:p w:rsidR="002379F4" w:rsidRPr="00194E20" w:rsidRDefault="0002119B" w:rsidP="0002119B">
            <w:pPr>
              <w:spacing w:line="480" w:lineRule="auto"/>
              <w:rPr>
                <w:rFonts w:ascii="Courier New" w:hAnsi="Courier New" w:cs="Courier New"/>
                <w:lang w:eastAsia="ja-JP"/>
              </w:rPr>
            </w:pPr>
            <w:ins w:id="132" w:author="McGoldrick, Tomoko" w:date="2013-06-10T10:15:00Z">
              <w:r w:rsidRPr="0002119B">
                <w:rPr>
                  <w:rFonts w:ascii="Courier New" w:hAnsi="Courier New" w:cs="Courier New" w:hint="eastAsia"/>
                  <w:lang w:eastAsia="ja-JP"/>
                </w:rPr>
                <w:t>重要な</w:t>
              </w:r>
            </w:ins>
            <w:r w:rsidR="002379F4" w:rsidRPr="00194E20">
              <w:rPr>
                <w:rFonts w:ascii="Courier New" w:hAnsi="Courier New" w:cs="Courier New"/>
                <w:lang w:eastAsia="ja-JP"/>
              </w:rPr>
              <w:t xml:space="preserve"> </w:t>
            </w:r>
            <w:ins w:id="133" w:author="McGoldrick, Tomoko" w:date="2013-06-10T10:15:00Z">
              <w:r>
                <w:rPr>
                  <w:rFonts w:ascii="Courier New" w:hAnsi="Courier New" w:cs="Courier New" w:hint="eastAsia"/>
                  <w:lang w:val="ja-JP" w:eastAsia="ja-JP"/>
                </w:rPr>
                <w:t>お</w:t>
              </w:r>
            </w:ins>
            <w:del w:id="134" w:author="McGoldrick, Tomoko" w:date="2013-06-10T10:15:00Z">
              <w:r w:rsidR="002379F4" w:rsidRPr="00194E20" w:rsidDel="0002119B">
                <w:rPr>
                  <w:rFonts w:ascii="Courier New" w:hAnsi="Courier New" w:cs="Courier New"/>
                  <w:lang w:val="ja-JP" w:eastAsia="ja-JP"/>
                </w:rPr>
                <w:delText>顧</w:delText>
              </w:r>
            </w:del>
            <w:r w:rsidR="002379F4" w:rsidRPr="00194E20">
              <w:rPr>
                <w:rFonts w:ascii="Courier New" w:hAnsi="Courier New" w:cs="Courier New"/>
                <w:lang w:val="ja-JP" w:eastAsia="ja-JP"/>
              </w:rPr>
              <w:t>客</w:t>
            </w:r>
            <w:ins w:id="135" w:author="McGoldrick, Tomoko" w:date="2013-06-10T10:15:00Z">
              <w:r>
                <w:rPr>
                  <w:rFonts w:ascii="Courier New" w:hAnsi="Courier New" w:cs="Courier New" w:hint="eastAsia"/>
                  <w:lang w:val="ja-JP" w:eastAsia="ja-JP"/>
                </w:rPr>
                <w:t>様</w:t>
              </w:r>
            </w:ins>
            <w:r w:rsidR="002379F4" w:rsidRPr="00194E20">
              <w:rPr>
                <w:rFonts w:ascii="Courier New" w:hAnsi="Courier New" w:cs="Courier New"/>
                <w:lang w:val="ja-JP" w:eastAsia="ja-JP"/>
              </w:rPr>
              <w:t>ですから、既存の</w:t>
            </w:r>
            <w:r w:rsidR="002379F4" w:rsidRPr="00194E20">
              <w:rPr>
                <w:rFonts w:ascii="Courier New" w:hAnsi="Courier New" w:cs="Courier New"/>
                <w:lang w:eastAsia="ja-JP"/>
              </w:rPr>
              <w:t xml:space="preserve"> </w:t>
            </w:r>
            <w:ins w:id="136" w:author="McGoldrick, Tomoko" w:date="2013-06-10T10:15:00Z">
              <w:r w:rsidRPr="0002119B">
                <w:rPr>
                  <w:rFonts w:ascii="Courier New" w:hAnsi="Courier New" w:cs="Courier New" w:hint="eastAsia"/>
                  <w:lang w:eastAsia="ja-JP"/>
                </w:rPr>
                <w:t>クラウド</w:t>
              </w:r>
              <w:r w:rsidRPr="0002119B">
                <w:rPr>
                  <w:rFonts w:ascii="Courier New" w:hAnsi="Courier New" w:cs="Courier New" w:hint="eastAsia"/>
                  <w:lang w:eastAsia="ja-JP"/>
                </w:rPr>
                <w:t xml:space="preserve"> </w:t>
              </w:r>
              <w:r w:rsidRPr="0002119B">
                <w:rPr>
                  <w:rFonts w:ascii="Courier New" w:hAnsi="Courier New" w:cs="Courier New" w:hint="eastAsia"/>
                  <w:lang w:eastAsia="ja-JP"/>
                </w:rPr>
                <w:t>ポータル</w:t>
              </w:r>
            </w:ins>
            <w:del w:id="137" w:author="McGoldrick, Tomoko" w:date="2013-06-10T10:15:00Z">
              <w:r w:rsidR="002379F4" w:rsidRPr="00194E20" w:rsidDel="0002119B">
                <w:rPr>
                  <w:rFonts w:ascii="Courier New" w:hAnsi="Courier New" w:cs="Courier New"/>
                  <w:lang w:eastAsia="ja-JP"/>
                </w:rPr>
                <w:delText xml:space="preserve">Cloud Portal </w:delText>
              </w:r>
            </w:del>
            <w:r w:rsidR="002379F4" w:rsidRPr="00194E20">
              <w:rPr>
                <w:rFonts w:ascii="Courier New" w:hAnsi="Courier New" w:cs="Courier New"/>
                <w:lang w:val="ja-JP" w:eastAsia="ja-JP"/>
              </w:rPr>
              <w:t>資格情報を入力することによってこの評価を開始することができます。</w:t>
            </w:r>
            <w:r w:rsidR="002379F4" w:rsidRPr="00194E20">
              <w:rPr>
                <w:rFonts w:ascii="Courier New" w:hAnsi="Courier New" w:cs="Courier New"/>
                <w:lang w:eastAsia="ja-JP"/>
              </w:rPr>
              <w:t xml:space="preserve"> </w:t>
            </w:r>
            <w:r w:rsidR="002379F4" w:rsidRPr="00194E20">
              <w:rPr>
                <w:rFonts w:ascii="Courier New" w:hAnsi="Courier New" w:cs="Courier New"/>
                <w:lang w:val="ja-JP" w:eastAsia="ja-JP"/>
              </w:rPr>
              <w:t>下のリンクをクリックするとクラウド</w:t>
            </w:r>
            <w:r w:rsidR="002379F4" w:rsidRPr="00194E20">
              <w:rPr>
                <w:rFonts w:ascii="Courier New" w:eastAsia="MS UI Gothic" w:hAnsi="Courier New" w:cs="Courier New"/>
                <w:lang w:val="ja-JP" w:eastAsia="ja-JP"/>
              </w:rPr>
              <w:t xml:space="preserve"> </w:t>
            </w:r>
            <w:r w:rsidR="002379F4" w:rsidRPr="00194E20">
              <w:rPr>
                <w:rFonts w:ascii="Courier New" w:hAnsi="Courier New" w:cs="Courier New"/>
                <w:lang w:val="ja-JP" w:eastAsia="ja-JP"/>
              </w:rPr>
              <w:t>ポータル</w:t>
            </w:r>
            <w:r w:rsidR="002379F4" w:rsidRPr="00194E20">
              <w:rPr>
                <w:rFonts w:ascii="Courier New" w:hAnsi="Courier New" w:cs="Courier New"/>
                <w:lang w:val="ja-JP" w:eastAsia="ja-JP"/>
              </w:rPr>
              <w:lastRenderedPageBreak/>
              <w:t>が開きます。</w:t>
            </w:r>
            <w:r w:rsidR="002379F4" w:rsidRPr="00194E20">
              <w:rPr>
                <w:rFonts w:ascii="Courier New" w:hAnsi="Courier New" w:cs="Courier New"/>
                <w:lang w:eastAsia="ja-JP"/>
              </w:rPr>
              <w:t xml:space="preserve"> </w:t>
            </w:r>
            <w:r w:rsidR="002379F4" w:rsidRPr="00194E20">
              <w:rPr>
                <w:rFonts w:ascii="Courier New" w:eastAsia="MS UI Gothic" w:hAnsi="Courier New" w:cs="Courier New"/>
                <w:lang w:val="ja-JP" w:eastAsia="ja-JP"/>
              </w:rPr>
              <w:t>既存のユーザ名とパスワードを入力してください。</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Cloud Portal</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rPr>
              <w:t>クラウド</w:t>
            </w:r>
            <w:r w:rsidRPr="00194E20">
              <w:rPr>
                <w:rFonts w:ascii="Courier New" w:eastAsia="MS UI Gothic" w:hAnsi="Courier New" w:cs="Courier New"/>
                <w:lang w:val="ja-JP"/>
              </w:rPr>
              <w:t xml:space="preserve"> </w:t>
            </w:r>
            <w:r w:rsidRPr="00194E20">
              <w:rPr>
                <w:rFonts w:ascii="Courier New" w:eastAsia="MS UI Gothic" w:hAnsi="Courier New" w:cs="Courier New"/>
                <w:lang w:val="ja-JP"/>
              </w:rPr>
              <w:t>ポータル</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p>
        </w:tc>
        <w:tc>
          <w:tcPr>
            <w:tcW w:w="4500" w:type="dxa"/>
          </w:tcPr>
          <w:p w:rsidR="002379F4" w:rsidRPr="00194E20" w:rsidRDefault="002379F4" w:rsidP="00194E20">
            <w:pPr>
              <w:spacing w:line="480" w:lineRule="auto"/>
              <w:rPr>
                <w:rFonts w:ascii="Courier New" w:hAnsi="Courier New" w:cs="Courier New"/>
              </w:rPr>
            </w:pPr>
          </w:p>
        </w:tc>
      </w:tr>
      <w:tr w:rsidR="002379F4" w:rsidRPr="00194E20" w:rsidTr="00A701AE">
        <w:trPr>
          <w:trHeight w:val="178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 xml:space="preserve">Once you have logged on to the Cloud Portal, click Web Security in the top menu bar to configure Cloud Web Security Gateway settings and policies. For more information, see the Getting Started Guide. If you experience problems during installation and configuration, you may contact support directly. Visit our online support center at </w:t>
            </w:r>
            <w:r w:rsidRPr="00194E20">
              <w:rPr>
                <w:rFonts w:ascii="Courier New" w:hAnsi="Courier New" w:cs="Courier New"/>
                <w:u w:val="single"/>
              </w:rPr>
              <w:t>www.websense.com/support</w:t>
            </w:r>
            <w:r w:rsidRPr="00194E20">
              <w:rPr>
                <w:rFonts w:ascii="Courier New" w:hAnsi="Courier New" w:cs="Courier New"/>
              </w:rPr>
              <w:t>.</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hAnsi="Courier New" w:cs="Courier New"/>
                <w:lang w:val="ja-JP"/>
              </w:rPr>
              <w:t>クラウド</w:t>
            </w:r>
            <w:r w:rsidRPr="00194E20">
              <w:rPr>
                <w:rFonts w:ascii="Courier New" w:eastAsia="MS UI Gothic" w:hAnsi="Courier New" w:cs="Courier New"/>
              </w:rPr>
              <w:t xml:space="preserve"> </w:t>
            </w:r>
            <w:r w:rsidRPr="00194E20">
              <w:rPr>
                <w:rFonts w:ascii="Courier New" w:hAnsi="Courier New" w:cs="Courier New"/>
                <w:lang w:val="ja-JP"/>
              </w:rPr>
              <w:t>ポータルにログオンしたあと、上段のメニューバーで</w:t>
            </w:r>
            <w:r w:rsidRPr="00194E20">
              <w:rPr>
                <w:rFonts w:ascii="Courier New" w:hAnsi="Courier New" w:cs="Courier New"/>
              </w:rPr>
              <w:t xml:space="preserve"> Web Security </w:t>
            </w:r>
            <w:r w:rsidRPr="00194E20">
              <w:rPr>
                <w:rFonts w:ascii="Courier New" w:hAnsi="Courier New" w:cs="Courier New"/>
                <w:lang w:val="ja-JP"/>
              </w:rPr>
              <w:t>をクリックし、</w:t>
            </w:r>
            <w:del w:id="138" w:author="McGoldrick, Tomoko" w:date="2013-06-10T10:16:00Z">
              <w:r w:rsidRPr="00194E20" w:rsidDel="0002119B">
                <w:rPr>
                  <w:rFonts w:ascii="Courier New" w:hAnsi="Courier New" w:cs="Courier New"/>
                </w:rPr>
                <w:delText>［</w:delText>
              </w:r>
              <w:r w:rsidRPr="00194E20" w:rsidDel="0002119B">
                <w:rPr>
                  <w:rFonts w:ascii="Courier New" w:hAnsi="Courier New" w:cs="Courier New"/>
                </w:rPr>
                <w:delText>Cloud Web Security Gateway settings and policies (</w:delText>
              </w:r>
            </w:del>
            <w:r w:rsidRPr="00194E20">
              <w:rPr>
                <w:rFonts w:ascii="Courier New" w:hAnsi="Courier New" w:cs="Courier New"/>
              </w:rPr>
              <w:t>Cloud Web Security Gateway</w:t>
            </w:r>
            <w:r w:rsidRPr="00194E20">
              <w:rPr>
                <w:rFonts w:ascii="Courier New" w:hAnsi="Courier New" w:cs="Courier New"/>
                <w:lang w:val="ja-JP"/>
              </w:rPr>
              <w:t>設定とポリシー</w:t>
            </w:r>
            <w:del w:id="139" w:author="McGoldrick, Tomoko" w:date="2013-06-10T10:16:00Z">
              <w:r w:rsidRPr="00194E20" w:rsidDel="0002119B">
                <w:rPr>
                  <w:rFonts w:ascii="Courier New" w:hAnsi="Courier New" w:cs="Courier New"/>
                </w:rPr>
                <w:delText>)]</w:delText>
              </w:r>
            </w:del>
            <w:r w:rsidRPr="00194E20">
              <w:rPr>
                <w:rFonts w:ascii="Courier New" w:hAnsi="Courier New" w:cs="Courier New"/>
                <w:lang w:val="ja-JP"/>
              </w:rPr>
              <w:t>を設定してください。</w:t>
            </w:r>
            <w:r w:rsidRPr="00194E20">
              <w:rPr>
                <w:rFonts w:ascii="Courier New" w:hAnsi="Courier New" w:cs="Courier New"/>
              </w:rPr>
              <w:t xml:space="preserve"> </w:t>
            </w:r>
            <w:r w:rsidRPr="00194E20">
              <w:rPr>
                <w:rFonts w:ascii="Courier New" w:eastAsia="MS UI Gothic" w:hAnsi="Courier New" w:cs="Courier New"/>
                <w:lang w:val="ja-JP" w:eastAsia="ja-JP"/>
              </w:rPr>
              <w:t>詳細は、『</w:t>
            </w:r>
            <w:r w:rsidRPr="00194E20">
              <w:rPr>
                <w:rFonts w:ascii="Courier New" w:hAnsi="Courier New" w:cs="Courier New"/>
                <w:lang w:val="ja-JP" w:eastAsia="ja-JP"/>
              </w:rPr>
              <w:t>Getting Started Guide</w:t>
            </w:r>
            <w:r w:rsidRPr="00194E20">
              <w:rPr>
                <w:rFonts w:ascii="Courier New" w:eastAsia="MS UI Gothic" w:hAnsi="Courier New" w:cs="Courier New"/>
                <w:lang w:val="ja-JP" w:eastAsia="ja-JP"/>
              </w:rPr>
              <w:t>』を参照してください。</w:t>
            </w:r>
            <w:r w:rsidRPr="00194E20">
              <w:rPr>
                <w:rFonts w:ascii="Courier New" w:hAnsi="Courier New" w:cs="Courier New"/>
                <w:lang w:eastAsia="ja-JP"/>
              </w:rPr>
              <w:t xml:space="preserve"> </w:t>
            </w:r>
            <w:r w:rsidRPr="00194E20">
              <w:rPr>
                <w:rFonts w:ascii="Courier New" w:eastAsia="MS UI Gothic" w:hAnsi="Courier New" w:cs="Courier New"/>
                <w:lang w:val="ja-JP" w:eastAsia="ja-JP"/>
              </w:rPr>
              <w:t>インストールおよびシステム設定中に問題が発生した場合は、サポートに直接</w:t>
            </w:r>
            <w:ins w:id="140" w:author="McGoldrick, Tomoko" w:date="2013-06-10T10:16:00Z">
              <w:r w:rsidR="0002119B">
                <w:rPr>
                  <w:rFonts w:ascii="Courier New" w:eastAsia="MS UI Gothic" w:hAnsi="Courier New" w:cs="Courier New" w:hint="eastAsia"/>
                  <w:lang w:val="ja-JP" w:eastAsia="ja-JP"/>
                </w:rPr>
                <w:t>ご連絡下さい</w:t>
              </w:r>
            </w:ins>
            <w:del w:id="141" w:author="McGoldrick, Tomoko" w:date="2013-06-10T10:16:00Z">
              <w:r w:rsidRPr="00194E20" w:rsidDel="0002119B">
                <w:rPr>
                  <w:rFonts w:ascii="Courier New" w:eastAsia="MS UI Gothic" w:hAnsi="Courier New" w:cs="Courier New"/>
                  <w:lang w:val="ja-JP" w:eastAsia="ja-JP"/>
                </w:rPr>
                <w:delText>に連絡することができます</w:delText>
              </w:r>
            </w:del>
            <w:r w:rsidRPr="00194E20">
              <w:rPr>
                <w:rFonts w:ascii="Courier New" w:eastAsia="MS UI Gothic" w:hAnsi="Courier New" w:cs="Courier New"/>
                <w:lang w:val="ja-JP" w:eastAsia="ja-JP"/>
              </w:rPr>
              <w:t>。</w:t>
            </w:r>
            <w:r w:rsidRPr="00194E20">
              <w:rPr>
                <w:rFonts w:ascii="Courier New" w:hAnsi="Courier New" w:cs="Courier New"/>
                <w:lang w:eastAsia="ja-JP"/>
              </w:rPr>
              <w:t xml:space="preserve"> </w:t>
            </w:r>
            <w:ins w:id="142" w:author="McGoldrick, Tomoko" w:date="2013-06-10T10:16:00Z">
              <w:r w:rsidR="0002119B">
                <w:rPr>
                  <w:rFonts w:ascii="Courier New" w:hAnsi="Courier New" w:cs="Courier New" w:hint="eastAsia"/>
                  <w:lang w:eastAsia="ja-JP"/>
                </w:rPr>
                <w:t>または、</w:t>
              </w:r>
            </w:ins>
            <w:r w:rsidRPr="00194E20">
              <w:rPr>
                <w:rFonts w:ascii="Courier New" w:hAnsi="Courier New" w:cs="Courier New"/>
                <w:lang w:val="ja-JP" w:eastAsia="ja-JP"/>
              </w:rPr>
              <w:t>オンライン</w:t>
            </w:r>
            <w:r w:rsidRPr="00194E20">
              <w:rPr>
                <w:rFonts w:ascii="Courier New" w:eastAsia="MS UI Gothic" w:hAnsi="Courier New" w:cs="Courier New"/>
                <w:lang w:val="ja-JP" w:eastAsia="ja-JP"/>
              </w:rPr>
              <w:t xml:space="preserve"> </w:t>
            </w:r>
            <w:r w:rsidRPr="00194E20">
              <w:rPr>
                <w:rFonts w:ascii="Courier New" w:hAnsi="Courier New" w:cs="Courier New"/>
                <w:lang w:val="ja-JP" w:eastAsia="ja-JP"/>
              </w:rPr>
              <w:t>サポート</w:t>
            </w:r>
            <w:r w:rsidRPr="00194E20">
              <w:rPr>
                <w:rFonts w:ascii="Courier New" w:eastAsia="MS UI Gothic" w:hAnsi="Courier New" w:cs="Courier New"/>
                <w:lang w:val="ja-JP" w:eastAsia="ja-JP"/>
              </w:rPr>
              <w:t xml:space="preserve"> </w:t>
            </w:r>
            <w:r w:rsidRPr="00194E20">
              <w:rPr>
                <w:rFonts w:ascii="Courier New" w:hAnsi="Courier New" w:cs="Courier New"/>
                <w:lang w:val="ja-JP" w:eastAsia="ja-JP"/>
              </w:rPr>
              <w:t>センター</w:t>
            </w:r>
            <w:r w:rsidRPr="00194E20">
              <w:rPr>
                <w:rFonts w:ascii="Courier New" w:eastAsia="MS UI Gothic" w:hAnsi="Courier New" w:cs="Courier New"/>
                <w:lang w:val="ja-JP" w:eastAsia="ja-JP"/>
              </w:rPr>
              <w:t xml:space="preserve"> </w:t>
            </w:r>
            <w:r w:rsidRPr="00194E20">
              <w:rPr>
                <w:rFonts w:ascii="Courier New" w:eastAsia="MS UI Gothic" w:hAnsi="Courier New" w:cs="Courier New"/>
                <w:u w:val="single"/>
                <w:lang w:val="ja-JP" w:eastAsia="ja-JP"/>
              </w:rPr>
              <w:t>www.websense.com/support</w:t>
            </w:r>
            <w:r w:rsidRPr="00194E20">
              <w:rPr>
                <w:rFonts w:ascii="Courier New" w:eastAsia="MS UI Gothic" w:hAnsi="Courier New" w:cs="Courier New"/>
                <w:lang w:val="ja-JP" w:eastAsia="ja-JP"/>
              </w:rPr>
              <w:t xml:space="preserve"> </w:t>
            </w:r>
            <w:r w:rsidRPr="00194E20">
              <w:rPr>
                <w:rFonts w:ascii="Courier New" w:hAnsi="Courier New" w:cs="Courier New"/>
                <w:lang w:val="ja-JP" w:eastAsia="ja-JP"/>
              </w:rPr>
              <w:t>にアクセスしてください。</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510"/>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 xml:space="preserve">Please save this email for </w:t>
            </w:r>
            <w:r w:rsidRPr="00194E20">
              <w:rPr>
                <w:rFonts w:ascii="Courier New" w:hAnsi="Courier New" w:cs="Courier New"/>
              </w:rPr>
              <w:lastRenderedPageBreak/>
              <w:t>future reference. Thank you for choosing to evaluate Cloud Web Security Gateway.</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eastAsia="ja-JP"/>
              </w:rPr>
              <w:lastRenderedPageBreak/>
              <w:t>この電子メールは、将来の参照用に保存して</w:t>
            </w:r>
            <w:r w:rsidRPr="00194E20">
              <w:rPr>
                <w:rFonts w:ascii="Courier New" w:eastAsia="MS UI Gothic" w:hAnsi="Courier New" w:cs="Courier New"/>
                <w:lang w:val="ja-JP" w:eastAsia="ja-JP"/>
              </w:rPr>
              <w:lastRenderedPageBreak/>
              <w:t>おいてください。</w:t>
            </w:r>
            <w:r w:rsidRPr="00194E20">
              <w:rPr>
                <w:rFonts w:ascii="Courier New" w:hAnsi="Courier New" w:cs="Courier New"/>
                <w:lang w:eastAsia="ja-JP"/>
              </w:rPr>
              <w:t xml:space="preserve"> </w:t>
            </w:r>
            <w:r w:rsidRPr="00194E20">
              <w:rPr>
                <w:rFonts w:ascii="Courier New" w:eastAsia="MS UI Gothic" w:hAnsi="Courier New" w:cs="Courier New"/>
                <w:lang w:val="ja-JP" w:eastAsia="ja-JP"/>
              </w:rPr>
              <w:t xml:space="preserve">Cloud Web Security Gateway </w:t>
            </w:r>
            <w:r w:rsidRPr="00194E20">
              <w:rPr>
                <w:rFonts w:ascii="Courier New" w:hAnsi="Courier New" w:cs="Courier New"/>
                <w:lang w:val="ja-JP" w:eastAsia="ja-JP"/>
              </w:rPr>
              <w:t>の評価版をご注文いただき、ありがとうございます。</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Sincerely,</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rPr>
              <w:t>敬具</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p>
        </w:tc>
        <w:tc>
          <w:tcPr>
            <w:tcW w:w="4500" w:type="dxa"/>
          </w:tcPr>
          <w:p w:rsidR="002379F4" w:rsidRPr="00194E20" w:rsidRDefault="002379F4" w:rsidP="00194E20">
            <w:pPr>
              <w:spacing w:line="480" w:lineRule="auto"/>
              <w:rPr>
                <w:rFonts w:ascii="Courier New" w:hAnsi="Courier New" w:cs="Courier New"/>
              </w:rPr>
            </w:pP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b/>
              </w:rPr>
            </w:pPr>
            <w:r w:rsidRPr="00194E20">
              <w:rPr>
                <w:rFonts w:ascii="Courier New" w:hAnsi="Courier New" w:cs="Courier New"/>
                <w:b/>
              </w:rPr>
              <w:t>TRITON STOPS MORE THREATS. WE CAN PROVE IT.</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hAnsi="Courier New" w:cs="Courier New"/>
                <w:b/>
                <w:lang w:val="ja-JP" w:eastAsia="ja-JP"/>
              </w:rPr>
              <w:t xml:space="preserve">TRITON </w:t>
            </w:r>
            <w:r w:rsidRPr="00194E20">
              <w:rPr>
                <w:rFonts w:ascii="Courier New" w:hAnsi="Courier New" w:cs="Courier New"/>
                <w:b/>
                <w:lang w:val="ja-JP" w:eastAsia="ja-JP"/>
              </w:rPr>
              <w:t>脅威防止機能が強化され</w:t>
            </w:r>
            <w:del w:id="143" w:author="McGoldrick, Tomoko" w:date="2013-06-10T10:17:00Z">
              <w:r w:rsidRPr="00194E20" w:rsidDel="0002119B">
                <w:rPr>
                  <w:rFonts w:ascii="Courier New" w:hAnsi="Courier New" w:cs="Courier New"/>
                  <w:b/>
                  <w:lang w:val="ja-JP" w:eastAsia="ja-JP"/>
                </w:rPr>
                <w:delText>まし</w:delText>
              </w:r>
            </w:del>
            <w:r w:rsidRPr="00194E20">
              <w:rPr>
                <w:rFonts w:ascii="Courier New" w:hAnsi="Courier New" w:cs="Courier New"/>
                <w:b/>
                <w:lang w:val="ja-JP" w:eastAsia="ja-JP"/>
              </w:rPr>
              <w:t>た</w:t>
            </w:r>
            <w:del w:id="144" w:author="McGoldrick, Tomoko" w:date="2013-06-10T10:17:00Z">
              <w:r w:rsidRPr="00194E20" w:rsidDel="0002119B">
                <w:rPr>
                  <w:rFonts w:ascii="Courier New" w:hAnsi="Courier New" w:cs="Courier New"/>
                  <w:b/>
                  <w:lang w:eastAsia="ja-JP"/>
                </w:rPr>
                <w:delText xml:space="preserve"> </w:delText>
              </w:r>
              <w:r w:rsidRPr="00194E20" w:rsidDel="0002119B">
                <w:rPr>
                  <w:rFonts w:ascii="Courier New" w:eastAsia="MS UI Gothic" w:hAnsi="Courier New" w:cs="Courier New"/>
                  <w:b/>
                  <w:lang w:val="ja-JP" w:eastAsia="ja-JP"/>
                </w:rPr>
                <w:delText>そのこ</w:delText>
              </w:r>
            </w:del>
            <w:r w:rsidRPr="00194E20">
              <w:rPr>
                <w:rFonts w:ascii="Courier New" w:eastAsia="MS UI Gothic" w:hAnsi="Courier New" w:cs="Courier New"/>
                <w:b/>
                <w:lang w:val="ja-JP" w:eastAsia="ja-JP"/>
              </w:rPr>
              <w:t>とを証明</w:t>
            </w:r>
            <w:ins w:id="145" w:author="McGoldrick, Tomoko" w:date="2013-06-10T10:17:00Z">
              <w:r w:rsidR="0002119B">
                <w:rPr>
                  <w:rFonts w:ascii="Courier New" w:eastAsia="MS UI Gothic" w:hAnsi="Courier New" w:cs="Courier New" w:hint="eastAsia"/>
                  <w:b/>
                  <w:lang w:val="ja-JP" w:eastAsia="ja-JP"/>
                </w:rPr>
                <w:t>し</w:t>
              </w:r>
            </w:ins>
            <w:del w:id="146" w:author="McGoldrick, Tomoko" w:date="2013-06-10T10:17:00Z">
              <w:r w:rsidRPr="00194E20" w:rsidDel="0002119B">
                <w:rPr>
                  <w:rFonts w:ascii="Courier New" w:eastAsia="MS UI Gothic" w:hAnsi="Courier New" w:cs="Courier New"/>
                  <w:b/>
                  <w:lang w:val="ja-JP" w:eastAsia="ja-JP"/>
                </w:rPr>
                <w:delText>でき</w:delText>
              </w:r>
            </w:del>
            <w:r w:rsidRPr="00194E20">
              <w:rPr>
                <w:rFonts w:ascii="Courier New" w:eastAsia="MS UI Gothic" w:hAnsi="Courier New" w:cs="Courier New"/>
                <w:b/>
                <w:lang w:val="ja-JP" w:eastAsia="ja-JP"/>
              </w:rPr>
              <w:t>ます</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127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 xml:space="preserve">© 2013 </w:t>
            </w:r>
            <w:proofErr w:type="spellStart"/>
            <w:r w:rsidRPr="00194E20">
              <w:rPr>
                <w:rFonts w:ascii="Courier New" w:hAnsi="Courier New" w:cs="Courier New"/>
              </w:rPr>
              <w:t>Websense</w:t>
            </w:r>
            <w:proofErr w:type="spellEnd"/>
            <w:r w:rsidRPr="00194E20">
              <w:rPr>
                <w:rFonts w:ascii="Courier New" w:hAnsi="Courier New" w:cs="Courier New"/>
              </w:rPr>
              <w:t xml:space="preserve">, Inc. All rights reserved. </w:t>
            </w:r>
            <w:proofErr w:type="spellStart"/>
            <w:r w:rsidRPr="00194E20">
              <w:rPr>
                <w:rFonts w:ascii="Courier New" w:hAnsi="Courier New" w:cs="Courier New"/>
              </w:rPr>
              <w:t>Websense</w:t>
            </w:r>
            <w:proofErr w:type="spellEnd"/>
            <w:r w:rsidRPr="00194E20">
              <w:rPr>
                <w:rFonts w:ascii="Courier New" w:hAnsi="Courier New" w:cs="Courier New"/>
              </w:rPr>
              <w:t xml:space="preserve"> and the </w:t>
            </w:r>
            <w:proofErr w:type="spellStart"/>
            <w:r w:rsidRPr="00194E20">
              <w:rPr>
                <w:rFonts w:ascii="Courier New" w:hAnsi="Courier New" w:cs="Courier New"/>
              </w:rPr>
              <w:t>Websense</w:t>
            </w:r>
            <w:proofErr w:type="spellEnd"/>
            <w:r w:rsidRPr="00194E20">
              <w:rPr>
                <w:rFonts w:ascii="Courier New" w:hAnsi="Courier New" w:cs="Courier New"/>
              </w:rPr>
              <w:t xml:space="preserve"> logo are registered trademarks of </w:t>
            </w:r>
            <w:proofErr w:type="spellStart"/>
            <w:r w:rsidRPr="00194E20">
              <w:rPr>
                <w:rFonts w:ascii="Courier New" w:hAnsi="Courier New" w:cs="Courier New"/>
              </w:rPr>
              <w:t>Websense</w:t>
            </w:r>
            <w:proofErr w:type="spellEnd"/>
            <w:r w:rsidRPr="00194E20">
              <w:rPr>
                <w:rFonts w:ascii="Courier New" w:hAnsi="Courier New" w:cs="Courier New"/>
              </w:rPr>
              <w:t>, Inc. in the United States and various countries. All other trademarks are the property of their respective owner.</w:t>
            </w:r>
          </w:p>
        </w:tc>
        <w:tc>
          <w:tcPr>
            <w:tcW w:w="4500" w:type="dxa"/>
          </w:tcPr>
          <w:p w:rsidR="002379F4" w:rsidRPr="00194E20" w:rsidRDefault="0002119B" w:rsidP="00194E20">
            <w:pPr>
              <w:spacing w:line="480" w:lineRule="auto"/>
              <w:rPr>
                <w:rFonts w:ascii="Courier New" w:hAnsi="Courier New" w:cs="Courier New"/>
                <w:lang w:eastAsia="ja-JP"/>
              </w:rPr>
            </w:pPr>
            <w:ins w:id="147" w:author="McGoldrick, Tomoko" w:date="2013-06-10T10:17:00Z">
              <w:r w:rsidRPr="0002119B">
                <w:rPr>
                  <w:rFonts w:ascii="Courier New" w:eastAsia="MS UI Gothic" w:hAnsi="Courier New" w:cs="Courier New"/>
                  <w:lang w:val="ja-JP"/>
                </w:rPr>
                <w:t>©</w:t>
              </w:r>
            </w:ins>
            <w:del w:id="148" w:author="McGoldrick, Tomoko" w:date="2013-06-10T10:17:00Z">
              <w:r w:rsidR="002379F4" w:rsidRPr="00194E20" w:rsidDel="0002119B">
                <w:rPr>
                  <w:rFonts w:ascii="Courier New" w:eastAsia="MS UI Gothic" w:hAnsi="Courier New" w:cs="Courier New"/>
                  <w:lang w:val="ja-JP"/>
                </w:rPr>
                <w:delText>ｩ</w:delText>
              </w:r>
            </w:del>
            <w:r w:rsidR="002379F4" w:rsidRPr="00194E20">
              <w:rPr>
                <w:rFonts w:ascii="Courier New" w:eastAsia="MS UI Gothic" w:hAnsi="Courier New" w:cs="Courier New"/>
              </w:rPr>
              <w:t xml:space="preserve"> 2013 </w:t>
            </w:r>
            <w:proofErr w:type="spellStart"/>
            <w:r w:rsidR="002379F4" w:rsidRPr="00194E20">
              <w:rPr>
                <w:rFonts w:ascii="Courier New" w:eastAsia="MS UI Gothic" w:hAnsi="Courier New" w:cs="Courier New"/>
              </w:rPr>
              <w:t>Websense</w:t>
            </w:r>
            <w:proofErr w:type="spellEnd"/>
            <w:r w:rsidR="002379F4" w:rsidRPr="00194E20">
              <w:rPr>
                <w:rFonts w:ascii="Courier New" w:eastAsia="MS UI Gothic" w:hAnsi="Courier New" w:cs="Courier New"/>
              </w:rPr>
              <w:t>, Inc. All rights reserved.</w:t>
            </w:r>
            <w:r w:rsidR="002379F4" w:rsidRPr="00194E20">
              <w:rPr>
                <w:rFonts w:ascii="Courier New" w:hAnsi="Courier New" w:cs="Courier New"/>
              </w:rPr>
              <w:t xml:space="preserve"> </w:t>
            </w:r>
            <w:proofErr w:type="spellStart"/>
            <w:r w:rsidR="002379F4" w:rsidRPr="00194E20">
              <w:rPr>
                <w:rFonts w:ascii="Courier New" w:hAnsi="Courier New" w:cs="Courier New"/>
                <w:lang w:eastAsia="ja-JP"/>
              </w:rPr>
              <w:t>Websense</w:t>
            </w:r>
            <w:proofErr w:type="spellEnd"/>
            <w:r w:rsidR="002379F4" w:rsidRPr="00194E20">
              <w:rPr>
                <w:rFonts w:ascii="Courier New" w:hAnsi="Courier New" w:cs="Courier New"/>
                <w:lang w:eastAsia="ja-JP"/>
              </w:rPr>
              <w:t xml:space="preserve"> </w:t>
            </w:r>
            <w:r w:rsidR="002379F4" w:rsidRPr="00194E20">
              <w:rPr>
                <w:rFonts w:ascii="Courier New" w:hAnsi="Courier New" w:cs="Courier New"/>
                <w:lang w:val="ja-JP" w:eastAsia="ja-JP"/>
              </w:rPr>
              <w:t>および</w:t>
            </w:r>
            <w:r w:rsidR="002379F4" w:rsidRPr="00194E20">
              <w:rPr>
                <w:rFonts w:ascii="Courier New" w:hAnsi="Courier New" w:cs="Courier New"/>
                <w:lang w:eastAsia="ja-JP"/>
              </w:rPr>
              <w:t xml:space="preserve"> </w:t>
            </w:r>
            <w:proofErr w:type="spellStart"/>
            <w:r w:rsidR="002379F4" w:rsidRPr="00194E20">
              <w:rPr>
                <w:rFonts w:ascii="Courier New" w:hAnsi="Courier New" w:cs="Courier New"/>
                <w:lang w:eastAsia="ja-JP"/>
              </w:rPr>
              <w:t>Websense</w:t>
            </w:r>
            <w:proofErr w:type="spellEnd"/>
            <w:r w:rsidR="002379F4" w:rsidRPr="00194E20">
              <w:rPr>
                <w:rFonts w:ascii="Courier New" w:hAnsi="Courier New" w:cs="Courier New"/>
                <w:lang w:eastAsia="ja-JP"/>
              </w:rPr>
              <w:t xml:space="preserve"> </w:t>
            </w:r>
            <w:r w:rsidR="002379F4" w:rsidRPr="00194E20">
              <w:rPr>
                <w:rFonts w:ascii="Courier New" w:eastAsia="MS UI Gothic" w:hAnsi="Courier New" w:cs="Courier New"/>
                <w:lang w:val="ja-JP" w:eastAsia="ja-JP"/>
              </w:rPr>
              <w:t>のロゴ</w:t>
            </w:r>
            <w:r w:rsidR="002379F4" w:rsidRPr="00194E20">
              <w:rPr>
                <w:rFonts w:ascii="Courier New" w:hAnsi="Courier New" w:cs="Courier New"/>
                <w:lang w:val="ja-JP" w:eastAsia="ja-JP"/>
              </w:rPr>
              <w:t>は、米国および他の国における</w:t>
            </w:r>
            <w:r w:rsidR="002379F4" w:rsidRPr="00194E20">
              <w:rPr>
                <w:rFonts w:ascii="Courier New" w:eastAsia="MS UI Gothic" w:hAnsi="Courier New" w:cs="Courier New"/>
                <w:lang w:eastAsia="ja-JP"/>
              </w:rPr>
              <w:t xml:space="preserve"> </w:t>
            </w:r>
            <w:proofErr w:type="spellStart"/>
            <w:r w:rsidR="002379F4" w:rsidRPr="00194E20">
              <w:rPr>
                <w:rFonts w:ascii="Courier New" w:eastAsia="MS UI Gothic" w:hAnsi="Courier New" w:cs="Courier New"/>
                <w:lang w:eastAsia="ja-JP"/>
              </w:rPr>
              <w:t>Websense</w:t>
            </w:r>
            <w:proofErr w:type="spellEnd"/>
            <w:r w:rsidR="002379F4" w:rsidRPr="00194E20">
              <w:rPr>
                <w:rFonts w:ascii="Courier New" w:eastAsia="MS UI Gothic" w:hAnsi="Courier New" w:cs="Courier New"/>
                <w:lang w:eastAsia="ja-JP"/>
              </w:rPr>
              <w:t xml:space="preserve">, Inc. </w:t>
            </w:r>
            <w:r w:rsidR="002379F4" w:rsidRPr="00194E20">
              <w:rPr>
                <w:rFonts w:ascii="Courier New" w:hAnsi="Courier New" w:cs="Courier New"/>
                <w:lang w:val="ja-JP" w:eastAsia="ja-JP"/>
              </w:rPr>
              <w:t>の登録商標です。</w:t>
            </w:r>
            <w:r w:rsidR="002379F4" w:rsidRPr="00194E20">
              <w:rPr>
                <w:rFonts w:ascii="Courier New" w:hAnsi="Courier New" w:cs="Courier New"/>
                <w:lang w:eastAsia="ja-JP"/>
              </w:rPr>
              <w:t xml:space="preserve"> </w:t>
            </w:r>
            <w:r w:rsidR="002379F4" w:rsidRPr="00194E20">
              <w:rPr>
                <w:rFonts w:ascii="Courier New" w:eastAsia="MS UI Gothic" w:hAnsi="Courier New" w:cs="Courier New"/>
                <w:lang w:val="ja-JP" w:eastAsia="ja-JP"/>
              </w:rPr>
              <w:t>すべての他の商標は、それぞれ該当する所有者の財産です。</w:t>
            </w:r>
          </w:p>
        </w:tc>
      </w:tr>
    </w:tbl>
    <w:p w:rsidR="002379F4" w:rsidRPr="00194E20" w:rsidRDefault="002379F4" w:rsidP="00194E20">
      <w:pPr>
        <w:spacing w:line="480" w:lineRule="auto"/>
        <w:rPr>
          <w:rFonts w:ascii="Courier New" w:hAnsi="Courier New" w:cs="Courier New"/>
          <w:lang w:eastAsia="ja-JP"/>
        </w:rPr>
      </w:pPr>
    </w:p>
    <w:p w:rsidR="002379F4" w:rsidRPr="00194E20" w:rsidRDefault="002379F4" w:rsidP="00194E20">
      <w:pPr>
        <w:spacing w:line="480" w:lineRule="auto"/>
        <w:rPr>
          <w:rFonts w:ascii="Courier New" w:hAnsi="Courier New" w:cs="Courier New"/>
          <w:lang w:eastAsia="ja-JP"/>
        </w:rPr>
      </w:pPr>
    </w:p>
    <w:p w:rsidR="002379F4" w:rsidRPr="00194E20" w:rsidRDefault="002379F4" w:rsidP="00194E20">
      <w:pPr>
        <w:spacing w:line="480" w:lineRule="auto"/>
        <w:rPr>
          <w:rFonts w:ascii="Courier New" w:hAnsi="Courier New" w:cs="Courier New"/>
          <w:b/>
        </w:rPr>
      </w:pPr>
      <w:r w:rsidRPr="00194E20">
        <w:rPr>
          <w:rFonts w:ascii="Courier New" w:hAnsi="Courier New" w:cs="Courier New"/>
          <w:b/>
          <w:lang w:val="ja-JP"/>
        </w:rPr>
        <w:t>既存のお客様、</w:t>
      </w:r>
      <w:r w:rsidRPr="00194E20">
        <w:rPr>
          <w:rFonts w:ascii="Courier New" w:eastAsia="MS UI Gothic" w:hAnsi="Courier New" w:cs="Courier New"/>
          <w:b/>
          <w:lang w:val="ja-JP"/>
        </w:rPr>
        <w:t>TRITON Mobile</w:t>
      </w:r>
    </w:p>
    <w:p w:rsidR="002379F4" w:rsidRPr="00194E20" w:rsidRDefault="002379F4" w:rsidP="00194E20">
      <w:pPr>
        <w:spacing w:line="480" w:lineRule="auto"/>
        <w:rPr>
          <w:rFonts w:ascii="Courier New" w:hAnsi="Courier New" w:cs="Courier New"/>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08"/>
        <w:gridCol w:w="4500"/>
      </w:tblGrid>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lastRenderedPageBreak/>
              <w:t>FREE TWO-WEEK EVALUATION: WEBSENSE® TRITON® MOBILE SECURITY</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rPr>
              <w:t>2</w:t>
            </w:r>
            <w:r w:rsidRPr="00194E20">
              <w:rPr>
                <w:rFonts w:ascii="Courier New" w:eastAsia="MS UI Gothic" w:hAnsi="Courier New" w:cs="Courier New"/>
                <w:lang w:val="ja-JP"/>
              </w:rPr>
              <w:t>週間無償評価版</w:t>
            </w:r>
            <w:r w:rsidRPr="00194E20">
              <w:rPr>
                <w:rFonts w:ascii="Courier New" w:hAnsi="Courier New" w:cs="Courier New"/>
              </w:rPr>
              <w:t xml:space="preserve"> </w:t>
            </w:r>
            <w:r w:rsidRPr="00194E20">
              <w:rPr>
                <w:rFonts w:ascii="Courier New" w:eastAsia="MS UI Gothic" w:hAnsi="Courier New" w:cs="Courier New"/>
              </w:rPr>
              <w:t>WEBSENSE</w:t>
            </w:r>
            <w:ins w:id="149" w:author="McGoldrick, Tomoko" w:date="2013-06-10T10:17:00Z">
              <w:r w:rsidR="0002119B" w:rsidRPr="0002119B">
                <w:rPr>
                  <w:rFonts w:ascii="Courier New" w:eastAsia="MS UI Gothic" w:hAnsi="Courier New" w:cs="Courier New"/>
                </w:rPr>
                <w:t>®</w:t>
              </w:r>
            </w:ins>
            <w:del w:id="150" w:author="McGoldrick, Tomoko" w:date="2013-06-10T10:17:00Z">
              <w:r w:rsidRPr="00194E20" w:rsidDel="0002119B">
                <w:rPr>
                  <w:rFonts w:ascii="Courier New" w:eastAsia="MS UI Gothic" w:hAnsi="Courier New" w:cs="Courier New"/>
                  <w:lang w:val="ja-JP"/>
                </w:rPr>
                <w:delText>ｮ</w:delText>
              </w:r>
            </w:del>
            <w:r w:rsidRPr="00194E20">
              <w:rPr>
                <w:rFonts w:ascii="Courier New" w:eastAsia="MS UI Gothic" w:hAnsi="Courier New" w:cs="Courier New"/>
              </w:rPr>
              <w:t xml:space="preserve"> TRITON</w:t>
            </w:r>
            <w:r w:rsidRPr="00194E20">
              <w:rPr>
                <w:rFonts w:ascii="Courier New" w:eastAsia="MS UI Gothic" w:hAnsi="Courier New" w:cs="Courier New"/>
                <w:lang w:val="ja-JP"/>
              </w:rPr>
              <w:t>ｮ</w:t>
            </w:r>
            <w:r w:rsidRPr="00194E20">
              <w:rPr>
                <w:rFonts w:ascii="Courier New" w:eastAsia="MS UI Gothic" w:hAnsi="Courier New" w:cs="Courier New"/>
              </w:rPr>
              <w:t xml:space="preserve"> MOBILE SECURITY</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p>
        </w:tc>
        <w:tc>
          <w:tcPr>
            <w:tcW w:w="4500" w:type="dxa"/>
          </w:tcPr>
          <w:p w:rsidR="002379F4" w:rsidRPr="00194E20" w:rsidRDefault="002379F4" w:rsidP="00194E20">
            <w:pPr>
              <w:spacing w:line="480" w:lineRule="auto"/>
              <w:rPr>
                <w:rFonts w:ascii="Courier New" w:hAnsi="Courier New" w:cs="Courier New"/>
              </w:rPr>
            </w:pP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Dear {</w:t>
            </w:r>
            <w:proofErr w:type="spellStart"/>
            <w:r w:rsidRPr="00194E20">
              <w:rPr>
                <w:rFonts w:ascii="Courier New" w:hAnsi="Courier New" w:cs="Courier New"/>
              </w:rPr>
              <w:t>FirstName</w:t>
            </w:r>
            <w:proofErr w:type="spellEnd"/>
            <w:r w:rsidRPr="00194E20">
              <w:rPr>
                <w:rFonts w:ascii="Courier New" w:hAnsi="Courier New" w:cs="Courier New"/>
              </w:rPr>
              <w:t>},</w:t>
            </w:r>
          </w:p>
        </w:tc>
        <w:tc>
          <w:tcPr>
            <w:tcW w:w="4500" w:type="dxa"/>
          </w:tcPr>
          <w:p w:rsidR="002379F4" w:rsidRDefault="002379F4" w:rsidP="00194E20">
            <w:pPr>
              <w:spacing w:line="480" w:lineRule="auto"/>
              <w:rPr>
                <w:ins w:id="151" w:author="McGoldrick, Tomoko" w:date="2013-06-10T10:18:00Z"/>
                <w:rFonts w:ascii="Courier New" w:hAnsi="Courier New" w:cs="Courier New"/>
                <w:lang w:val="ja-JP" w:eastAsia="ja-JP"/>
              </w:rPr>
            </w:pPr>
            <w:r w:rsidRPr="00194E20">
              <w:rPr>
                <w:rFonts w:ascii="Courier New" w:eastAsia="MS UI Gothic" w:hAnsi="Courier New" w:cs="Courier New"/>
                <w:lang w:val="ja-JP"/>
              </w:rPr>
              <w:t>{</w:t>
            </w:r>
            <w:ins w:id="152" w:author="McGoldrick, Tomoko" w:date="2013-06-10T10:18:00Z">
              <w:r w:rsidR="0002119B">
                <w:rPr>
                  <w:rFonts w:ascii="Courier New" w:eastAsia="MS UI Gothic" w:hAnsi="Courier New" w:cs="Courier New" w:hint="eastAsia"/>
                  <w:color w:val="00B050"/>
                  <w:lang w:val="ja-JP" w:eastAsia="ja-JP"/>
                </w:rPr>
                <w:t>Last</w:t>
              </w:r>
            </w:ins>
            <w:del w:id="153" w:author="McGoldrick, Tomoko" w:date="2013-06-10T10:18:00Z">
              <w:r w:rsidRPr="0002119B" w:rsidDel="0002119B">
                <w:rPr>
                  <w:rFonts w:ascii="Courier New" w:eastAsia="MS UI Gothic" w:hAnsi="Courier New" w:cs="Courier New"/>
                  <w:color w:val="00B050"/>
                  <w:lang w:val="ja-JP"/>
                  <w:rPrChange w:id="154" w:author="McGoldrick, Tomoko" w:date="2013-06-10T10:18:00Z">
                    <w:rPr>
                      <w:rFonts w:ascii="Courier New" w:eastAsia="MS UI Gothic" w:hAnsi="Courier New" w:cs="Courier New"/>
                      <w:lang w:val="ja-JP"/>
                    </w:rPr>
                  </w:rPrChange>
                </w:rPr>
                <w:delText>First</w:delText>
              </w:r>
            </w:del>
            <w:r w:rsidRPr="0002119B">
              <w:rPr>
                <w:rFonts w:ascii="Courier New" w:eastAsia="MS UI Gothic" w:hAnsi="Courier New" w:cs="Courier New"/>
                <w:color w:val="00B050"/>
                <w:lang w:val="ja-JP"/>
                <w:rPrChange w:id="155" w:author="McGoldrick, Tomoko" w:date="2013-06-10T10:18:00Z">
                  <w:rPr>
                    <w:rFonts w:ascii="Courier New" w:eastAsia="MS UI Gothic" w:hAnsi="Courier New" w:cs="Courier New"/>
                    <w:lang w:val="ja-JP"/>
                  </w:rPr>
                </w:rPrChange>
              </w:rPr>
              <w:t>Name</w:t>
            </w:r>
            <w:r w:rsidRPr="00194E20">
              <w:rPr>
                <w:rFonts w:ascii="Courier New" w:eastAsia="MS UI Gothic" w:hAnsi="Courier New" w:cs="Courier New"/>
                <w:lang w:val="ja-JP"/>
              </w:rPr>
              <w:t>}</w:t>
            </w:r>
            <w:r w:rsidRPr="00194E20">
              <w:rPr>
                <w:rFonts w:ascii="Courier New" w:hAnsi="Courier New" w:cs="Courier New"/>
                <w:lang w:val="ja-JP"/>
              </w:rPr>
              <w:t>様</w:t>
            </w:r>
          </w:p>
          <w:p w:rsidR="0002119B" w:rsidRPr="00194E20" w:rsidRDefault="0002119B" w:rsidP="00194E20">
            <w:pPr>
              <w:spacing w:line="480" w:lineRule="auto"/>
              <w:rPr>
                <w:rFonts w:ascii="Courier New" w:hAnsi="Courier New" w:cs="Courier New"/>
                <w:lang w:eastAsia="ja-JP"/>
              </w:rPr>
            </w:pPr>
            <w:ins w:id="156" w:author="McGoldrick, Tomoko" w:date="2013-06-10T10:18:00Z">
              <w:r w:rsidRPr="0002119B">
                <w:rPr>
                  <w:rFonts w:ascii="Courier New" w:hAnsi="Courier New" w:cs="Courier New"/>
                  <w:lang w:eastAsia="ja-JP"/>
                </w:rPr>
                <w:t>*using last name is common in Japan.</w:t>
              </w:r>
            </w:ins>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p>
        </w:tc>
        <w:tc>
          <w:tcPr>
            <w:tcW w:w="4500" w:type="dxa"/>
          </w:tcPr>
          <w:p w:rsidR="002379F4" w:rsidRPr="00194E20" w:rsidRDefault="002379F4" w:rsidP="00194E20">
            <w:pPr>
              <w:spacing w:line="480" w:lineRule="auto"/>
              <w:rPr>
                <w:rFonts w:ascii="Courier New" w:hAnsi="Courier New" w:cs="Courier New"/>
              </w:rPr>
            </w:pPr>
          </w:p>
        </w:tc>
      </w:tr>
      <w:tr w:rsidR="002379F4" w:rsidRPr="00194E20" w:rsidTr="00A701AE">
        <w:trPr>
          <w:trHeight w:val="510"/>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 xml:space="preserve">Thank you for requesting a free two-week evaluation of </w:t>
            </w:r>
            <w:proofErr w:type="spellStart"/>
            <w:r w:rsidRPr="00194E20">
              <w:rPr>
                <w:rFonts w:ascii="Courier New" w:hAnsi="Courier New" w:cs="Courier New"/>
              </w:rPr>
              <w:t>Websense</w:t>
            </w:r>
            <w:proofErr w:type="spellEnd"/>
            <w:r w:rsidRPr="00194E20">
              <w:rPr>
                <w:rFonts w:ascii="Courier New" w:hAnsi="Courier New" w:cs="Courier New"/>
              </w:rPr>
              <w:t xml:space="preserve"> TRITON Mobile Security.</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eastAsia="ja-JP"/>
              </w:rPr>
              <w:t>TRITON Mobile Security 2</w:t>
            </w:r>
            <w:r w:rsidRPr="00194E20">
              <w:rPr>
                <w:rFonts w:ascii="Courier New" w:hAnsi="Courier New" w:cs="Courier New"/>
                <w:lang w:val="ja-JP" w:eastAsia="ja-JP"/>
              </w:rPr>
              <w:t>週間無償評価版をご注文いただき、ありがとうございます。</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 xml:space="preserve">{Note} </w:t>
            </w:r>
          </w:p>
          <w:p w:rsidR="002379F4" w:rsidRPr="00194E20" w:rsidRDefault="002379F4" w:rsidP="00194E20">
            <w:pPr>
              <w:spacing w:line="480" w:lineRule="auto"/>
              <w:rPr>
                <w:rFonts w:ascii="Courier New" w:hAnsi="Courier New" w:cs="Courier New"/>
              </w:rPr>
            </w:pPr>
            <w:r w:rsidRPr="00194E20">
              <w:rPr>
                <w:rFonts w:ascii="Courier New" w:hAnsi="Courier New" w:cs="Courier New"/>
              </w:rPr>
              <w:t>We have detected that you currently have an active evaluation for this product.  We have resent your original email.</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eastAsia="ja-JP"/>
              </w:rPr>
              <w:t>{</w:t>
            </w:r>
            <w:r w:rsidRPr="00194E20">
              <w:rPr>
                <w:rFonts w:ascii="Courier New" w:hAnsi="Courier New" w:cs="Courier New"/>
                <w:lang w:val="ja-JP" w:eastAsia="ja-JP"/>
              </w:rPr>
              <w:t>ご注意</w:t>
            </w:r>
            <w:r w:rsidRPr="00194E20">
              <w:rPr>
                <w:rFonts w:ascii="Courier New" w:eastAsia="MS UI Gothic" w:hAnsi="Courier New" w:cs="Courier New"/>
                <w:lang w:eastAsia="ja-JP"/>
              </w:rPr>
              <w:t>}</w:t>
            </w:r>
          </w:p>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eastAsia="ja-JP"/>
              </w:rPr>
              <w:t>あなたは現在、この製品の評価版をご利用になっています。</w:t>
            </w:r>
            <w:r w:rsidRPr="00194E20">
              <w:rPr>
                <w:rFonts w:ascii="Courier New" w:hAnsi="Courier New" w:cs="Courier New"/>
                <w:lang w:eastAsia="ja-JP"/>
              </w:rPr>
              <w:t xml:space="preserve">  </w:t>
            </w:r>
            <w:r w:rsidRPr="00194E20">
              <w:rPr>
                <w:rFonts w:ascii="Courier New" w:eastAsia="MS UI Gothic" w:hAnsi="Courier New" w:cs="Courier New"/>
                <w:lang w:val="ja-JP" w:eastAsia="ja-JP"/>
              </w:rPr>
              <w:t>あなたからの元の電子メールを再送しました。</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1020"/>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 xml:space="preserve">Because you are already a valued </w:t>
            </w:r>
            <w:proofErr w:type="spellStart"/>
            <w:r w:rsidRPr="00194E20">
              <w:rPr>
                <w:rFonts w:ascii="Courier New" w:hAnsi="Courier New" w:cs="Courier New"/>
              </w:rPr>
              <w:t>Websense</w:t>
            </w:r>
            <w:proofErr w:type="spellEnd"/>
            <w:r w:rsidRPr="00194E20">
              <w:rPr>
                <w:rFonts w:ascii="Courier New" w:hAnsi="Courier New" w:cs="Courier New"/>
              </w:rPr>
              <w:t xml:space="preserve"> customer, you can use your existing Cloud </w:t>
            </w:r>
            <w:r w:rsidRPr="00194E20">
              <w:rPr>
                <w:rFonts w:ascii="Courier New" w:hAnsi="Courier New" w:cs="Courier New"/>
              </w:rPr>
              <w:lastRenderedPageBreak/>
              <w:t>Portal credentials to start this evaluation. The link below will direct you to the Cloud Portal. Please enter your existing username and password.</w:t>
            </w:r>
          </w:p>
        </w:tc>
        <w:tc>
          <w:tcPr>
            <w:tcW w:w="4500" w:type="dxa"/>
          </w:tcPr>
          <w:p w:rsidR="002379F4" w:rsidRPr="00194E20" w:rsidRDefault="002379F4" w:rsidP="0002119B">
            <w:pPr>
              <w:spacing w:line="480" w:lineRule="auto"/>
              <w:rPr>
                <w:rFonts w:ascii="Courier New" w:hAnsi="Courier New" w:cs="Courier New"/>
                <w:lang w:eastAsia="ja-JP"/>
              </w:rPr>
            </w:pPr>
            <w:r w:rsidRPr="00194E20">
              <w:rPr>
                <w:rFonts w:ascii="Courier New" w:hAnsi="Courier New" w:cs="Courier New"/>
                <w:lang w:val="ja-JP" w:eastAsia="ja-JP"/>
              </w:rPr>
              <w:lastRenderedPageBreak/>
              <w:t>あなたはすでに</w:t>
            </w:r>
            <w:del w:id="157" w:author="McGoldrick, Tomoko" w:date="2013-06-10T10:18:00Z">
              <w:r w:rsidRPr="00194E20" w:rsidDel="0002119B">
                <w:rPr>
                  <w:rFonts w:ascii="Courier New" w:hAnsi="Courier New" w:cs="Courier New"/>
                  <w:lang w:val="ja-JP" w:eastAsia="ja-JP"/>
                </w:rPr>
                <w:delText>重要な</w:delText>
              </w:r>
              <w:r w:rsidRPr="00194E20" w:rsidDel="0002119B">
                <w:rPr>
                  <w:rFonts w:ascii="Courier New" w:hAnsi="Courier New" w:cs="Courier New"/>
                  <w:lang w:eastAsia="ja-JP"/>
                </w:rPr>
                <w:delText xml:space="preserve"> </w:delText>
              </w:r>
            </w:del>
            <w:proofErr w:type="spellStart"/>
            <w:r w:rsidRPr="00194E20">
              <w:rPr>
                <w:rFonts w:ascii="Courier New" w:hAnsi="Courier New" w:cs="Courier New"/>
                <w:lang w:eastAsia="ja-JP"/>
              </w:rPr>
              <w:t>Websense</w:t>
            </w:r>
            <w:proofErr w:type="spellEnd"/>
            <w:ins w:id="158" w:author="McGoldrick, Tomoko" w:date="2013-06-10T10:19:00Z">
              <w:r w:rsidR="0002119B">
                <w:rPr>
                  <w:rFonts w:ascii="Courier New" w:hAnsi="Courier New" w:cs="Courier New" w:hint="eastAsia"/>
                  <w:lang w:eastAsia="ja-JP"/>
                </w:rPr>
                <w:t>の</w:t>
              </w:r>
            </w:ins>
            <w:ins w:id="159" w:author="McGoldrick, Tomoko" w:date="2013-06-10T10:18:00Z">
              <w:r w:rsidR="0002119B" w:rsidRPr="0002119B">
                <w:rPr>
                  <w:rFonts w:ascii="Courier New" w:hAnsi="Courier New" w:cs="Courier New" w:hint="eastAsia"/>
                  <w:lang w:eastAsia="ja-JP"/>
                </w:rPr>
                <w:t>重要な</w:t>
              </w:r>
            </w:ins>
            <w:ins w:id="160" w:author="McGoldrick, Tomoko" w:date="2013-06-10T10:19:00Z">
              <w:r w:rsidR="0002119B">
                <w:rPr>
                  <w:rFonts w:ascii="Courier New" w:hAnsi="Courier New" w:cs="Courier New" w:hint="eastAsia"/>
                  <w:lang w:eastAsia="ja-JP"/>
                </w:rPr>
                <w:t>お</w:t>
              </w:r>
            </w:ins>
            <w:del w:id="161" w:author="McGoldrick, Tomoko" w:date="2013-06-10T10:18:00Z">
              <w:r w:rsidRPr="00194E20" w:rsidDel="0002119B">
                <w:rPr>
                  <w:rFonts w:ascii="Courier New" w:hAnsi="Courier New" w:cs="Courier New"/>
                  <w:lang w:eastAsia="ja-JP"/>
                </w:rPr>
                <w:delText xml:space="preserve"> </w:delText>
              </w:r>
            </w:del>
            <w:del w:id="162" w:author="McGoldrick, Tomoko" w:date="2013-06-10T10:19:00Z">
              <w:r w:rsidRPr="00194E20" w:rsidDel="0002119B">
                <w:rPr>
                  <w:rFonts w:ascii="Courier New" w:hAnsi="Courier New" w:cs="Courier New"/>
                  <w:lang w:val="ja-JP" w:eastAsia="ja-JP"/>
                </w:rPr>
                <w:delText>顧</w:delText>
              </w:r>
            </w:del>
            <w:r w:rsidRPr="00194E20">
              <w:rPr>
                <w:rFonts w:ascii="Courier New" w:hAnsi="Courier New" w:cs="Courier New"/>
                <w:lang w:val="ja-JP" w:eastAsia="ja-JP"/>
              </w:rPr>
              <w:t>客</w:t>
            </w:r>
            <w:ins w:id="163" w:author="McGoldrick, Tomoko" w:date="2013-06-10T10:19:00Z">
              <w:r w:rsidR="0002119B">
                <w:rPr>
                  <w:rFonts w:ascii="Courier New" w:hAnsi="Courier New" w:cs="Courier New" w:hint="eastAsia"/>
                  <w:lang w:val="ja-JP" w:eastAsia="ja-JP"/>
                </w:rPr>
                <w:t>様</w:t>
              </w:r>
            </w:ins>
            <w:r w:rsidRPr="00194E20">
              <w:rPr>
                <w:rFonts w:ascii="Courier New" w:hAnsi="Courier New" w:cs="Courier New"/>
                <w:lang w:val="ja-JP" w:eastAsia="ja-JP"/>
              </w:rPr>
              <w:t>ですから、既存の</w:t>
            </w:r>
            <w:r w:rsidRPr="00194E20">
              <w:rPr>
                <w:rFonts w:ascii="Courier New" w:hAnsi="Courier New" w:cs="Courier New"/>
                <w:lang w:eastAsia="ja-JP"/>
              </w:rPr>
              <w:t xml:space="preserve"> </w:t>
            </w:r>
            <w:ins w:id="164" w:author="McGoldrick, Tomoko" w:date="2013-06-10T10:19:00Z">
              <w:r w:rsidR="0002119B" w:rsidRPr="0002119B">
                <w:rPr>
                  <w:rFonts w:ascii="Courier New" w:hAnsi="Courier New" w:cs="Courier New" w:hint="eastAsia"/>
                  <w:lang w:eastAsia="ja-JP"/>
                </w:rPr>
                <w:t>クラウド</w:t>
              </w:r>
              <w:r w:rsidR="0002119B" w:rsidRPr="0002119B">
                <w:rPr>
                  <w:rFonts w:ascii="Courier New" w:hAnsi="Courier New" w:cs="Courier New" w:hint="eastAsia"/>
                  <w:lang w:eastAsia="ja-JP"/>
                </w:rPr>
                <w:t xml:space="preserve"> </w:t>
              </w:r>
              <w:r w:rsidR="0002119B" w:rsidRPr="0002119B">
                <w:rPr>
                  <w:rFonts w:ascii="Courier New" w:hAnsi="Courier New" w:cs="Courier New" w:hint="eastAsia"/>
                  <w:lang w:eastAsia="ja-JP"/>
                </w:rPr>
                <w:t>ポータル</w:t>
              </w:r>
            </w:ins>
            <w:del w:id="165" w:author="McGoldrick, Tomoko" w:date="2013-06-10T10:19:00Z">
              <w:r w:rsidRPr="00194E20" w:rsidDel="0002119B">
                <w:rPr>
                  <w:rFonts w:ascii="Courier New" w:hAnsi="Courier New" w:cs="Courier New"/>
                  <w:lang w:eastAsia="ja-JP"/>
                </w:rPr>
                <w:delText xml:space="preserve">Cloud Portal </w:delText>
              </w:r>
            </w:del>
            <w:r w:rsidRPr="00194E20">
              <w:rPr>
                <w:rFonts w:ascii="Courier New" w:hAnsi="Courier New" w:cs="Courier New"/>
                <w:lang w:val="ja-JP" w:eastAsia="ja-JP"/>
              </w:rPr>
              <w:t>資格情</w:t>
            </w:r>
            <w:r w:rsidRPr="00194E20">
              <w:rPr>
                <w:rFonts w:ascii="Courier New" w:hAnsi="Courier New" w:cs="Courier New"/>
                <w:lang w:val="ja-JP" w:eastAsia="ja-JP"/>
              </w:rPr>
              <w:lastRenderedPageBreak/>
              <w:t>報を入力することによってこの評価を開始することができます。</w:t>
            </w:r>
            <w:r w:rsidRPr="00194E20">
              <w:rPr>
                <w:rFonts w:ascii="Courier New" w:hAnsi="Courier New" w:cs="Courier New"/>
                <w:lang w:eastAsia="ja-JP"/>
              </w:rPr>
              <w:t xml:space="preserve"> </w:t>
            </w:r>
            <w:r w:rsidRPr="00194E20">
              <w:rPr>
                <w:rFonts w:ascii="Courier New" w:hAnsi="Courier New" w:cs="Courier New"/>
                <w:lang w:val="ja-JP" w:eastAsia="ja-JP"/>
              </w:rPr>
              <w:t>下のリンクをクリックするとクラウド</w:t>
            </w:r>
            <w:r w:rsidRPr="00194E20">
              <w:rPr>
                <w:rFonts w:ascii="Courier New" w:eastAsia="MS UI Gothic" w:hAnsi="Courier New" w:cs="Courier New"/>
                <w:lang w:val="ja-JP" w:eastAsia="ja-JP"/>
              </w:rPr>
              <w:t xml:space="preserve"> </w:t>
            </w:r>
            <w:r w:rsidRPr="00194E20">
              <w:rPr>
                <w:rFonts w:ascii="Courier New" w:hAnsi="Courier New" w:cs="Courier New"/>
                <w:lang w:val="ja-JP" w:eastAsia="ja-JP"/>
              </w:rPr>
              <w:t>ポータルが開きます。</w:t>
            </w:r>
            <w:r w:rsidRPr="00194E20">
              <w:rPr>
                <w:rFonts w:ascii="Courier New" w:hAnsi="Courier New" w:cs="Courier New"/>
                <w:lang w:eastAsia="ja-JP"/>
              </w:rPr>
              <w:t xml:space="preserve"> </w:t>
            </w:r>
            <w:r w:rsidRPr="00194E20">
              <w:rPr>
                <w:rFonts w:ascii="Courier New" w:eastAsia="MS UI Gothic" w:hAnsi="Courier New" w:cs="Courier New"/>
                <w:lang w:val="ja-JP" w:eastAsia="ja-JP"/>
              </w:rPr>
              <w:t>既存のユーザ名とパスワードを入力してください。</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Cloud Portal</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rPr>
              <w:t>クラウド</w:t>
            </w:r>
            <w:r w:rsidRPr="00194E20">
              <w:rPr>
                <w:rFonts w:ascii="Courier New" w:eastAsia="MS UI Gothic" w:hAnsi="Courier New" w:cs="Courier New"/>
                <w:lang w:val="ja-JP"/>
              </w:rPr>
              <w:t xml:space="preserve"> </w:t>
            </w:r>
            <w:r w:rsidRPr="00194E20">
              <w:rPr>
                <w:rFonts w:ascii="Courier New" w:eastAsia="MS UI Gothic" w:hAnsi="Courier New" w:cs="Courier New"/>
                <w:lang w:val="ja-JP"/>
              </w:rPr>
              <w:t>ポータル</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p>
        </w:tc>
        <w:tc>
          <w:tcPr>
            <w:tcW w:w="4500" w:type="dxa"/>
          </w:tcPr>
          <w:p w:rsidR="002379F4" w:rsidRPr="00194E20" w:rsidRDefault="002379F4" w:rsidP="00194E20">
            <w:pPr>
              <w:spacing w:line="480" w:lineRule="auto"/>
              <w:rPr>
                <w:rFonts w:ascii="Courier New" w:hAnsi="Courier New" w:cs="Courier New"/>
              </w:rPr>
            </w:pPr>
          </w:p>
        </w:tc>
      </w:tr>
      <w:tr w:rsidR="002379F4" w:rsidRPr="00194E20" w:rsidTr="00A701AE">
        <w:trPr>
          <w:trHeight w:val="1530"/>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 xml:space="preserve">Click Mobile Security in the top menu bar to configure TRITON Mobile Security settings and policies. For more information, see the Getting Started Guide. If you experience problems during installation and configuration, you may contact support directly. Visit our online support center at </w:t>
            </w:r>
            <w:r w:rsidRPr="00194E20">
              <w:rPr>
                <w:rFonts w:ascii="Courier New" w:hAnsi="Courier New" w:cs="Courier New"/>
                <w:u w:val="single"/>
              </w:rPr>
              <w:t>www.websense.com/support</w:t>
            </w:r>
            <w:r w:rsidRPr="00194E20">
              <w:rPr>
                <w:rFonts w:ascii="Courier New" w:hAnsi="Courier New" w:cs="Courier New"/>
              </w:rPr>
              <w:t>.</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hAnsi="Courier New" w:cs="Courier New"/>
                <w:lang w:val="ja-JP"/>
              </w:rPr>
              <w:t>上段のメニューバーで</w:t>
            </w:r>
            <w:r w:rsidRPr="00194E20">
              <w:rPr>
                <w:rFonts w:ascii="Courier New" w:hAnsi="Courier New" w:cs="Courier New"/>
              </w:rPr>
              <w:t xml:space="preserve"> Mobile Security </w:t>
            </w:r>
            <w:r w:rsidRPr="00194E20">
              <w:rPr>
                <w:rFonts w:ascii="Courier New" w:hAnsi="Courier New" w:cs="Courier New"/>
                <w:lang w:val="ja-JP"/>
              </w:rPr>
              <w:t>をクリックして、</w:t>
            </w:r>
            <w:del w:id="166" w:author="McGoldrick, Tomoko" w:date="2013-06-10T10:20:00Z">
              <w:r w:rsidRPr="00194E20" w:rsidDel="001C4DEE">
                <w:rPr>
                  <w:rFonts w:ascii="Courier New" w:hAnsi="Courier New" w:cs="Courier New"/>
                </w:rPr>
                <w:delText xml:space="preserve">[TRITON </w:delText>
              </w:r>
            </w:del>
            <w:del w:id="167" w:author="McGoldrick, Tomoko" w:date="2013-06-10T10:19:00Z">
              <w:r w:rsidRPr="00194E20" w:rsidDel="001C4DEE">
                <w:rPr>
                  <w:rFonts w:ascii="Courier New" w:hAnsi="Courier New" w:cs="Courier New"/>
                </w:rPr>
                <w:delText>Mobile Security settings and policies (</w:delText>
              </w:r>
            </w:del>
            <w:r w:rsidRPr="00194E20">
              <w:rPr>
                <w:rFonts w:ascii="Courier New" w:hAnsi="Courier New" w:cs="Courier New"/>
              </w:rPr>
              <w:t xml:space="preserve">TRITON Mobile Security </w:t>
            </w:r>
            <w:r w:rsidRPr="00194E20">
              <w:rPr>
                <w:rFonts w:ascii="Courier New" w:hAnsi="Courier New" w:cs="Courier New"/>
                <w:lang w:val="ja-JP"/>
              </w:rPr>
              <w:t>設定およびポリシー</w:t>
            </w:r>
            <w:del w:id="168" w:author="McGoldrick, Tomoko" w:date="2013-06-10T10:20:00Z">
              <w:r w:rsidRPr="00194E20" w:rsidDel="001C4DEE">
                <w:rPr>
                  <w:rFonts w:ascii="Courier New" w:hAnsi="Courier New" w:cs="Courier New"/>
                </w:rPr>
                <w:delText>)]</w:delText>
              </w:r>
            </w:del>
            <w:r w:rsidRPr="00194E20">
              <w:rPr>
                <w:rFonts w:ascii="Courier New" w:hAnsi="Courier New" w:cs="Courier New"/>
              </w:rPr>
              <w:t xml:space="preserve"> </w:t>
            </w:r>
            <w:r w:rsidRPr="00194E20">
              <w:rPr>
                <w:rFonts w:ascii="Courier New" w:hAnsi="Courier New" w:cs="Courier New"/>
                <w:lang w:val="ja-JP"/>
              </w:rPr>
              <w:t>を設定します。</w:t>
            </w:r>
            <w:r w:rsidRPr="00194E20">
              <w:rPr>
                <w:rFonts w:ascii="Courier New" w:hAnsi="Courier New" w:cs="Courier New"/>
              </w:rPr>
              <w:t xml:space="preserve"> </w:t>
            </w:r>
            <w:r w:rsidRPr="00194E20">
              <w:rPr>
                <w:rFonts w:ascii="Courier New" w:eastAsia="MS UI Gothic" w:hAnsi="Courier New" w:cs="Courier New"/>
                <w:lang w:val="ja-JP" w:eastAsia="ja-JP"/>
              </w:rPr>
              <w:t>詳細は、『</w:t>
            </w:r>
            <w:r w:rsidRPr="00194E20">
              <w:rPr>
                <w:rFonts w:ascii="Courier New" w:hAnsi="Courier New" w:cs="Courier New"/>
                <w:lang w:val="ja-JP" w:eastAsia="ja-JP"/>
              </w:rPr>
              <w:t>Getting Started Guide</w:t>
            </w:r>
            <w:r w:rsidRPr="00194E20">
              <w:rPr>
                <w:rFonts w:ascii="Courier New" w:eastAsia="MS UI Gothic" w:hAnsi="Courier New" w:cs="Courier New"/>
                <w:lang w:val="ja-JP" w:eastAsia="ja-JP"/>
              </w:rPr>
              <w:t>』を参照してください。</w:t>
            </w:r>
            <w:r w:rsidRPr="00194E20">
              <w:rPr>
                <w:rFonts w:ascii="Courier New" w:hAnsi="Courier New" w:cs="Courier New"/>
                <w:lang w:eastAsia="ja-JP"/>
              </w:rPr>
              <w:t xml:space="preserve"> </w:t>
            </w:r>
            <w:r w:rsidRPr="00194E20">
              <w:rPr>
                <w:rFonts w:ascii="Courier New" w:eastAsia="MS UI Gothic" w:hAnsi="Courier New" w:cs="Courier New"/>
                <w:lang w:val="ja-JP" w:eastAsia="ja-JP"/>
              </w:rPr>
              <w:t>インストールおよびシステム設定中に問題が発生した場合は、サポートに直接</w:t>
            </w:r>
            <w:ins w:id="169" w:author="McGoldrick, Tomoko" w:date="2013-06-10T10:20:00Z">
              <w:r w:rsidR="001C4DEE">
                <w:rPr>
                  <w:rFonts w:ascii="Courier New" w:eastAsia="MS UI Gothic" w:hAnsi="Courier New" w:cs="Courier New" w:hint="eastAsia"/>
                  <w:lang w:val="ja-JP" w:eastAsia="ja-JP"/>
                </w:rPr>
                <w:t>お問い合わせ下さい</w:t>
              </w:r>
            </w:ins>
            <w:del w:id="170" w:author="McGoldrick, Tomoko" w:date="2013-06-10T10:20:00Z">
              <w:r w:rsidRPr="00194E20" w:rsidDel="001C4DEE">
                <w:rPr>
                  <w:rFonts w:ascii="Courier New" w:eastAsia="MS UI Gothic" w:hAnsi="Courier New" w:cs="Courier New"/>
                  <w:lang w:val="ja-JP" w:eastAsia="ja-JP"/>
                </w:rPr>
                <w:delText>に連絡することができます</w:delText>
              </w:r>
            </w:del>
            <w:r w:rsidRPr="00194E20">
              <w:rPr>
                <w:rFonts w:ascii="Courier New" w:eastAsia="MS UI Gothic" w:hAnsi="Courier New" w:cs="Courier New"/>
                <w:lang w:val="ja-JP" w:eastAsia="ja-JP"/>
              </w:rPr>
              <w:t>。</w:t>
            </w:r>
            <w:r w:rsidRPr="00194E20">
              <w:rPr>
                <w:rFonts w:ascii="Courier New" w:hAnsi="Courier New" w:cs="Courier New"/>
                <w:lang w:eastAsia="ja-JP"/>
              </w:rPr>
              <w:t xml:space="preserve"> </w:t>
            </w:r>
            <w:ins w:id="171" w:author="McGoldrick, Tomoko" w:date="2013-06-10T10:20:00Z">
              <w:r w:rsidR="001C4DEE">
                <w:rPr>
                  <w:rFonts w:ascii="Courier New" w:hAnsi="Courier New" w:cs="Courier New" w:hint="eastAsia"/>
                  <w:lang w:eastAsia="ja-JP"/>
                </w:rPr>
                <w:t>または、</w:t>
              </w:r>
            </w:ins>
            <w:r w:rsidRPr="00194E20">
              <w:rPr>
                <w:rFonts w:ascii="Courier New" w:hAnsi="Courier New" w:cs="Courier New"/>
                <w:lang w:val="ja-JP" w:eastAsia="ja-JP"/>
              </w:rPr>
              <w:t>オンライン</w:t>
            </w:r>
            <w:r w:rsidRPr="00194E20">
              <w:rPr>
                <w:rFonts w:ascii="Courier New" w:eastAsia="MS UI Gothic" w:hAnsi="Courier New" w:cs="Courier New"/>
                <w:lang w:val="ja-JP" w:eastAsia="ja-JP"/>
              </w:rPr>
              <w:t xml:space="preserve"> </w:t>
            </w:r>
            <w:r w:rsidRPr="00194E20">
              <w:rPr>
                <w:rFonts w:ascii="Courier New" w:hAnsi="Courier New" w:cs="Courier New"/>
                <w:lang w:val="ja-JP" w:eastAsia="ja-JP"/>
              </w:rPr>
              <w:t>サポート</w:t>
            </w:r>
            <w:r w:rsidRPr="00194E20">
              <w:rPr>
                <w:rFonts w:ascii="Courier New" w:eastAsia="MS UI Gothic" w:hAnsi="Courier New" w:cs="Courier New"/>
                <w:lang w:val="ja-JP" w:eastAsia="ja-JP"/>
              </w:rPr>
              <w:t xml:space="preserve"> </w:t>
            </w:r>
            <w:r w:rsidRPr="00194E20">
              <w:rPr>
                <w:rFonts w:ascii="Courier New" w:hAnsi="Courier New" w:cs="Courier New"/>
                <w:lang w:val="ja-JP" w:eastAsia="ja-JP"/>
              </w:rPr>
              <w:t>センター</w:t>
            </w:r>
            <w:r w:rsidRPr="00194E20">
              <w:rPr>
                <w:rFonts w:ascii="Courier New" w:eastAsia="MS UI Gothic" w:hAnsi="Courier New" w:cs="Courier New"/>
                <w:lang w:val="ja-JP" w:eastAsia="ja-JP"/>
              </w:rPr>
              <w:t xml:space="preserve"> </w:t>
            </w:r>
            <w:r w:rsidRPr="00194E20">
              <w:rPr>
                <w:rFonts w:ascii="Courier New" w:eastAsia="MS UI Gothic" w:hAnsi="Courier New" w:cs="Courier New"/>
                <w:u w:val="single"/>
                <w:lang w:val="ja-JP" w:eastAsia="ja-JP"/>
              </w:rPr>
              <w:t>www.websense.com/support</w:t>
            </w:r>
            <w:r w:rsidRPr="00194E20">
              <w:rPr>
                <w:rFonts w:ascii="Courier New" w:eastAsia="MS UI Gothic" w:hAnsi="Courier New" w:cs="Courier New"/>
                <w:lang w:val="ja-JP" w:eastAsia="ja-JP"/>
              </w:rPr>
              <w:t xml:space="preserve"> </w:t>
            </w:r>
            <w:r w:rsidRPr="00194E20">
              <w:rPr>
                <w:rFonts w:ascii="Courier New" w:hAnsi="Courier New" w:cs="Courier New"/>
                <w:lang w:val="ja-JP" w:eastAsia="ja-JP"/>
              </w:rPr>
              <w:t>にア</w:t>
            </w:r>
            <w:r w:rsidRPr="00194E20">
              <w:rPr>
                <w:rFonts w:ascii="Courier New" w:hAnsi="Courier New" w:cs="Courier New"/>
                <w:lang w:val="ja-JP" w:eastAsia="ja-JP"/>
              </w:rPr>
              <w:lastRenderedPageBreak/>
              <w:t>クセスしてください。</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510"/>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Please save this email for future reference. Thank you for choosing to evaluate TRITON Mobile Security.</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eastAsia="ja-JP"/>
              </w:rPr>
              <w:t>この電子メールは、将来の参照用に保存しておいてください。</w:t>
            </w:r>
            <w:r w:rsidRPr="00194E20">
              <w:rPr>
                <w:rFonts w:ascii="Courier New" w:hAnsi="Courier New" w:cs="Courier New"/>
                <w:lang w:eastAsia="ja-JP"/>
              </w:rPr>
              <w:t xml:space="preserve"> </w:t>
            </w:r>
            <w:r w:rsidRPr="00194E20">
              <w:rPr>
                <w:rFonts w:ascii="Courier New" w:eastAsia="MS UI Gothic" w:hAnsi="Courier New" w:cs="Courier New"/>
                <w:lang w:val="ja-JP" w:eastAsia="ja-JP"/>
              </w:rPr>
              <w:t xml:space="preserve">TRITON Mobile Security </w:t>
            </w:r>
            <w:r w:rsidRPr="00194E20">
              <w:rPr>
                <w:rFonts w:ascii="Courier New" w:hAnsi="Courier New" w:cs="Courier New"/>
                <w:lang w:val="ja-JP" w:eastAsia="ja-JP"/>
              </w:rPr>
              <w:t>の評価版をご注文いただき、ありがとうございます。</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Sincerely,</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rPr>
              <w:t>敬具</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p>
        </w:tc>
        <w:tc>
          <w:tcPr>
            <w:tcW w:w="4500" w:type="dxa"/>
          </w:tcPr>
          <w:p w:rsidR="002379F4" w:rsidRPr="00194E20" w:rsidRDefault="002379F4" w:rsidP="00194E20">
            <w:pPr>
              <w:spacing w:line="480" w:lineRule="auto"/>
              <w:rPr>
                <w:rFonts w:ascii="Courier New" w:hAnsi="Courier New" w:cs="Courier New"/>
              </w:rPr>
            </w:pP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b/>
              </w:rPr>
            </w:pPr>
            <w:r w:rsidRPr="00194E20">
              <w:rPr>
                <w:rFonts w:ascii="Courier New" w:hAnsi="Courier New" w:cs="Courier New"/>
                <w:b/>
              </w:rPr>
              <w:t>TRITON STOPS MORE THREATS. WE CAN PROVE IT.</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hAnsi="Courier New" w:cs="Courier New"/>
                <w:b/>
                <w:lang w:val="ja-JP" w:eastAsia="ja-JP"/>
              </w:rPr>
              <w:t xml:space="preserve">TRITON </w:t>
            </w:r>
            <w:r w:rsidRPr="00194E20">
              <w:rPr>
                <w:rFonts w:ascii="Courier New" w:hAnsi="Courier New" w:cs="Courier New"/>
                <w:b/>
                <w:lang w:val="ja-JP" w:eastAsia="ja-JP"/>
              </w:rPr>
              <w:t>脅威防止機能が強化され</w:t>
            </w:r>
            <w:del w:id="172" w:author="McGoldrick, Tomoko" w:date="2013-06-10T10:20:00Z">
              <w:r w:rsidRPr="00194E20" w:rsidDel="001C4DEE">
                <w:rPr>
                  <w:rFonts w:ascii="Courier New" w:hAnsi="Courier New" w:cs="Courier New"/>
                  <w:b/>
                  <w:lang w:val="ja-JP" w:eastAsia="ja-JP"/>
                </w:rPr>
                <w:delText>まし</w:delText>
              </w:r>
            </w:del>
            <w:r w:rsidRPr="00194E20">
              <w:rPr>
                <w:rFonts w:ascii="Courier New" w:hAnsi="Courier New" w:cs="Courier New"/>
                <w:b/>
                <w:lang w:val="ja-JP" w:eastAsia="ja-JP"/>
              </w:rPr>
              <w:t>た</w:t>
            </w:r>
            <w:del w:id="173" w:author="McGoldrick, Tomoko" w:date="2013-06-10T10:20:00Z">
              <w:r w:rsidRPr="00194E20" w:rsidDel="001C4DEE">
                <w:rPr>
                  <w:rFonts w:ascii="Courier New" w:hAnsi="Courier New" w:cs="Courier New"/>
                  <w:b/>
                  <w:lang w:eastAsia="ja-JP"/>
                </w:rPr>
                <w:delText xml:space="preserve"> </w:delText>
              </w:r>
              <w:r w:rsidRPr="00194E20" w:rsidDel="001C4DEE">
                <w:rPr>
                  <w:rFonts w:ascii="Courier New" w:eastAsia="MS UI Gothic" w:hAnsi="Courier New" w:cs="Courier New"/>
                  <w:b/>
                  <w:lang w:val="ja-JP" w:eastAsia="ja-JP"/>
                </w:rPr>
                <w:delText>その</w:delText>
              </w:r>
            </w:del>
            <w:r w:rsidRPr="00194E20">
              <w:rPr>
                <w:rFonts w:ascii="Courier New" w:eastAsia="MS UI Gothic" w:hAnsi="Courier New" w:cs="Courier New"/>
                <w:b/>
                <w:lang w:val="ja-JP" w:eastAsia="ja-JP"/>
              </w:rPr>
              <w:t>ことを証明</w:t>
            </w:r>
            <w:ins w:id="174" w:author="McGoldrick, Tomoko" w:date="2013-06-10T10:20:00Z">
              <w:r w:rsidR="001C4DEE">
                <w:rPr>
                  <w:rFonts w:ascii="Courier New" w:eastAsia="MS UI Gothic" w:hAnsi="Courier New" w:cs="Courier New" w:hint="eastAsia"/>
                  <w:b/>
                  <w:lang w:val="ja-JP" w:eastAsia="ja-JP"/>
                </w:rPr>
                <w:t>し</w:t>
              </w:r>
            </w:ins>
            <w:del w:id="175" w:author="McGoldrick, Tomoko" w:date="2013-06-10T10:20:00Z">
              <w:r w:rsidRPr="00194E20" w:rsidDel="001C4DEE">
                <w:rPr>
                  <w:rFonts w:ascii="Courier New" w:eastAsia="MS UI Gothic" w:hAnsi="Courier New" w:cs="Courier New"/>
                  <w:b/>
                  <w:lang w:val="ja-JP" w:eastAsia="ja-JP"/>
                </w:rPr>
                <w:delText>でき</w:delText>
              </w:r>
            </w:del>
            <w:r w:rsidRPr="00194E20">
              <w:rPr>
                <w:rFonts w:ascii="Courier New" w:eastAsia="MS UI Gothic" w:hAnsi="Courier New" w:cs="Courier New"/>
                <w:b/>
                <w:lang w:val="ja-JP" w:eastAsia="ja-JP"/>
              </w:rPr>
              <w:t>ます</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127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 xml:space="preserve">© 2013 </w:t>
            </w:r>
            <w:proofErr w:type="spellStart"/>
            <w:r w:rsidRPr="00194E20">
              <w:rPr>
                <w:rFonts w:ascii="Courier New" w:hAnsi="Courier New" w:cs="Courier New"/>
              </w:rPr>
              <w:t>Websense</w:t>
            </w:r>
            <w:proofErr w:type="spellEnd"/>
            <w:r w:rsidRPr="00194E20">
              <w:rPr>
                <w:rFonts w:ascii="Courier New" w:hAnsi="Courier New" w:cs="Courier New"/>
              </w:rPr>
              <w:t xml:space="preserve">, Inc. All rights reserved. </w:t>
            </w:r>
            <w:proofErr w:type="spellStart"/>
            <w:r w:rsidRPr="00194E20">
              <w:rPr>
                <w:rFonts w:ascii="Courier New" w:hAnsi="Courier New" w:cs="Courier New"/>
              </w:rPr>
              <w:t>Websense</w:t>
            </w:r>
            <w:proofErr w:type="spellEnd"/>
            <w:r w:rsidRPr="00194E20">
              <w:rPr>
                <w:rFonts w:ascii="Courier New" w:hAnsi="Courier New" w:cs="Courier New"/>
              </w:rPr>
              <w:t xml:space="preserve"> and the </w:t>
            </w:r>
            <w:proofErr w:type="spellStart"/>
            <w:r w:rsidRPr="00194E20">
              <w:rPr>
                <w:rFonts w:ascii="Courier New" w:hAnsi="Courier New" w:cs="Courier New"/>
              </w:rPr>
              <w:t>Websense</w:t>
            </w:r>
            <w:proofErr w:type="spellEnd"/>
            <w:r w:rsidRPr="00194E20">
              <w:rPr>
                <w:rFonts w:ascii="Courier New" w:hAnsi="Courier New" w:cs="Courier New"/>
              </w:rPr>
              <w:t xml:space="preserve"> logo are registered trademarks of </w:t>
            </w:r>
            <w:proofErr w:type="spellStart"/>
            <w:r w:rsidRPr="00194E20">
              <w:rPr>
                <w:rFonts w:ascii="Courier New" w:hAnsi="Courier New" w:cs="Courier New"/>
              </w:rPr>
              <w:t>Websense</w:t>
            </w:r>
            <w:proofErr w:type="spellEnd"/>
            <w:r w:rsidRPr="00194E20">
              <w:rPr>
                <w:rFonts w:ascii="Courier New" w:hAnsi="Courier New" w:cs="Courier New"/>
              </w:rPr>
              <w:t xml:space="preserve">, Inc. in the United States and various countries. All other trademarks are the property of their respective </w:t>
            </w:r>
            <w:r w:rsidRPr="00194E20">
              <w:rPr>
                <w:rFonts w:ascii="Courier New" w:hAnsi="Courier New" w:cs="Courier New"/>
              </w:rPr>
              <w:lastRenderedPageBreak/>
              <w:t>owner.</w:t>
            </w:r>
          </w:p>
        </w:tc>
        <w:tc>
          <w:tcPr>
            <w:tcW w:w="4500" w:type="dxa"/>
          </w:tcPr>
          <w:p w:rsidR="002379F4" w:rsidRPr="00194E20" w:rsidRDefault="002379F4" w:rsidP="00194E20">
            <w:pPr>
              <w:spacing w:line="480" w:lineRule="auto"/>
              <w:rPr>
                <w:rFonts w:ascii="Courier New" w:hAnsi="Courier New" w:cs="Courier New"/>
                <w:lang w:eastAsia="ja-JP"/>
              </w:rPr>
            </w:pPr>
            <w:del w:id="176" w:author="McGoldrick, Tomoko" w:date="2013-06-10T10:21:00Z">
              <w:r w:rsidRPr="00194E20" w:rsidDel="001C4DEE">
                <w:rPr>
                  <w:rFonts w:ascii="Courier New" w:eastAsia="MS UI Gothic" w:hAnsi="Courier New" w:cs="Courier New"/>
                  <w:lang w:val="ja-JP"/>
                </w:rPr>
                <w:lastRenderedPageBreak/>
                <w:delText>ｩ</w:delText>
              </w:r>
            </w:del>
            <w:ins w:id="177" w:author="McGoldrick, Tomoko" w:date="2013-06-10T10:21:00Z">
              <w:r w:rsidR="001C4DEE" w:rsidRPr="001C4DEE">
                <w:rPr>
                  <w:rFonts w:ascii="Courier New" w:eastAsia="MS UI Gothic" w:hAnsi="Courier New" w:cs="Courier New"/>
                  <w:lang w:val="ja-JP"/>
                </w:rPr>
                <w:t>©</w:t>
              </w:r>
            </w:ins>
            <w:r w:rsidRPr="00194E20">
              <w:rPr>
                <w:rFonts w:ascii="Courier New" w:eastAsia="MS UI Gothic" w:hAnsi="Courier New" w:cs="Courier New"/>
              </w:rPr>
              <w:t xml:space="preserve"> 2013 </w:t>
            </w:r>
            <w:proofErr w:type="spellStart"/>
            <w:r w:rsidRPr="00194E20">
              <w:rPr>
                <w:rFonts w:ascii="Courier New" w:eastAsia="MS UI Gothic" w:hAnsi="Courier New" w:cs="Courier New"/>
              </w:rPr>
              <w:t>Websense</w:t>
            </w:r>
            <w:proofErr w:type="spellEnd"/>
            <w:r w:rsidRPr="00194E20">
              <w:rPr>
                <w:rFonts w:ascii="Courier New" w:eastAsia="MS UI Gothic" w:hAnsi="Courier New" w:cs="Courier New"/>
              </w:rPr>
              <w:t>, Inc. All rights reserved.</w:t>
            </w:r>
            <w:r w:rsidRPr="00194E20">
              <w:rPr>
                <w:rFonts w:ascii="Courier New" w:hAnsi="Courier New" w:cs="Courier New"/>
              </w:rPr>
              <w:t xml:space="preserve"> </w:t>
            </w:r>
            <w:proofErr w:type="spellStart"/>
            <w:r w:rsidRPr="00194E20">
              <w:rPr>
                <w:rFonts w:ascii="Courier New" w:hAnsi="Courier New" w:cs="Courier New"/>
                <w:lang w:eastAsia="ja-JP"/>
              </w:rPr>
              <w:t>Websense</w:t>
            </w:r>
            <w:proofErr w:type="spellEnd"/>
            <w:r w:rsidRPr="00194E20">
              <w:rPr>
                <w:rFonts w:ascii="Courier New" w:hAnsi="Courier New" w:cs="Courier New"/>
                <w:lang w:eastAsia="ja-JP"/>
              </w:rPr>
              <w:t xml:space="preserve"> </w:t>
            </w:r>
            <w:r w:rsidRPr="00194E20">
              <w:rPr>
                <w:rFonts w:ascii="Courier New" w:hAnsi="Courier New" w:cs="Courier New"/>
                <w:lang w:val="ja-JP" w:eastAsia="ja-JP"/>
              </w:rPr>
              <w:t>および</w:t>
            </w:r>
            <w:r w:rsidRPr="00194E20">
              <w:rPr>
                <w:rFonts w:ascii="Courier New" w:hAnsi="Courier New" w:cs="Courier New"/>
                <w:lang w:eastAsia="ja-JP"/>
              </w:rPr>
              <w:t xml:space="preserve"> </w:t>
            </w:r>
            <w:proofErr w:type="spellStart"/>
            <w:r w:rsidRPr="00194E20">
              <w:rPr>
                <w:rFonts w:ascii="Courier New" w:hAnsi="Courier New" w:cs="Courier New"/>
                <w:lang w:eastAsia="ja-JP"/>
              </w:rPr>
              <w:t>Websense</w:t>
            </w:r>
            <w:proofErr w:type="spellEnd"/>
            <w:r w:rsidRPr="00194E20">
              <w:rPr>
                <w:rFonts w:ascii="Courier New" w:hAnsi="Courier New" w:cs="Courier New"/>
                <w:lang w:eastAsia="ja-JP"/>
              </w:rPr>
              <w:t xml:space="preserve"> </w:t>
            </w:r>
            <w:r w:rsidRPr="00194E20">
              <w:rPr>
                <w:rFonts w:ascii="Courier New" w:eastAsia="MS UI Gothic" w:hAnsi="Courier New" w:cs="Courier New"/>
                <w:lang w:val="ja-JP" w:eastAsia="ja-JP"/>
              </w:rPr>
              <w:t>のロゴ</w:t>
            </w:r>
            <w:r w:rsidRPr="00194E20">
              <w:rPr>
                <w:rFonts w:ascii="Courier New" w:hAnsi="Courier New" w:cs="Courier New"/>
                <w:lang w:val="ja-JP" w:eastAsia="ja-JP"/>
              </w:rPr>
              <w:t>は、米国および他の国における</w:t>
            </w:r>
            <w:r w:rsidRPr="00194E20">
              <w:rPr>
                <w:rFonts w:ascii="Courier New" w:eastAsia="MS UI Gothic" w:hAnsi="Courier New" w:cs="Courier New"/>
                <w:lang w:eastAsia="ja-JP"/>
              </w:rPr>
              <w:t xml:space="preserve"> </w:t>
            </w:r>
            <w:proofErr w:type="spellStart"/>
            <w:r w:rsidRPr="00194E20">
              <w:rPr>
                <w:rFonts w:ascii="Courier New" w:eastAsia="MS UI Gothic" w:hAnsi="Courier New" w:cs="Courier New"/>
                <w:lang w:eastAsia="ja-JP"/>
              </w:rPr>
              <w:t>Websense</w:t>
            </w:r>
            <w:proofErr w:type="spellEnd"/>
            <w:r w:rsidRPr="00194E20">
              <w:rPr>
                <w:rFonts w:ascii="Courier New" w:eastAsia="MS UI Gothic" w:hAnsi="Courier New" w:cs="Courier New"/>
                <w:lang w:eastAsia="ja-JP"/>
              </w:rPr>
              <w:t xml:space="preserve">, Inc. </w:t>
            </w:r>
            <w:r w:rsidRPr="00194E20">
              <w:rPr>
                <w:rFonts w:ascii="Courier New" w:hAnsi="Courier New" w:cs="Courier New"/>
                <w:lang w:val="ja-JP" w:eastAsia="ja-JP"/>
              </w:rPr>
              <w:t>の登録商標です。</w:t>
            </w:r>
            <w:r w:rsidRPr="00194E20">
              <w:rPr>
                <w:rFonts w:ascii="Courier New" w:hAnsi="Courier New" w:cs="Courier New"/>
                <w:lang w:eastAsia="ja-JP"/>
              </w:rPr>
              <w:t xml:space="preserve"> </w:t>
            </w:r>
            <w:r w:rsidRPr="00194E20">
              <w:rPr>
                <w:rFonts w:ascii="Courier New" w:eastAsia="MS UI Gothic" w:hAnsi="Courier New" w:cs="Courier New"/>
                <w:lang w:val="ja-JP" w:eastAsia="ja-JP"/>
              </w:rPr>
              <w:t>すべての他の商標は、それぞれ該当する所有者の財産です。</w:t>
            </w:r>
          </w:p>
        </w:tc>
      </w:tr>
    </w:tbl>
    <w:p w:rsidR="002379F4" w:rsidRPr="00194E20" w:rsidRDefault="002379F4" w:rsidP="00194E20">
      <w:pPr>
        <w:spacing w:line="480" w:lineRule="auto"/>
        <w:rPr>
          <w:rFonts w:ascii="Courier New" w:hAnsi="Courier New" w:cs="Courier New"/>
          <w:lang w:eastAsia="ja-JP"/>
        </w:rPr>
      </w:pPr>
    </w:p>
    <w:p w:rsidR="002379F4" w:rsidRPr="00194E20" w:rsidRDefault="002379F4" w:rsidP="00194E20">
      <w:pPr>
        <w:spacing w:line="480" w:lineRule="auto"/>
        <w:rPr>
          <w:rFonts w:ascii="Courier New" w:hAnsi="Courier New" w:cs="Courier New"/>
          <w:lang w:eastAsia="ja-JP"/>
        </w:rPr>
      </w:pPr>
    </w:p>
    <w:p w:rsidR="002379F4" w:rsidRPr="00194E20" w:rsidRDefault="002379F4" w:rsidP="00194E20">
      <w:pPr>
        <w:spacing w:line="480" w:lineRule="auto"/>
        <w:rPr>
          <w:rFonts w:ascii="Courier New" w:hAnsi="Courier New" w:cs="Courier New"/>
          <w:b/>
        </w:rPr>
      </w:pPr>
      <w:r w:rsidRPr="00194E20">
        <w:rPr>
          <w:rFonts w:ascii="Courier New" w:hAnsi="Courier New" w:cs="Courier New"/>
          <w:b/>
          <w:lang w:val="ja-JP"/>
        </w:rPr>
        <w:t>新規のお客様</w:t>
      </w:r>
      <w:r w:rsidRPr="00194E20">
        <w:rPr>
          <w:rFonts w:ascii="Courier New" w:eastAsia="MS UI Gothic" w:hAnsi="Courier New" w:cs="Courier New"/>
          <w:b/>
          <w:lang w:val="ja-JP"/>
        </w:rPr>
        <w:t>, ACE in the Cloud</w:t>
      </w:r>
    </w:p>
    <w:p w:rsidR="002379F4" w:rsidRPr="00194E20" w:rsidRDefault="002379F4" w:rsidP="00194E20">
      <w:pPr>
        <w:spacing w:line="480" w:lineRule="auto"/>
        <w:rPr>
          <w:rFonts w:ascii="Courier New" w:hAnsi="Courier New" w:cs="Courier New"/>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08"/>
        <w:gridCol w:w="4500"/>
      </w:tblGrid>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FREE TWO-WEEK EVALUATION: WEBSENSE® ACE IN THE CLOUD</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rPr>
              <w:t>2</w:t>
            </w:r>
            <w:r w:rsidRPr="00194E20">
              <w:rPr>
                <w:rFonts w:ascii="Courier New" w:eastAsia="MS UI Gothic" w:hAnsi="Courier New" w:cs="Courier New"/>
                <w:lang w:val="ja-JP"/>
              </w:rPr>
              <w:t>週間無償評価版</w:t>
            </w:r>
            <w:r w:rsidRPr="00194E20">
              <w:rPr>
                <w:rFonts w:ascii="Courier New" w:hAnsi="Courier New" w:cs="Courier New"/>
              </w:rPr>
              <w:t xml:space="preserve"> </w:t>
            </w:r>
            <w:r w:rsidRPr="00194E20">
              <w:rPr>
                <w:rFonts w:ascii="Courier New" w:eastAsia="MS UI Gothic" w:hAnsi="Courier New" w:cs="Courier New"/>
              </w:rPr>
              <w:t>WEBSENSE</w:t>
            </w:r>
            <w:ins w:id="178" w:author="McGoldrick, Tomoko" w:date="2013-06-10T10:21:00Z">
              <w:r w:rsidR="001C4DEE" w:rsidRPr="001C4DEE">
                <w:rPr>
                  <w:rFonts w:ascii="Courier New" w:eastAsia="MS UI Gothic" w:hAnsi="Courier New" w:cs="Courier New"/>
                </w:rPr>
                <w:t>®</w:t>
              </w:r>
            </w:ins>
            <w:del w:id="179" w:author="McGoldrick, Tomoko" w:date="2013-06-10T10:21:00Z">
              <w:r w:rsidRPr="00194E20" w:rsidDel="001C4DEE">
                <w:rPr>
                  <w:rFonts w:ascii="Courier New" w:eastAsia="MS UI Gothic" w:hAnsi="Courier New" w:cs="Courier New"/>
                  <w:vertAlign w:val="superscript"/>
                  <w:lang w:val="ja-JP"/>
                </w:rPr>
                <w:delText>ｮ</w:delText>
              </w:r>
            </w:del>
            <w:r w:rsidRPr="00194E20">
              <w:rPr>
                <w:rFonts w:ascii="Courier New" w:eastAsia="MS UI Gothic" w:hAnsi="Courier New" w:cs="Courier New"/>
              </w:rPr>
              <w:t xml:space="preserve"> ACE IN THE CLOUD</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p>
        </w:tc>
        <w:tc>
          <w:tcPr>
            <w:tcW w:w="4500" w:type="dxa"/>
          </w:tcPr>
          <w:p w:rsidR="002379F4" w:rsidRPr="00194E20" w:rsidRDefault="002379F4" w:rsidP="00194E20">
            <w:pPr>
              <w:spacing w:line="480" w:lineRule="auto"/>
              <w:rPr>
                <w:rFonts w:ascii="Courier New" w:hAnsi="Courier New" w:cs="Courier New"/>
              </w:rPr>
            </w:pP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Dear {</w:t>
            </w:r>
            <w:proofErr w:type="spellStart"/>
            <w:r w:rsidRPr="00194E20">
              <w:rPr>
                <w:rFonts w:ascii="Courier New" w:hAnsi="Courier New" w:cs="Courier New"/>
              </w:rPr>
              <w:t>FirstName</w:t>
            </w:r>
            <w:proofErr w:type="spellEnd"/>
            <w:r w:rsidRPr="00194E20">
              <w:rPr>
                <w:rFonts w:ascii="Courier New" w:hAnsi="Courier New" w:cs="Courier New"/>
              </w:rPr>
              <w:t>},</w:t>
            </w:r>
          </w:p>
        </w:tc>
        <w:tc>
          <w:tcPr>
            <w:tcW w:w="4500" w:type="dxa"/>
          </w:tcPr>
          <w:p w:rsidR="002379F4" w:rsidRDefault="002379F4" w:rsidP="00194E20">
            <w:pPr>
              <w:spacing w:line="480" w:lineRule="auto"/>
              <w:rPr>
                <w:ins w:id="180" w:author="McGoldrick, Tomoko" w:date="2013-06-10T10:21:00Z"/>
                <w:rFonts w:ascii="Courier New" w:hAnsi="Courier New" w:cs="Courier New"/>
                <w:lang w:val="ja-JP" w:eastAsia="ja-JP"/>
              </w:rPr>
            </w:pPr>
            <w:r w:rsidRPr="00194E20">
              <w:rPr>
                <w:rFonts w:ascii="Courier New" w:eastAsia="MS UI Gothic" w:hAnsi="Courier New" w:cs="Courier New"/>
                <w:lang w:val="ja-JP"/>
              </w:rPr>
              <w:t>{</w:t>
            </w:r>
            <w:ins w:id="181" w:author="McGoldrick, Tomoko" w:date="2013-06-10T10:22:00Z">
              <w:r w:rsidR="001C4DEE">
                <w:rPr>
                  <w:rFonts w:ascii="Courier New" w:eastAsia="MS UI Gothic" w:hAnsi="Courier New" w:cs="Courier New" w:hint="eastAsia"/>
                  <w:color w:val="00B050"/>
                  <w:lang w:val="ja-JP" w:eastAsia="ja-JP"/>
                </w:rPr>
                <w:t>Last</w:t>
              </w:r>
            </w:ins>
            <w:del w:id="182" w:author="McGoldrick, Tomoko" w:date="2013-06-10T10:22:00Z">
              <w:r w:rsidRPr="001C4DEE" w:rsidDel="001C4DEE">
                <w:rPr>
                  <w:rFonts w:ascii="Courier New" w:eastAsia="MS UI Gothic" w:hAnsi="Courier New" w:cs="Courier New"/>
                  <w:color w:val="00B050"/>
                  <w:lang w:val="ja-JP"/>
                  <w:rPrChange w:id="183" w:author="McGoldrick, Tomoko" w:date="2013-06-10T10:22:00Z">
                    <w:rPr>
                      <w:rFonts w:ascii="Courier New" w:eastAsia="MS UI Gothic" w:hAnsi="Courier New" w:cs="Courier New"/>
                      <w:lang w:val="ja-JP"/>
                    </w:rPr>
                  </w:rPrChange>
                </w:rPr>
                <w:delText>First</w:delText>
              </w:r>
            </w:del>
            <w:r w:rsidRPr="001C4DEE">
              <w:rPr>
                <w:rFonts w:ascii="Courier New" w:eastAsia="MS UI Gothic" w:hAnsi="Courier New" w:cs="Courier New"/>
                <w:color w:val="00B050"/>
                <w:lang w:val="ja-JP"/>
                <w:rPrChange w:id="184" w:author="McGoldrick, Tomoko" w:date="2013-06-10T10:22:00Z">
                  <w:rPr>
                    <w:rFonts w:ascii="Courier New" w:eastAsia="MS UI Gothic" w:hAnsi="Courier New" w:cs="Courier New"/>
                    <w:lang w:val="ja-JP"/>
                  </w:rPr>
                </w:rPrChange>
              </w:rPr>
              <w:t>Name</w:t>
            </w:r>
            <w:r w:rsidRPr="00194E20">
              <w:rPr>
                <w:rFonts w:ascii="Courier New" w:eastAsia="MS UI Gothic" w:hAnsi="Courier New" w:cs="Courier New"/>
                <w:lang w:val="ja-JP"/>
              </w:rPr>
              <w:t>}</w:t>
            </w:r>
            <w:r w:rsidRPr="00194E20">
              <w:rPr>
                <w:rFonts w:ascii="Courier New" w:hAnsi="Courier New" w:cs="Courier New"/>
                <w:lang w:val="ja-JP"/>
              </w:rPr>
              <w:t>様</w:t>
            </w:r>
          </w:p>
          <w:p w:rsidR="001C4DEE" w:rsidRPr="00194E20" w:rsidRDefault="001C4DEE" w:rsidP="00194E20">
            <w:pPr>
              <w:spacing w:line="480" w:lineRule="auto"/>
              <w:rPr>
                <w:rFonts w:ascii="Courier New" w:hAnsi="Courier New" w:cs="Courier New"/>
                <w:lang w:eastAsia="ja-JP"/>
              </w:rPr>
            </w:pPr>
            <w:ins w:id="185" w:author="McGoldrick, Tomoko" w:date="2013-06-10T10:22:00Z">
              <w:r w:rsidRPr="001C4DEE">
                <w:rPr>
                  <w:rFonts w:ascii="Courier New" w:hAnsi="Courier New" w:cs="Courier New"/>
                  <w:lang w:eastAsia="ja-JP"/>
                </w:rPr>
                <w:t>*using last name is common in Japan.</w:t>
              </w:r>
            </w:ins>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p>
        </w:tc>
        <w:tc>
          <w:tcPr>
            <w:tcW w:w="4500" w:type="dxa"/>
          </w:tcPr>
          <w:p w:rsidR="002379F4" w:rsidRPr="00194E20" w:rsidRDefault="002379F4" w:rsidP="00194E20">
            <w:pPr>
              <w:spacing w:line="480" w:lineRule="auto"/>
              <w:rPr>
                <w:rFonts w:ascii="Courier New" w:hAnsi="Courier New" w:cs="Courier New"/>
              </w:rPr>
            </w:pPr>
          </w:p>
        </w:tc>
      </w:tr>
      <w:tr w:rsidR="002379F4" w:rsidRPr="00194E20" w:rsidTr="00A701AE">
        <w:trPr>
          <w:trHeight w:val="510"/>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 xml:space="preserve">Thank you for requesting a free two-week evaluation of </w:t>
            </w:r>
            <w:proofErr w:type="spellStart"/>
            <w:r w:rsidRPr="00194E20">
              <w:rPr>
                <w:rFonts w:ascii="Courier New" w:hAnsi="Courier New" w:cs="Courier New"/>
              </w:rPr>
              <w:t>Websense</w:t>
            </w:r>
            <w:proofErr w:type="spellEnd"/>
            <w:r w:rsidRPr="00194E20">
              <w:rPr>
                <w:rFonts w:ascii="Courier New" w:hAnsi="Courier New" w:cs="Courier New"/>
              </w:rPr>
              <w:t xml:space="preserve"> ACE in the Cloud.</w:t>
            </w:r>
          </w:p>
        </w:tc>
        <w:tc>
          <w:tcPr>
            <w:tcW w:w="4500" w:type="dxa"/>
          </w:tcPr>
          <w:p w:rsidR="002379F4" w:rsidRPr="00194E20" w:rsidRDefault="002379F4" w:rsidP="00194E20">
            <w:pPr>
              <w:spacing w:line="480" w:lineRule="auto"/>
              <w:rPr>
                <w:rFonts w:ascii="Courier New" w:hAnsi="Courier New" w:cs="Courier New"/>
                <w:lang w:eastAsia="ja-JP"/>
              </w:rPr>
            </w:pPr>
            <w:proofErr w:type="spellStart"/>
            <w:r w:rsidRPr="00194E20">
              <w:rPr>
                <w:rFonts w:ascii="Courier New" w:eastAsia="MS UI Gothic" w:hAnsi="Courier New" w:cs="Courier New"/>
              </w:rPr>
              <w:t>Websense</w:t>
            </w:r>
            <w:proofErr w:type="spellEnd"/>
            <w:r w:rsidRPr="00194E20">
              <w:rPr>
                <w:rFonts w:ascii="Courier New" w:eastAsia="MS UI Gothic" w:hAnsi="Courier New" w:cs="Courier New"/>
              </w:rPr>
              <w:t xml:space="preserve"> ACE in the Cloud 2</w:t>
            </w:r>
            <w:r w:rsidRPr="00194E20">
              <w:rPr>
                <w:rFonts w:ascii="Courier New" w:hAnsi="Courier New" w:cs="Courier New"/>
                <w:lang w:val="ja-JP"/>
              </w:rPr>
              <w:t>週間無償評価版をご注文いただき、ありがとうございます。</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p>
        </w:tc>
        <w:tc>
          <w:tcPr>
            <w:tcW w:w="4500" w:type="dxa"/>
          </w:tcPr>
          <w:p w:rsidR="002379F4" w:rsidRPr="00194E20" w:rsidRDefault="002379F4" w:rsidP="00194E20">
            <w:pPr>
              <w:spacing w:line="480" w:lineRule="auto"/>
              <w:rPr>
                <w:rFonts w:ascii="Courier New" w:hAnsi="Courier New" w:cs="Courier New"/>
              </w:rPr>
            </w:pP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 xml:space="preserve">{Note} </w:t>
            </w:r>
          </w:p>
          <w:p w:rsidR="002379F4" w:rsidRPr="00194E20" w:rsidRDefault="002379F4" w:rsidP="00194E20">
            <w:pPr>
              <w:spacing w:line="480" w:lineRule="auto"/>
              <w:rPr>
                <w:rFonts w:ascii="Courier New" w:hAnsi="Courier New" w:cs="Courier New"/>
              </w:rPr>
            </w:pPr>
            <w:r w:rsidRPr="00194E20">
              <w:rPr>
                <w:rFonts w:ascii="Courier New" w:hAnsi="Courier New" w:cs="Courier New"/>
              </w:rPr>
              <w:t xml:space="preserve">We have detected that you currently have an active evaluation for this product.  We have resent your original </w:t>
            </w:r>
            <w:r w:rsidRPr="00194E20">
              <w:rPr>
                <w:rFonts w:ascii="Courier New" w:hAnsi="Courier New" w:cs="Courier New"/>
              </w:rPr>
              <w:lastRenderedPageBreak/>
              <w:t>email.</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eastAsia="ja-JP"/>
              </w:rPr>
              <w:lastRenderedPageBreak/>
              <w:t>{</w:t>
            </w:r>
            <w:r w:rsidRPr="00194E20">
              <w:rPr>
                <w:rFonts w:ascii="Courier New" w:hAnsi="Courier New" w:cs="Courier New"/>
                <w:lang w:val="ja-JP" w:eastAsia="ja-JP"/>
              </w:rPr>
              <w:t>ご注意</w:t>
            </w:r>
            <w:r w:rsidRPr="00194E20">
              <w:rPr>
                <w:rFonts w:ascii="Courier New" w:eastAsia="MS UI Gothic" w:hAnsi="Courier New" w:cs="Courier New"/>
                <w:lang w:eastAsia="ja-JP"/>
              </w:rPr>
              <w:t>}</w:t>
            </w:r>
          </w:p>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eastAsia="ja-JP"/>
              </w:rPr>
              <w:t>あなたは現在、この製品の評価版をご利用になっています。</w:t>
            </w:r>
            <w:r w:rsidRPr="00194E20">
              <w:rPr>
                <w:rFonts w:ascii="Courier New" w:hAnsi="Courier New" w:cs="Courier New"/>
                <w:lang w:eastAsia="ja-JP"/>
              </w:rPr>
              <w:t xml:space="preserve">  </w:t>
            </w:r>
            <w:r w:rsidRPr="00194E20">
              <w:rPr>
                <w:rFonts w:ascii="Courier New" w:eastAsia="MS UI Gothic" w:hAnsi="Courier New" w:cs="Courier New"/>
                <w:lang w:val="ja-JP" w:eastAsia="ja-JP"/>
              </w:rPr>
              <w:t>あなたからの元の電子メールを再送しました。</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1020"/>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To begin, click on the link below to access the Cloud Portal, where you will enter your username and temporary password. After signing in for the first time, you will be asked to reset your password.</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hAnsi="Courier New" w:cs="Courier New"/>
                <w:lang w:val="ja-JP" w:eastAsia="ja-JP"/>
              </w:rPr>
              <w:t>はじめに下のリンクをクリックしてクラウド</w:t>
            </w:r>
            <w:r w:rsidRPr="00194E20">
              <w:rPr>
                <w:rFonts w:ascii="Courier New" w:eastAsia="MS UI Gothic" w:hAnsi="Courier New" w:cs="Courier New"/>
                <w:lang w:eastAsia="ja-JP"/>
              </w:rPr>
              <w:t xml:space="preserve"> </w:t>
            </w:r>
            <w:r w:rsidRPr="00194E20">
              <w:rPr>
                <w:rFonts w:ascii="Courier New" w:hAnsi="Courier New" w:cs="Courier New"/>
                <w:lang w:val="ja-JP" w:eastAsia="ja-JP"/>
              </w:rPr>
              <w:t>ポータルにアクセスし、ご自分のユーザー名と仮パスワードを入力してください。</w:t>
            </w:r>
            <w:r w:rsidRPr="00194E20">
              <w:rPr>
                <w:rFonts w:ascii="Courier New" w:hAnsi="Courier New" w:cs="Courier New"/>
                <w:lang w:eastAsia="ja-JP"/>
              </w:rPr>
              <w:t xml:space="preserve"> </w:t>
            </w:r>
            <w:r w:rsidRPr="00194E20">
              <w:rPr>
                <w:rFonts w:ascii="Courier New" w:eastAsia="MS UI Gothic" w:hAnsi="Courier New" w:cs="Courier New"/>
                <w:lang w:val="ja-JP" w:eastAsia="ja-JP"/>
              </w:rPr>
              <w:t>最初にサインオンしたあと、パスワードを再設定するよう要求されます。</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Cloud Portal</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rPr>
              <w:t>クラウド</w:t>
            </w:r>
            <w:r w:rsidRPr="00194E20">
              <w:rPr>
                <w:rFonts w:ascii="Courier New" w:eastAsia="MS UI Gothic" w:hAnsi="Courier New" w:cs="Courier New"/>
                <w:lang w:val="ja-JP"/>
              </w:rPr>
              <w:t xml:space="preserve"> </w:t>
            </w:r>
            <w:r w:rsidRPr="00194E20">
              <w:rPr>
                <w:rFonts w:ascii="Courier New" w:eastAsia="MS UI Gothic" w:hAnsi="Courier New" w:cs="Courier New"/>
                <w:lang w:val="ja-JP"/>
              </w:rPr>
              <w:t>ポータル</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User name: {Username}</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rPr>
              <w:t>ユーザ名</w:t>
            </w:r>
            <w:r w:rsidRPr="00194E20">
              <w:rPr>
                <w:rFonts w:ascii="Courier New" w:eastAsia="MS UI Gothic" w:hAnsi="Courier New" w:cs="Courier New"/>
                <w:lang w:val="ja-JP"/>
              </w:rPr>
              <w:t>:</w:t>
            </w:r>
            <w:r w:rsidRPr="00194E20">
              <w:rPr>
                <w:rFonts w:ascii="Courier New" w:hAnsi="Courier New" w:cs="Courier New"/>
              </w:rPr>
              <w:t xml:space="preserve"> </w:t>
            </w:r>
            <w:ins w:id="186" w:author="McGoldrick, Tomoko" w:date="2013-06-10T10:32:00Z">
              <w:r w:rsidR="00C61D46" w:rsidRPr="00C61D46">
                <w:rPr>
                  <w:rFonts w:ascii="Courier New" w:hAnsi="Courier New" w:cs="Courier New"/>
                </w:rPr>
                <w:t>{Username}</w:t>
              </w:r>
            </w:ins>
            <w:del w:id="187" w:author="McGoldrick, Tomoko" w:date="2013-06-10T10:32:00Z">
              <w:r w:rsidRPr="00194E20" w:rsidDel="00C61D46">
                <w:rPr>
                  <w:rFonts w:ascii="Courier New" w:eastAsia="MS UI Gothic" w:hAnsi="Courier New" w:cs="Courier New"/>
                  <w:lang w:val="ja-JP"/>
                </w:rPr>
                <w:delText>{</w:delText>
              </w:r>
              <w:r w:rsidRPr="00194E20" w:rsidDel="00C61D46">
                <w:rPr>
                  <w:rFonts w:ascii="Courier New" w:hAnsi="Courier New" w:cs="Courier New"/>
                  <w:lang w:val="ja-JP"/>
                </w:rPr>
                <w:delText>ユーザー名</w:delText>
              </w:r>
              <w:r w:rsidRPr="00194E20" w:rsidDel="00C61D46">
                <w:rPr>
                  <w:rFonts w:ascii="Courier New" w:eastAsia="MS UI Gothic" w:hAnsi="Courier New" w:cs="Courier New"/>
                  <w:lang w:val="ja-JP"/>
                </w:rPr>
                <w:delText>}</w:delText>
              </w:r>
            </w:del>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Temporary Password: {</w:t>
            </w:r>
            <w:proofErr w:type="spellStart"/>
            <w:r w:rsidRPr="00194E20">
              <w:rPr>
                <w:rFonts w:ascii="Courier New" w:hAnsi="Courier New" w:cs="Courier New"/>
              </w:rPr>
              <w:t>TempPassword</w:t>
            </w:r>
            <w:proofErr w:type="spellEnd"/>
            <w:r w:rsidRPr="00194E20">
              <w:rPr>
                <w:rFonts w:ascii="Courier New" w:hAnsi="Courier New" w:cs="Courier New"/>
              </w:rPr>
              <w:t>}</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eastAsia="ja-JP"/>
              </w:rPr>
              <w:t>仮パスワード</w:t>
            </w:r>
            <w:r w:rsidRPr="00194E20">
              <w:rPr>
                <w:rFonts w:ascii="Courier New" w:eastAsia="MS UI Gothic" w:hAnsi="Courier New" w:cs="Courier New"/>
                <w:lang w:val="ja-JP" w:eastAsia="ja-JP"/>
              </w:rPr>
              <w:t>:</w:t>
            </w:r>
            <w:r w:rsidRPr="00194E20">
              <w:rPr>
                <w:rFonts w:ascii="Courier New" w:hAnsi="Courier New" w:cs="Courier New"/>
                <w:lang w:eastAsia="ja-JP"/>
              </w:rPr>
              <w:t xml:space="preserve"> </w:t>
            </w:r>
            <w:r w:rsidRPr="00194E20">
              <w:rPr>
                <w:rFonts w:ascii="Courier New" w:eastAsia="MS UI Gothic" w:hAnsi="Courier New" w:cs="Courier New"/>
                <w:lang w:val="ja-JP" w:eastAsia="ja-JP"/>
              </w:rPr>
              <w:t>{TempPassword}</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178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 xml:space="preserve">Once you have logged on to the Cloud Portal, click Web Security in the top menu bar to configure ACE in the Cloud settings and policies. For more information, see the Getting Started Guide. If you experience problems during </w:t>
            </w:r>
            <w:r w:rsidRPr="00194E20">
              <w:rPr>
                <w:rFonts w:ascii="Courier New" w:hAnsi="Courier New" w:cs="Courier New"/>
              </w:rPr>
              <w:lastRenderedPageBreak/>
              <w:t xml:space="preserve">installation and configuration, you may contact support directly. Visit our online support center at </w:t>
            </w:r>
            <w:r w:rsidRPr="00194E20">
              <w:rPr>
                <w:rFonts w:ascii="Courier New" w:hAnsi="Courier New" w:cs="Courier New"/>
                <w:u w:val="single"/>
              </w:rPr>
              <w:t>www.websense.com/support</w:t>
            </w:r>
            <w:r w:rsidRPr="00194E20">
              <w:rPr>
                <w:rFonts w:ascii="Courier New" w:hAnsi="Courier New" w:cs="Courier New"/>
              </w:rPr>
              <w:t>.</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hAnsi="Courier New" w:cs="Courier New"/>
                <w:lang w:val="ja-JP" w:eastAsia="ja-JP"/>
              </w:rPr>
              <w:lastRenderedPageBreak/>
              <w:t>クラウド</w:t>
            </w:r>
            <w:r w:rsidRPr="00194E20">
              <w:rPr>
                <w:rFonts w:ascii="Courier New" w:eastAsia="MS UI Gothic" w:hAnsi="Courier New" w:cs="Courier New"/>
                <w:lang w:eastAsia="ja-JP"/>
              </w:rPr>
              <w:t xml:space="preserve"> </w:t>
            </w:r>
            <w:r w:rsidRPr="00194E20">
              <w:rPr>
                <w:rFonts w:ascii="Courier New" w:hAnsi="Courier New" w:cs="Courier New"/>
                <w:lang w:val="ja-JP" w:eastAsia="ja-JP"/>
              </w:rPr>
              <w:t>ポータルにログオンしたあと、上段のメニューバーで</w:t>
            </w:r>
            <w:r w:rsidRPr="00194E20">
              <w:rPr>
                <w:rFonts w:ascii="Courier New" w:hAnsi="Courier New" w:cs="Courier New"/>
                <w:lang w:eastAsia="ja-JP"/>
              </w:rPr>
              <w:t xml:space="preserve"> Web Security </w:t>
            </w:r>
            <w:r w:rsidRPr="00194E20">
              <w:rPr>
                <w:rFonts w:ascii="Courier New" w:hAnsi="Courier New" w:cs="Courier New"/>
                <w:lang w:val="ja-JP" w:eastAsia="ja-JP"/>
              </w:rPr>
              <w:t>をクリックし、</w:t>
            </w:r>
            <w:del w:id="188" w:author="McGoldrick, Tomoko" w:date="2013-06-10T10:32:00Z">
              <w:r w:rsidRPr="00194E20" w:rsidDel="00C61D46">
                <w:rPr>
                  <w:rFonts w:ascii="Courier New" w:hAnsi="Courier New" w:cs="Courier New"/>
                  <w:lang w:eastAsia="ja-JP"/>
                </w:rPr>
                <w:delText>［</w:delText>
              </w:r>
              <w:r w:rsidRPr="00194E20" w:rsidDel="00C61D46">
                <w:rPr>
                  <w:rFonts w:ascii="Courier New" w:hAnsi="Courier New" w:cs="Courier New"/>
                  <w:lang w:eastAsia="ja-JP"/>
                </w:rPr>
                <w:delText>Cloud settings and policies (</w:delText>
              </w:r>
            </w:del>
            <w:r w:rsidRPr="00194E20">
              <w:rPr>
                <w:rFonts w:ascii="Courier New" w:hAnsi="Courier New" w:cs="Courier New"/>
                <w:lang w:val="ja-JP" w:eastAsia="ja-JP"/>
              </w:rPr>
              <w:t>クラウド設定とポリシー</w:t>
            </w:r>
            <w:del w:id="189" w:author="McGoldrick, Tomoko" w:date="2013-06-10T10:32:00Z">
              <w:r w:rsidRPr="00194E20" w:rsidDel="00C61D46">
                <w:rPr>
                  <w:rFonts w:ascii="Courier New" w:hAnsi="Courier New" w:cs="Courier New"/>
                  <w:lang w:eastAsia="ja-JP"/>
                </w:rPr>
                <w:delText>)]</w:delText>
              </w:r>
            </w:del>
            <w:r w:rsidRPr="00194E20">
              <w:rPr>
                <w:rFonts w:ascii="Courier New" w:hAnsi="Courier New" w:cs="Courier New"/>
                <w:lang w:val="ja-JP" w:eastAsia="ja-JP"/>
              </w:rPr>
              <w:t>で</w:t>
            </w:r>
            <w:r w:rsidRPr="00194E20">
              <w:rPr>
                <w:rFonts w:ascii="Courier New" w:hAnsi="Courier New" w:cs="Courier New"/>
                <w:lang w:eastAsia="ja-JP"/>
              </w:rPr>
              <w:t xml:space="preserve"> ACE </w:t>
            </w:r>
            <w:r w:rsidRPr="00194E20">
              <w:rPr>
                <w:rFonts w:ascii="Courier New" w:hAnsi="Courier New" w:cs="Courier New"/>
                <w:lang w:val="ja-JP" w:eastAsia="ja-JP"/>
              </w:rPr>
              <w:t>を設定してください。</w:t>
            </w:r>
            <w:r w:rsidRPr="00194E20">
              <w:rPr>
                <w:rFonts w:ascii="Courier New" w:hAnsi="Courier New" w:cs="Courier New"/>
                <w:lang w:eastAsia="ja-JP"/>
              </w:rPr>
              <w:t xml:space="preserve"> </w:t>
            </w:r>
            <w:r w:rsidRPr="00194E20">
              <w:rPr>
                <w:rFonts w:ascii="Courier New" w:eastAsia="MS UI Gothic" w:hAnsi="Courier New" w:cs="Courier New"/>
                <w:lang w:val="ja-JP" w:eastAsia="ja-JP"/>
              </w:rPr>
              <w:t>詳細は、『</w:t>
            </w:r>
            <w:r w:rsidRPr="00194E20">
              <w:rPr>
                <w:rFonts w:ascii="Courier New" w:hAnsi="Courier New" w:cs="Courier New"/>
                <w:lang w:val="ja-JP" w:eastAsia="ja-JP"/>
              </w:rPr>
              <w:t>Getting Started Guide</w:t>
            </w:r>
            <w:r w:rsidRPr="00194E20">
              <w:rPr>
                <w:rFonts w:ascii="Courier New" w:eastAsia="MS UI Gothic" w:hAnsi="Courier New" w:cs="Courier New"/>
                <w:lang w:val="ja-JP" w:eastAsia="ja-JP"/>
              </w:rPr>
              <w:t>』を参照してください。</w:t>
            </w:r>
            <w:r w:rsidRPr="00194E20">
              <w:rPr>
                <w:rFonts w:ascii="Courier New" w:hAnsi="Courier New" w:cs="Courier New"/>
                <w:lang w:eastAsia="ja-JP"/>
              </w:rPr>
              <w:t xml:space="preserve"> </w:t>
            </w:r>
            <w:r w:rsidRPr="00194E20">
              <w:rPr>
                <w:rFonts w:ascii="Courier New" w:eastAsia="MS UI Gothic" w:hAnsi="Courier New" w:cs="Courier New"/>
                <w:lang w:val="ja-JP" w:eastAsia="ja-JP"/>
              </w:rPr>
              <w:t>イ</w:t>
            </w:r>
            <w:r w:rsidRPr="00194E20">
              <w:rPr>
                <w:rFonts w:ascii="Courier New" w:eastAsia="MS UI Gothic" w:hAnsi="Courier New" w:cs="Courier New"/>
                <w:lang w:val="ja-JP" w:eastAsia="ja-JP"/>
              </w:rPr>
              <w:lastRenderedPageBreak/>
              <w:t>ンストールおよびシステム設定中に問題が発生した場合は、サポートに直接</w:t>
            </w:r>
            <w:ins w:id="190" w:author="McGoldrick, Tomoko" w:date="2013-06-10T10:32:00Z">
              <w:r w:rsidR="00C61D46">
                <w:rPr>
                  <w:rFonts w:ascii="Courier New" w:eastAsia="MS UI Gothic" w:hAnsi="Courier New" w:cs="Courier New" w:hint="eastAsia"/>
                  <w:lang w:val="ja-JP" w:eastAsia="ja-JP"/>
                </w:rPr>
                <w:t>お問い合わせ</w:t>
              </w:r>
            </w:ins>
            <w:ins w:id="191" w:author="McGoldrick, Tomoko" w:date="2013-06-10T10:33:00Z">
              <w:r w:rsidR="00C61D46">
                <w:rPr>
                  <w:rFonts w:ascii="Courier New" w:eastAsia="MS UI Gothic" w:hAnsi="Courier New" w:cs="Courier New" w:hint="eastAsia"/>
                  <w:lang w:val="ja-JP" w:eastAsia="ja-JP"/>
                </w:rPr>
                <w:t>下さい</w:t>
              </w:r>
            </w:ins>
            <w:del w:id="192" w:author="McGoldrick, Tomoko" w:date="2013-06-10T10:33:00Z">
              <w:r w:rsidRPr="00194E20" w:rsidDel="00C61D46">
                <w:rPr>
                  <w:rFonts w:ascii="Courier New" w:eastAsia="MS UI Gothic" w:hAnsi="Courier New" w:cs="Courier New"/>
                  <w:lang w:val="ja-JP" w:eastAsia="ja-JP"/>
                </w:rPr>
                <w:delText>に連絡することができます</w:delText>
              </w:r>
            </w:del>
            <w:r w:rsidRPr="00194E20">
              <w:rPr>
                <w:rFonts w:ascii="Courier New" w:eastAsia="MS UI Gothic" w:hAnsi="Courier New" w:cs="Courier New"/>
                <w:lang w:val="ja-JP" w:eastAsia="ja-JP"/>
              </w:rPr>
              <w:t>。</w:t>
            </w:r>
            <w:r w:rsidRPr="00194E20">
              <w:rPr>
                <w:rFonts w:ascii="Courier New" w:hAnsi="Courier New" w:cs="Courier New"/>
                <w:lang w:eastAsia="ja-JP"/>
              </w:rPr>
              <w:t xml:space="preserve"> </w:t>
            </w:r>
            <w:ins w:id="193" w:author="McGoldrick, Tomoko" w:date="2013-06-10T10:33:00Z">
              <w:r w:rsidR="00C61D46">
                <w:rPr>
                  <w:rFonts w:ascii="Courier New" w:hAnsi="Courier New" w:cs="Courier New" w:hint="eastAsia"/>
                  <w:lang w:eastAsia="ja-JP"/>
                </w:rPr>
                <w:t>または、</w:t>
              </w:r>
            </w:ins>
            <w:r w:rsidRPr="00194E20">
              <w:rPr>
                <w:rFonts w:ascii="Courier New" w:hAnsi="Courier New" w:cs="Courier New"/>
                <w:lang w:val="ja-JP" w:eastAsia="ja-JP"/>
              </w:rPr>
              <w:t>オンライン</w:t>
            </w:r>
            <w:r w:rsidRPr="00194E20">
              <w:rPr>
                <w:rFonts w:ascii="Courier New" w:eastAsia="MS UI Gothic" w:hAnsi="Courier New" w:cs="Courier New"/>
                <w:lang w:val="ja-JP" w:eastAsia="ja-JP"/>
              </w:rPr>
              <w:t xml:space="preserve"> </w:t>
            </w:r>
            <w:r w:rsidRPr="00194E20">
              <w:rPr>
                <w:rFonts w:ascii="Courier New" w:hAnsi="Courier New" w:cs="Courier New"/>
                <w:lang w:val="ja-JP" w:eastAsia="ja-JP"/>
              </w:rPr>
              <w:t>サポート</w:t>
            </w:r>
            <w:r w:rsidRPr="00194E20">
              <w:rPr>
                <w:rFonts w:ascii="Courier New" w:eastAsia="MS UI Gothic" w:hAnsi="Courier New" w:cs="Courier New"/>
                <w:lang w:val="ja-JP" w:eastAsia="ja-JP"/>
              </w:rPr>
              <w:t xml:space="preserve"> </w:t>
            </w:r>
            <w:r w:rsidRPr="00194E20">
              <w:rPr>
                <w:rFonts w:ascii="Courier New" w:hAnsi="Courier New" w:cs="Courier New"/>
                <w:lang w:val="ja-JP" w:eastAsia="ja-JP"/>
              </w:rPr>
              <w:t>センター</w:t>
            </w:r>
            <w:r w:rsidRPr="00194E20">
              <w:rPr>
                <w:rFonts w:ascii="Courier New" w:eastAsia="MS UI Gothic" w:hAnsi="Courier New" w:cs="Courier New"/>
                <w:lang w:val="ja-JP" w:eastAsia="ja-JP"/>
              </w:rPr>
              <w:t xml:space="preserve"> </w:t>
            </w:r>
            <w:r w:rsidRPr="00194E20">
              <w:rPr>
                <w:rFonts w:ascii="Courier New" w:eastAsia="MS UI Gothic" w:hAnsi="Courier New" w:cs="Courier New"/>
                <w:u w:val="single"/>
                <w:lang w:val="ja-JP" w:eastAsia="ja-JP"/>
              </w:rPr>
              <w:t>www.websense.com/support</w:t>
            </w:r>
            <w:r w:rsidRPr="00194E20">
              <w:rPr>
                <w:rFonts w:ascii="Courier New" w:eastAsia="MS UI Gothic" w:hAnsi="Courier New" w:cs="Courier New"/>
                <w:lang w:val="ja-JP" w:eastAsia="ja-JP"/>
              </w:rPr>
              <w:t xml:space="preserve"> </w:t>
            </w:r>
            <w:r w:rsidRPr="00194E20">
              <w:rPr>
                <w:rFonts w:ascii="Courier New" w:hAnsi="Courier New" w:cs="Courier New"/>
                <w:lang w:val="ja-JP" w:eastAsia="ja-JP"/>
              </w:rPr>
              <w:t>にアクセスしてください。</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510"/>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Please save this email for future reference. Thank you for choosing to evaluate ACE in the Cloud.</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eastAsia="ja-JP"/>
              </w:rPr>
              <w:t>この電子メールは、将来の参照用に保存しておいてください。</w:t>
            </w:r>
            <w:r w:rsidRPr="00194E20">
              <w:rPr>
                <w:rFonts w:ascii="Courier New" w:hAnsi="Courier New" w:cs="Courier New"/>
                <w:lang w:eastAsia="ja-JP"/>
              </w:rPr>
              <w:t xml:space="preserve"> </w:t>
            </w:r>
            <w:r w:rsidRPr="00194E20">
              <w:rPr>
                <w:rFonts w:ascii="Courier New" w:eastAsia="MS UI Gothic" w:hAnsi="Courier New" w:cs="Courier New"/>
                <w:lang w:val="ja-JP" w:eastAsia="ja-JP"/>
              </w:rPr>
              <w:t xml:space="preserve">ACE in the Cloud </w:t>
            </w:r>
            <w:r w:rsidRPr="00194E20">
              <w:rPr>
                <w:rFonts w:ascii="Courier New" w:hAnsi="Courier New" w:cs="Courier New"/>
                <w:lang w:val="ja-JP" w:eastAsia="ja-JP"/>
              </w:rPr>
              <w:t>の評価版をご注文いただき、ありがとうございます。</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Sincerely,</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rPr>
              <w:t>敬具</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p>
        </w:tc>
        <w:tc>
          <w:tcPr>
            <w:tcW w:w="4500" w:type="dxa"/>
          </w:tcPr>
          <w:p w:rsidR="002379F4" w:rsidRPr="00194E20" w:rsidRDefault="002379F4" w:rsidP="00194E20">
            <w:pPr>
              <w:spacing w:line="480" w:lineRule="auto"/>
              <w:rPr>
                <w:rFonts w:ascii="Courier New" w:hAnsi="Courier New" w:cs="Courier New"/>
              </w:rPr>
            </w:pP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b/>
              </w:rPr>
            </w:pPr>
            <w:r w:rsidRPr="00194E20">
              <w:rPr>
                <w:rFonts w:ascii="Courier New" w:hAnsi="Courier New" w:cs="Courier New"/>
                <w:b/>
              </w:rPr>
              <w:t>TRITON STOPS MORE THREATS. WE CAN PROVE IT.</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hAnsi="Courier New" w:cs="Courier New"/>
                <w:b/>
                <w:lang w:val="ja-JP" w:eastAsia="ja-JP"/>
              </w:rPr>
              <w:t xml:space="preserve">TRITON </w:t>
            </w:r>
            <w:r w:rsidRPr="00194E20">
              <w:rPr>
                <w:rFonts w:ascii="Courier New" w:hAnsi="Courier New" w:cs="Courier New"/>
                <w:b/>
                <w:lang w:val="ja-JP" w:eastAsia="ja-JP"/>
              </w:rPr>
              <w:t>脅威防止機能が強化され</w:t>
            </w:r>
            <w:del w:id="194" w:author="McGoldrick, Tomoko" w:date="2013-06-10T10:33:00Z">
              <w:r w:rsidRPr="00194E20" w:rsidDel="00C61D46">
                <w:rPr>
                  <w:rFonts w:ascii="Courier New" w:hAnsi="Courier New" w:cs="Courier New"/>
                  <w:b/>
                  <w:lang w:val="ja-JP" w:eastAsia="ja-JP"/>
                </w:rPr>
                <w:delText>まし</w:delText>
              </w:r>
            </w:del>
            <w:r w:rsidRPr="00194E20">
              <w:rPr>
                <w:rFonts w:ascii="Courier New" w:hAnsi="Courier New" w:cs="Courier New"/>
                <w:b/>
                <w:lang w:val="ja-JP" w:eastAsia="ja-JP"/>
              </w:rPr>
              <w:t>た</w:t>
            </w:r>
            <w:del w:id="195" w:author="McGoldrick, Tomoko" w:date="2013-06-10T10:33:00Z">
              <w:r w:rsidRPr="00194E20" w:rsidDel="00C61D46">
                <w:rPr>
                  <w:rFonts w:ascii="Courier New" w:hAnsi="Courier New" w:cs="Courier New"/>
                  <w:b/>
                  <w:lang w:eastAsia="ja-JP"/>
                </w:rPr>
                <w:delText xml:space="preserve"> </w:delText>
              </w:r>
              <w:r w:rsidRPr="00194E20" w:rsidDel="00C61D46">
                <w:rPr>
                  <w:rFonts w:ascii="Courier New" w:eastAsia="MS UI Gothic" w:hAnsi="Courier New" w:cs="Courier New"/>
                  <w:b/>
                  <w:lang w:val="ja-JP" w:eastAsia="ja-JP"/>
                </w:rPr>
                <w:delText>その</w:delText>
              </w:r>
            </w:del>
            <w:r w:rsidRPr="00194E20">
              <w:rPr>
                <w:rFonts w:ascii="Courier New" w:eastAsia="MS UI Gothic" w:hAnsi="Courier New" w:cs="Courier New"/>
                <w:b/>
                <w:lang w:val="ja-JP" w:eastAsia="ja-JP"/>
              </w:rPr>
              <w:t>ことを証明</w:t>
            </w:r>
            <w:ins w:id="196" w:author="McGoldrick, Tomoko" w:date="2013-06-10T10:33:00Z">
              <w:r w:rsidR="00C61D46">
                <w:rPr>
                  <w:rFonts w:ascii="Courier New" w:eastAsia="MS UI Gothic" w:hAnsi="Courier New" w:cs="Courier New" w:hint="eastAsia"/>
                  <w:b/>
                  <w:lang w:val="ja-JP" w:eastAsia="ja-JP"/>
                </w:rPr>
                <w:t>し</w:t>
              </w:r>
            </w:ins>
            <w:del w:id="197" w:author="McGoldrick, Tomoko" w:date="2013-06-10T10:33:00Z">
              <w:r w:rsidRPr="00194E20" w:rsidDel="00C61D46">
                <w:rPr>
                  <w:rFonts w:ascii="Courier New" w:eastAsia="MS UI Gothic" w:hAnsi="Courier New" w:cs="Courier New"/>
                  <w:b/>
                  <w:lang w:val="ja-JP" w:eastAsia="ja-JP"/>
                </w:rPr>
                <w:delText>でき</w:delText>
              </w:r>
            </w:del>
            <w:r w:rsidRPr="00194E20">
              <w:rPr>
                <w:rFonts w:ascii="Courier New" w:eastAsia="MS UI Gothic" w:hAnsi="Courier New" w:cs="Courier New"/>
                <w:b/>
                <w:lang w:val="ja-JP" w:eastAsia="ja-JP"/>
              </w:rPr>
              <w:t>ます</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127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 xml:space="preserve">© 2013 </w:t>
            </w:r>
            <w:proofErr w:type="spellStart"/>
            <w:r w:rsidRPr="00194E20">
              <w:rPr>
                <w:rFonts w:ascii="Courier New" w:hAnsi="Courier New" w:cs="Courier New"/>
              </w:rPr>
              <w:t>Websense</w:t>
            </w:r>
            <w:proofErr w:type="spellEnd"/>
            <w:r w:rsidRPr="00194E20">
              <w:rPr>
                <w:rFonts w:ascii="Courier New" w:hAnsi="Courier New" w:cs="Courier New"/>
              </w:rPr>
              <w:t xml:space="preserve">, Inc. All rights reserved. </w:t>
            </w:r>
            <w:proofErr w:type="spellStart"/>
            <w:r w:rsidRPr="00194E20">
              <w:rPr>
                <w:rFonts w:ascii="Courier New" w:hAnsi="Courier New" w:cs="Courier New"/>
              </w:rPr>
              <w:t>Websense</w:t>
            </w:r>
            <w:proofErr w:type="spellEnd"/>
            <w:r w:rsidRPr="00194E20">
              <w:rPr>
                <w:rFonts w:ascii="Courier New" w:hAnsi="Courier New" w:cs="Courier New"/>
              </w:rPr>
              <w:t xml:space="preserve"> and the </w:t>
            </w:r>
            <w:proofErr w:type="spellStart"/>
            <w:r w:rsidRPr="00194E20">
              <w:rPr>
                <w:rFonts w:ascii="Courier New" w:hAnsi="Courier New" w:cs="Courier New"/>
              </w:rPr>
              <w:t>Websense</w:t>
            </w:r>
            <w:proofErr w:type="spellEnd"/>
            <w:r w:rsidRPr="00194E20">
              <w:rPr>
                <w:rFonts w:ascii="Courier New" w:hAnsi="Courier New" w:cs="Courier New"/>
              </w:rPr>
              <w:t xml:space="preserve"> logo are registered trademarks of </w:t>
            </w:r>
            <w:proofErr w:type="spellStart"/>
            <w:r w:rsidRPr="00194E20">
              <w:rPr>
                <w:rFonts w:ascii="Courier New" w:hAnsi="Courier New" w:cs="Courier New"/>
              </w:rPr>
              <w:lastRenderedPageBreak/>
              <w:t>Websense</w:t>
            </w:r>
            <w:proofErr w:type="spellEnd"/>
            <w:r w:rsidRPr="00194E20">
              <w:rPr>
                <w:rFonts w:ascii="Courier New" w:hAnsi="Courier New" w:cs="Courier New"/>
              </w:rPr>
              <w:t>, Inc. in the United States and various countries. All other trademarks are the property of their respective owner.</w:t>
            </w:r>
          </w:p>
        </w:tc>
        <w:tc>
          <w:tcPr>
            <w:tcW w:w="4500" w:type="dxa"/>
          </w:tcPr>
          <w:p w:rsidR="002379F4" w:rsidRPr="00194E20" w:rsidRDefault="00C61D46" w:rsidP="00194E20">
            <w:pPr>
              <w:spacing w:line="480" w:lineRule="auto"/>
              <w:rPr>
                <w:rFonts w:ascii="Courier New" w:hAnsi="Courier New" w:cs="Courier New"/>
                <w:lang w:eastAsia="ja-JP"/>
              </w:rPr>
            </w:pPr>
            <w:ins w:id="198" w:author="McGoldrick, Tomoko" w:date="2013-06-10T10:34:00Z">
              <w:r w:rsidRPr="00C61D46">
                <w:rPr>
                  <w:rFonts w:ascii="Courier New" w:eastAsia="MS UI Gothic" w:hAnsi="Courier New" w:cs="Courier New"/>
                  <w:lang w:val="ja-JP"/>
                </w:rPr>
                <w:lastRenderedPageBreak/>
                <w:t>©</w:t>
              </w:r>
            </w:ins>
            <w:del w:id="199" w:author="McGoldrick, Tomoko" w:date="2013-06-10T10:34:00Z">
              <w:r w:rsidR="002379F4" w:rsidRPr="00194E20" w:rsidDel="00C61D46">
                <w:rPr>
                  <w:rFonts w:ascii="Courier New" w:eastAsia="MS UI Gothic" w:hAnsi="Courier New" w:cs="Courier New"/>
                  <w:lang w:val="ja-JP"/>
                </w:rPr>
                <w:delText>ｩ</w:delText>
              </w:r>
            </w:del>
            <w:r w:rsidR="002379F4" w:rsidRPr="00194E20">
              <w:rPr>
                <w:rFonts w:ascii="Courier New" w:eastAsia="MS UI Gothic" w:hAnsi="Courier New" w:cs="Courier New"/>
              </w:rPr>
              <w:t xml:space="preserve"> 2013 </w:t>
            </w:r>
            <w:proofErr w:type="spellStart"/>
            <w:r w:rsidR="002379F4" w:rsidRPr="00194E20">
              <w:rPr>
                <w:rFonts w:ascii="Courier New" w:eastAsia="MS UI Gothic" w:hAnsi="Courier New" w:cs="Courier New"/>
              </w:rPr>
              <w:t>Websense</w:t>
            </w:r>
            <w:proofErr w:type="spellEnd"/>
            <w:r w:rsidR="002379F4" w:rsidRPr="00194E20">
              <w:rPr>
                <w:rFonts w:ascii="Courier New" w:eastAsia="MS UI Gothic" w:hAnsi="Courier New" w:cs="Courier New"/>
              </w:rPr>
              <w:t>, Inc. All rights reserved.</w:t>
            </w:r>
            <w:r w:rsidR="002379F4" w:rsidRPr="00194E20">
              <w:rPr>
                <w:rFonts w:ascii="Courier New" w:hAnsi="Courier New" w:cs="Courier New"/>
              </w:rPr>
              <w:t xml:space="preserve"> </w:t>
            </w:r>
            <w:proofErr w:type="spellStart"/>
            <w:r w:rsidR="002379F4" w:rsidRPr="00194E20">
              <w:rPr>
                <w:rFonts w:ascii="Courier New" w:hAnsi="Courier New" w:cs="Courier New"/>
                <w:lang w:eastAsia="ja-JP"/>
              </w:rPr>
              <w:t>Websense</w:t>
            </w:r>
            <w:proofErr w:type="spellEnd"/>
            <w:r w:rsidR="002379F4" w:rsidRPr="00194E20">
              <w:rPr>
                <w:rFonts w:ascii="Courier New" w:hAnsi="Courier New" w:cs="Courier New"/>
                <w:lang w:eastAsia="ja-JP"/>
              </w:rPr>
              <w:t xml:space="preserve"> </w:t>
            </w:r>
            <w:r w:rsidR="002379F4" w:rsidRPr="00194E20">
              <w:rPr>
                <w:rFonts w:ascii="Courier New" w:hAnsi="Courier New" w:cs="Courier New"/>
                <w:lang w:val="ja-JP" w:eastAsia="ja-JP"/>
              </w:rPr>
              <w:t>および</w:t>
            </w:r>
            <w:r w:rsidR="002379F4" w:rsidRPr="00194E20">
              <w:rPr>
                <w:rFonts w:ascii="Courier New" w:hAnsi="Courier New" w:cs="Courier New"/>
                <w:lang w:eastAsia="ja-JP"/>
              </w:rPr>
              <w:t xml:space="preserve"> </w:t>
            </w:r>
            <w:proofErr w:type="spellStart"/>
            <w:r w:rsidR="002379F4" w:rsidRPr="00194E20">
              <w:rPr>
                <w:rFonts w:ascii="Courier New" w:hAnsi="Courier New" w:cs="Courier New"/>
                <w:lang w:eastAsia="ja-JP"/>
              </w:rPr>
              <w:t>Websense</w:t>
            </w:r>
            <w:proofErr w:type="spellEnd"/>
            <w:r w:rsidR="002379F4" w:rsidRPr="00194E20">
              <w:rPr>
                <w:rFonts w:ascii="Courier New" w:hAnsi="Courier New" w:cs="Courier New"/>
                <w:lang w:eastAsia="ja-JP"/>
              </w:rPr>
              <w:t xml:space="preserve"> </w:t>
            </w:r>
            <w:r w:rsidR="002379F4" w:rsidRPr="00194E20">
              <w:rPr>
                <w:rFonts w:ascii="Courier New" w:eastAsia="MS UI Gothic" w:hAnsi="Courier New" w:cs="Courier New"/>
                <w:lang w:val="ja-JP" w:eastAsia="ja-JP"/>
              </w:rPr>
              <w:t>のロゴ</w:t>
            </w:r>
            <w:r w:rsidR="002379F4" w:rsidRPr="00194E20">
              <w:rPr>
                <w:rFonts w:ascii="Courier New" w:hAnsi="Courier New" w:cs="Courier New"/>
                <w:lang w:val="ja-JP" w:eastAsia="ja-JP"/>
              </w:rPr>
              <w:t>は、米国および他の国における</w:t>
            </w:r>
            <w:r w:rsidR="002379F4" w:rsidRPr="00194E20">
              <w:rPr>
                <w:rFonts w:ascii="Courier New" w:eastAsia="MS UI Gothic" w:hAnsi="Courier New" w:cs="Courier New"/>
                <w:lang w:eastAsia="ja-JP"/>
              </w:rPr>
              <w:t xml:space="preserve"> </w:t>
            </w:r>
            <w:proofErr w:type="spellStart"/>
            <w:r w:rsidR="002379F4" w:rsidRPr="00194E20">
              <w:rPr>
                <w:rFonts w:ascii="Courier New" w:eastAsia="MS UI Gothic" w:hAnsi="Courier New" w:cs="Courier New"/>
                <w:lang w:eastAsia="ja-JP"/>
              </w:rPr>
              <w:t>Websense</w:t>
            </w:r>
            <w:proofErr w:type="spellEnd"/>
            <w:r w:rsidR="002379F4" w:rsidRPr="00194E20">
              <w:rPr>
                <w:rFonts w:ascii="Courier New" w:eastAsia="MS UI Gothic" w:hAnsi="Courier New" w:cs="Courier New"/>
                <w:lang w:eastAsia="ja-JP"/>
              </w:rPr>
              <w:t xml:space="preserve">, Inc. </w:t>
            </w:r>
            <w:r w:rsidR="002379F4" w:rsidRPr="00194E20">
              <w:rPr>
                <w:rFonts w:ascii="Courier New" w:hAnsi="Courier New" w:cs="Courier New"/>
                <w:lang w:val="ja-JP" w:eastAsia="ja-JP"/>
              </w:rPr>
              <w:t>の登</w:t>
            </w:r>
            <w:r w:rsidR="002379F4" w:rsidRPr="00194E20">
              <w:rPr>
                <w:rFonts w:ascii="Courier New" w:hAnsi="Courier New" w:cs="Courier New"/>
                <w:lang w:val="ja-JP" w:eastAsia="ja-JP"/>
              </w:rPr>
              <w:lastRenderedPageBreak/>
              <w:t>録商標です。</w:t>
            </w:r>
            <w:r w:rsidR="002379F4" w:rsidRPr="00194E20">
              <w:rPr>
                <w:rFonts w:ascii="Courier New" w:hAnsi="Courier New" w:cs="Courier New"/>
                <w:lang w:eastAsia="ja-JP"/>
              </w:rPr>
              <w:t xml:space="preserve"> </w:t>
            </w:r>
            <w:r w:rsidR="002379F4" w:rsidRPr="00194E20">
              <w:rPr>
                <w:rFonts w:ascii="Courier New" w:eastAsia="MS UI Gothic" w:hAnsi="Courier New" w:cs="Courier New"/>
                <w:lang w:val="ja-JP" w:eastAsia="ja-JP"/>
              </w:rPr>
              <w:t>すべての他の商標は、それぞれ該当する所有者の財産です。</w:t>
            </w:r>
          </w:p>
        </w:tc>
      </w:tr>
    </w:tbl>
    <w:p w:rsidR="002379F4" w:rsidRPr="00194E20" w:rsidRDefault="002379F4" w:rsidP="00194E20">
      <w:pPr>
        <w:spacing w:line="480" w:lineRule="auto"/>
        <w:rPr>
          <w:rFonts w:ascii="Courier New" w:hAnsi="Courier New" w:cs="Courier New"/>
          <w:lang w:eastAsia="ja-JP"/>
        </w:rPr>
      </w:pPr>
    </w:p>
    <w:p w:rsidR="002379F4" w:rsidRPr="00194E20" w:rsidRDefault="002379F4" w:rsidP="00194E20">
      <w:pPr>
        <w:spacing w:line="480" w:lineRule="auto"/>
        <w:rPr>
          <w:rFonts w:ascii="Courier New" w:hAnsi="Courier New" w:cs="Courier New"/>
          <w:lang w:eastAsia="ja-JP"/>
        </w:rPr>
      </w:pPr>
    </w:p>
    <w:p w:rsidR="002379F4" w:rsidRPr="00194E20" w:rsidRDefault="002379F4" w:rsidP="00194E20">
      <w:pPr>
        <w:spacing w:line="480" w:lineRule="auto"/>
        <w:rPr>
          <w:rFonts w:ascii="Courier New" w:hAnsi="Courier New" w:cs="Courier New"/>
        </w:rPr>
      </w:pPr>
      <w:r w:rsidRPr="00194E20">
        <w:rPr>
          <w:rFonts w:ascii="Courier New" w:hAnsi="Courier New" w:cs="Courier New"/>
          <w:b/>
          <w:lang w:val="ja-JP"/>
        </w:rPr>
        <w:t>新規のお客様</w:t>
      </w:r>
      <w:r w:rsidRPr="00194E20">
        <w:rPr>
          <w:rFonts w:ascii="Courier New" w:eastAsia="MS UI Gothic" w:hAnsi="Courier New" w:cs="Courier New"/>
          <w:b/>
          <w:lang w:val="ja-JP"/>
        </w:rPr>
        <w:t>, Aero Hive</w:t>
      </w:r>
      <w:r w:rsidRPr="00194E20">
        <w:rPr>
          <w:rFonts w:ascii="Courier New" w:hAnsi="Courier New" w:cs="Courier New"/>
          <w:b/>
        </w:rPr>
        <w:t xml:space="preserve"> </w:t>
      </w:r>
    </w:p>
    <w:p w:rsidR="002379F4" w:rsidRPr="00194E20" w:rsidRDefault="002379F4" w:rsidP="00194E20">
      <w:pPr>
        <w:spacing w:line="480" w:lineRule="auto"/>
        <w:rPr>
          <w:rFonts w:ascii="Courier New" w:hAnsi="Courier New" w:cs="Courier New"/>
          <w:b/>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08"/>
        <w:gridCol w:w="4500"/>
      </w:tblGrid>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FREE {Title Duration}: WEBSENSE® CLOUD WEB SECURITY GATEWAY</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hAnsi="Courier New" w:cs="Courier New"/>
                <w:lang w:val="ja-JP"/>
              </w:rPr>
              <w:t>無償</w:t>
            </w:r>
            <w:r w:rsidRPr="00194E20">
              <w:rPr>
                <w:rFonts w:ascii="Courier New" w:hAnsi="Courier New" w:cs="Courier New"/>
              </w:rPr>
              <w:t xml:space="preserve"> {Title Duration}: </w:t>
            </w:r>
            <w:r w:rsidRPr="00194E20">
              <w:rPr>
                <w:rFonts w:ascii="Courier New" w:eastAsia="MS UI Gothic" w:hAnsi="Courier New" w:cs="Courier New"/>
              </w:rPr>
              <w:t>WEBSENSE</w:t>
            </w:r>
            <w:ins w:id="200" w:author="McGoldrick, Tomoko" w:date="2013-06-10T10:34:00Z">
              <w:r w:rsidR="00C61D46" w:rsidRPr="00C61D46">
                <w:rPr>
                  <w:rFonts w:ascii="Courier New" w:eastAsia="MS UI Gothic" w:hAnsi="Courier New" w:cs="Courier New"/>
                </w:rPr>
                <w:t>®</w:t>
              </w:r>
            </w:ins>
            <w:del w:id="201" w:author="McGoldrick, Tomoko" w:date="2013-06-10T10:34:00Z">
              <w:r w:rsidRPr="00194E20" w:rsidDel="00C61D46">
                <w:rPr>
                  <w:rFonts w:ascii="Courier New" w:eastAsia="MS UI Gothic" w:hAnsi="Courier New" w:cs="Courier New"/>
                  <w:lang w:val="ja-JP"/>
                </w:rPr>
                <w:delText>ｮ</w:delText>
              </w:r>
            </w:del>
            <w:r w:rsidRPr="00194E20">
              <w:rPr>
                <w:rFonts w:ascii="Courier New" w:eastAsia="MS UI Gothic" w:hAnsi="Courier New" w:cs="Courier New"/>
              </w:rPr>
              <w:t xml:space="preserve"> CLOUD WEB SECURITY GATEWAY</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p>
        </w:tc>
        <w:tc>
          <w:tcPr>
            <w:tcW w:w="4500" w:type="dxa"/>
          </w:tcPr>
          <w:p w:rsidR="002379F4" w:rsidRPr="00194E20" w:rsidRDefault="002379F4" w:rsidP="00194E20">
            <w:pPr>
              <w:spacing w:line="480" w:lineRule="auto"/>
              <w:rPr>
                <w:rFonts w:ascii="Courier New" w:hAnsi="Courier New" w:cs="Courier New"/>
              </w:rPr>
            </w:pP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Dear {</w:t>
            </w:r>
            <w:proofErr w:type="spellStart"/>
            <w:r w:rsidRPr="00194E20">
              <w:rPr>
                <w:rFonts w:ascii="Courier New" w:hAnsi="Courier New" w:cs="Courier New"/>
              </w:rPr>
              <w:t>FirstName</w:t>
            </w:r>
            <w:proofErr w:type="spellEnd"/>
            <w:r w:rsidRPr="00194E20">
              <w:rPr>
                <w:rFonts w:ascii="Courier New" w:hAnsi="Courier New" w:cs="Courier New"/>
              </w:rPr>
              <w:t>},</w:t>
            </w:r>
          </w:p>
        </w:tc>
        <w:tc>
          <w:tcPr>
            <w:tcW w:w="4500" w:type="dxa"/>
          </w:tcPr>
          <w:p w:rsidR="002379F4" w:rsidRPr="00C61D46" w:rsidRDefault="002379F4" w:rsidP="00194E20">
            <w:pPr>
              <w:spacing w:line="480" w:lineRule="auto"/>
              <w:rPr>
                <w:ins w:id="202" w:author="McGoldrick, Tomoko" w:date="2013-06-10T10:39:00Z"/>
                <w:rFonts w:ascii="Courier New" w:hAnsi="Courier New" w:cs="Courier New"/>
                <w:lang w:eastAsia="ja-JP"/>
                <w:rPrChange w:id="203" w:author="McGoldrick, Tomoko" w:date="2013-06-10T10:40:00Z">
                  <w:rPr>
                    <w:ins w:id="204" w:author="McGoldrick, Tomoko" w:date="2013-06-10T10:39:00Z"/>
                    <w:rFonts w:ascii="Courier New" w:hAnsi="Courier New" w:cs="Courier New"/>
                    <w:lang w:val="ja-JP" w:eastAsia="ja-JP"/>
                  </w:rPr>
                </w:rPrChange>
              </w:rPr>
            </w:pPr>
            <w:r w:rsidRPr="00C61D46">
              <w:rPr>
                <w:rFonts w:ascii="Courier New" w:eastAsia="MS UI Gothic" w:hAnsi="Courier New" w:cs="Courier New"/>
                <w:rPrChange w:id="205" w:author="McGoldrick, Tomoko" w:date="2013-06-10T10:40:00Z">
                  <w:rPr>
                    <w:rFonts w:ascii="Courier New" w:eastAsia="MS UI Gothic" w:hAnsi="Courier New" w:cs="Courier New"/>
                    <w:lang w:val="ja-JP"/>
                  </w:rPr>
                </w:rPrChange>
              </w:rPr>
              <w:t>{</w:t>
            </w:r>
            <w:ins w:id="206" w:author="McGoldrick, Tomoko" w:date="2013-06-10T10:39:00Z">
              <w:r w:rsidR="00C61D46" w:rsidRPr="00C61D46">
                <w:rPr>
                  <w:rFonts w:ascii="Courier New" w:eastAsia="MS UI Gothic" w:hAnsi="Courier New" w:cs="Courier New"/>
                  <w:color w:val="00B050"/>
                  <w:lang w:eastAsia="ja-JP"/>
                  <w:rPrChange w:id="207" w:author="McGoldrick, Tomoko" w:date="2013-06-10T10:40:00Z">
                    <w:rPr>
                      <w:rFonts w:ascii="Courier New" w:eastAsia="MS UI Gothic" w:hAnsi="Courier New" w:cs="Courier New"/>
                      <w:color w:val="00B050"/>
                      <w:lang w:val="ja-JP" w:eastAsia="ja-JP"/>
                    </w:rPr>
                  </w:rPrChange>
                </w:rPr>
                <w:t>Las</w:t>
              </w:r>
              <w:r w:rsidR="00C61D46" w:rsidRPr="00C61D46">
                <w:rPr>
                  <w:rFonts w:ascii="Courier New" w:eastAsia="MS UI Gothic" w:hAnsi="Courier New" w:cs="Courier New" w:hint="eastAsia"/>
                  <w:color w:val="00B050"/>
                  <w:lang w:eastAsia="ja-JP"/>
                  <w:rPrChange w:id="208" w:author="McGoldrick, Tomoko" w:date="2013-06-10T10:40:00Z">
                    <w:rPr>
                      <w:rFonts w:ascii="Courier New" w:eastAsia="MS UI Gothic" w:hAnsi="Courier New" w:cs="Courier New" w:hint="eastAsia"/>
                      <w:color w:val="00B050"/>
                      <w:lang w:val="ja-JP" w:eastAsia="ja-JP"/>
                    </w:rPr>
                  </w:rPrChange>
                </w:rPr>
                <w:t>ｔ</w:t>
              </w:r>
            </w:ins>
            <w:del w:id="209" w:author="McGoldrick, Tomoko" w:date="2013-06-10T10:39:00Z">
              <w:r w:rsidRPr="00C61D46" w:rsidDel="00C61D46">
                <w:rPr>
                  <w:rFonts w:ascii="Courier New" w:eastAsia="MS UI Gothic" w:hAnsi="Courier New" w:cs="Courier New"/>
                  <w:color w:val="00B050"/>
                  <w:rPrChange w:id="210" w:author="McGoldrick, Tomoko" w:date="2013-06-10T10:40:00Z">
                    <w:rPr>
                      <w:rFonts w:ascii="Courier New" w:eastAsia="MS UI Gothic" w:hAnsi="Courier New" w:cs="Courier New"/>
                      <w:lang w:val="ja-JP"/>
                    </w:rPr>
                  </w:rPrChange>
                </w:rPr>
                <w:delText>First</w:delText>
              </w:r>
            </w:del>
            <w:r w:rsidRPr="00C61D46">
              <w:rPr>
                <w:rFonts w:ascii="Courier New" w:eastAsia="MS UI Gothic" w:hAnsi="Courier New" w:cs="Courier New"/>
                <w:color w:val="00B050"/>
                <w:rPrChange w:id="211" w:author="McGoldrick, Tomoko" w:date="2013-06-10T10:40:00Z">
                  <w:rPr>
                    <w:rFonts w:ascii="Courier New" w:eastAsia="MS UI Gothic" w:hAnsi="Courier New" w:cs="Courier New"/>
                    <w:lang w:val="ja-JP"/>
                  </w:rPr>
                </w:rPrChange>
              </w:rPr>
              <w:t>Name</w:t>
            </w:r>
            <w:r w:rsidRPr="00C61D46">
              <w:rPr>
                <w:rFonts w:ascii="Courier New" w:eastAsia="MS UI Gothic" w:hAnsi="Courier New" w:cs="Courier New"/>
                <w:rPrChange w:id="212" w:author="McGoldrick, Tomoko" w:date="2013-06-10T10:40:00Z">
                  <w:rPr>
                    <w:rFonts w:ascii="Courier New" w:eastAsia="MS UI Gothic" w:hAnsi="Courier New" w:cs="Courier New"/>
                    <w:lang w:val="ja-JP"/>
                  </w:rPr>
                </w:rPrChange>
              </w:rPr>
              <w:t>}</w:t>
            </w:r>
            <w:r w:rsidRPr="00194E20">
              <w:rPr>
                <w:rFonts w:ascii="Courier New" w:hAnsi="Courier New" w:cs="Courier New"/>
                <w:lang w:val="ja-JP"/>
              </w:rPr>
              <w:t>様</w:t>
            </w:r>
          </w:p>
          <w:p w:rsidR="00C61D46" w:rsidRPr="00194E20" w:rsidRDefault="00C61D46" w:rsidP="00194E20">
            <w:pPr>
              <w:spacing w:line="480" w:lineRule="auto"/>
              <w:rPr>
                <w:rFonts w:ascii="Courier New" w:hAnsi="Courier New" w:cs="Courier New"/>
                <w:lang w:eastAsia="ja-JP"/>
              </w:rPr>
            </w:pPr>
            <w:ins w:id="213" w:author="McGoldrick, Tomoko" w:date="2013-06-10T10:40:00Z">
              <w:r w:rsidRPr="00C61D46">
                <w:rPr>
                  <w:rFonts w:ascii="Courier New" w:hAnsi="Courier New" w:cs="Courier New"/>
                  <w:lang w:eastAsia="ja-JP"/>
                </w:rPr>
                <w:t>*using last name is common in Japan.</w:t>
              </w:r>
            </w:ins>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p>
        </w:tc>
        <w:tc>
          <w:tcPr>
            <w:tcW w:w="4500" w:type="dxa"/>
          </w:tcPr>
          <w:p w:rsidR="002379F4" w:rsidRPr="00194E20" w:rsidRDefault="002379F4" w:rsidP="00194E20">
            <w:pPr>
              <w:spacing w:line="480" w:lineRule="auto"/>
              <w:rPr>
                <w:rFonts w:ascii="Courier New" w:hAnsi="Courier New" w:cs="Courier New"/>
              </w:rPr>
            </w:pPr>
          </w:p>
        </w:tc>
      </w:tr>
      <w:tr w:rsidR="002379F4" w:rsidRPr="00194E20" w:rsidTr="00A701AE">
        <w:trPr>
          <w:trHeight w:val="510"/>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 xml:space="preserve">Thank you for requesting a free {Duration} evaluation of </w:t>
            </w:r>
            <w:proofErr w:type="spellStart"/>
            <w:r w:rsidRPr="00194E20">
              <w:rPr>
                <w:rFonts w:ascii="Courier New" w:hAnsi="Courier New" w:cs="Courier New"/>
              </w:rPr>
              <w:t>Websense</w:t>
            </w:r>
            <w:proofErr w:type="spellEnd"/>
            <w:r w:rsidRPr="00194E20">
              <w:rPr>
                <w:rFonts w:ascii="Courier New" w:hAnsi="Courier New" w:cs="Courier New"/>
              </w:rPr>
              <w:t xml:space="preserve"> Cloud Web Security Gateway.</w:t>
            </w:r>
          </w:p>
        </w:tc>
        <w:tc>
          <w:tcPr>
            <w:tcW w:w="4500" w:type="dxa"/>
          </w:tcPr>
          <w:p w:rsidR="002379F4" w:rsidRPr="00194E20" w:rsidRDefault="002379F4" w:rsidP="00194E20">
            <w:pPr>
              <w:spacing w:line="480" w:lineRule="auto"/>
              <w:rPr>
                <w:rFonts w:ascii="Courier New" w:hAnsi="Courier New" w:cs="Courier New"/>
                <w:lang w:eastAsia="ja-JP"/>
              </w:rPr>
            </w:pPr>
            <w:proofErr w:type="spellStart"/>
            <w:r w:rsidRPr="00194E20">
              <w:rPr>
                <w:rFonts w:ascii="Courier New" w:eastAsia="MS UI Gothic" w:hAnsi="Courier New" w:cs="Courier New"/>
              </w:rPr>
              <w:t>Websense</w:t>
            </w:r>
            <w:proofErr w:type="spellEnd"/>
            <w:r w:rsidRPr="00194E20">
              <w:rPr>
                <w:rFonts w:ascii="Courier New" w:eastAsia="MS UI Gothic" w:hAnsi="Courier New" w:cs="Courier New"/>
              </w:rPr>
              <w:t xml:space="preserve"> Cloud Web Security Gateway {Duration} </w:t>
            </w:r>
            <w:r w:rsidRPr="00194E20">
              <w:rPr>
                <w:rFonts w:ascii="Courier New" w:hAnsi="Courier New" w:cs="Courier New"/>
                <w:lang w:val="ja-JP"/>
              </w:rPr>
              <w:t>無償評価版をご注文いただき、ありがとうございます。</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p>
        </w:tc>
        <w:tc>
          <w:tcPr>
            <w:tcW w:w="4500" w:type="dxa"/>
          </w:tcPr>
          <w:p w:rsidR="002379F4" w:rsidRPr="00194E20" w:rsidRDefault="002379F4" w:rsidP="00194E20">
            <w:pPr>
              <w:spacing w:line="480" w:lineRule="auto"/>
              <w:rPr>
                <w:rFonts w:ascii="Courier New" w:hAnsi="Courier New" w:cs="Courier New"/>
              </w:rPr>
            </w:pP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lastRenderedPageBreak/>
              <w:t xml:space="preserve">{Note} </w:t>
            </w:r>
          </w:p>
          <w:p w:rsidR="002379F4" w:rsidRPr="00194E20" w:rsidRDefault="002379F4" w:rsidP="00194E20">
            <w:pPr>
              <w:spacing w:line="480" w:lineRule="auto"/>
              <w:rPr>
                <w:rFonts w:ascii="Courier New" w:hAnsi="Courier New" w:cs="Courier New"/>
              </w:rPr>
            </w:pPr>
            <w:r w:rsidRPr="00194E20">
              <w:rPr>
                <w:rFonts w:ascii="Courier New" w:hAnsi="Courier New" w:cs="Courier New"/>
              </w:rPr>
              <w:t>We have detected that you currently have an active evaluation for this product.  We have resent your original email.</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eastAsia="ja-JP"/>
              </w:rPr>
              <w:t>{</w:t>
            </w:r>
            <w:r w:rsidRPr="00194E20">
              <w:rPr>
                <w:rFonts w:ascii="Courier New" w:hAnsi="Courier New" w:cs="Courier New"/>
                <w:lang w:val="ja-JP" w:eastAsia="ja-JP"/>
              </w:rPr>
              <w:t>ご注意</w:t>
            </w:r>
            <w:r w:rsidRPr="00194E20">
              <w:rPr>
                <w:rFonts w:ascii="Courier New" w:eastAsia="MS UI Gothic" w:hAnsi="Courier New" w:cs="Courier New"/>
                <w:lang w:eastAsia="ja-JP"/>
              </w:rPr>
              <w:t>}</w:t>
            </w:r>
          </w:p>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eastAsia="ja-JP"/>
              </w:rPr>
              <w:t>あなたは現在、この製品の評価版をご利用になっています。</w:t>
            </w:r>
            <w:r w:rsidRPr="00194E20">
              <w:rPr>
                <w:rFonts w:ascii="Courier New" w:hAnsi="Courier New" w:cs="Courier New"/>
                <w:lang w:eastAsia="ja-JP"/>
              </w:rPr>
              <w:t xml:space="preserve">  </w:t>
            </w:r>
            <w:r w:rsidRPr="00194E20">
              <w:rPr>
                <w:rFonts w:ascii="Courier New" w:eastAsia="MS UI Gothic" w:hAnsi="Courier New" w:cs="Courier New"/>
                <w:lang w:val="ja-JP" w:eastAsia="ja-JP"/>
              </w:rPr>
              <w:t>あなたからの元の電子メールを再送しました。</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1020"/>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To begin, click on the link below to access the Cloud Portal, where you will enter your username and temporary password. After signing in for the first time, you will be asked to reset your password.</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hAnsi="Courier New" w:cs="Courier New"/>
                <w:lang w:val="ja-JP" w:eastAsia="ja-JP"/>
              </w:rPr>
              <w:t>はじめに下のリンクをクリックしてクラウド</w:t>
            </w:r>
            <w:r w:rsidRPr="00194E20">
              <w:rPr>
                <w:rFonts w:ascii="Courier New" w:eastAsia="MS UI Gothic" w:hAnsi="Courier New" w:cs="Courier New"/>
                <w:lang w:eastAsia="ja-JP"/>
              </w:rPr>
              <w:t xml:space="preserve"> </w:t>
            </w:r>
            <w:r w:rsidRPr="00194E20">
              <w:rPr>
                <w:rFonts w:ascii="Courier New" w:hAnsi="Courier New" w:cs="Courier New"/>
                <w:lang w:val="ja-JP" w:eastAsia="ja-JP"/>
              </w:rPr>
              <w:t>ポータルにアクセスし、ご自分のユーザー名と仮パスワードを入力してください。</w:t>
            </w:r>
            <w:r w:rsidRPr="00194E20">
              <w:rPr>
                <w:rFonts w:ascii="Courier New" w:hAnsi="Courier New" w:cs="Courier New"/>
                <w:lang w:eastAsia="ja-JP"/>
              </w:rPr>
              <w:t xml:space="preserve"> </w:t>
            </w:r>
            <w:r w:rsidRPr="00194E20">
              <w:rPr>
                <w:rFonts w:ascii="Courier New" w:eastAsia="MS UI Gothic" w:hAnsi="Courier New" w:cs="Courier New"/>
                <w:lang w:val="ja-JP" w:eastAsia="ja-JP"/>
              </w:rPr>
              <w:t>最初にサインオンしたあと、パスワードを再設定するよう要求されます。</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Cloud Portal</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rPr>
              <w:t>クラウド</w:t>
            </w:r>
            <w:r w:rsidRPr="00194E20">
              <w:rPr>
                <w:rFonts w:ascii="Courier New" w:eastAsia="MS UI Gothic" w:hAnsi="Courier New" w:cs="Courier New"/>
                <w:lang w:val="ja-JP"/>
              </w:rPr>
              <w:t xml:space="preserve"> </w:t>
            </w:r>
            <w:r w:rsidRPr="00194E20">
              <w:rPr>
                <w:rFonts w:ascii="Courier New" w:eastAsia="MS UI Gothic" w:hAnsi="Courier New" w:cs="Courier New"/>
                <w:lang w:val="ja-JP"/>
              </w:rPr>
              <w:t>ポータル</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User name: {Username}</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hAnsi="Courier New" w:cs="Courier New"/>
                <w:lang w:val="ja-JP" w:eastAsia="ja-JP"/>
              </w:rPr>
              <w:t>ユーザー名</w:t>
            </w:r>
            <w:r w:rsidRPr="00194E20">
              <w:rPr>
                <w:rFonts w:ascii="Courier New" w:eastAsia="MS UI Gothic" w:hAnsi="Courier New" w:cs="Courier New"/>
                <w:lang w:val="ja-JP" w:eastAsia="ja-JP"/>
              </w:rPr>
              <w:t>:{Username}</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Temporary Password: {</w:t>
            </w:r>
            <w:proofErr w:type="spellStart"/>
            <w:r w:rsidRPr="00194E20">
              <w:rPr>
                <w:rFonts w:ascii="Courier New" w:hAnsi="Courier New" w:cs="Courier New"/>
              </w:rPr>
              <w:t>TempPassword</w:t>
            </w:r>
            <w:proofErr w:type="spellEnd"/>
            <w:r w:rsidRPr="00194E20">
              <w:rPr>
                <w:rFonts w:ascii="Courier New" w:hAnsi="Courier New" w:cs="Courier New"/>
              </w:rPr>
              <w:t>}</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eastAsia="ja-JP"/>
              </w:rPr>
              <w:t>仮パスワード</w:t>
            </w:r>
            <w:r w:rsidRPr="00194E20">
              <w:rPr>
                <w:rFonts w:ascii="Courier New" w:eastAsia="MS UI Gothic" w:hAnsi="Courier New" w:cs="Courier New"/>
                <w:lang w:val="ja-JP" w:eastAsia="ja-JP"/>
              </w:rPr>
              <w:t>:</w:t>
            </w:r>
            <w:r w:rsidRPr="00194E20">
              <w:rPr>
                <w:rFonts w:ascii="Courier New" w:hAnsi="Courier New" w:cs="Courier New"/>
                <w:lang w:eastAsia="ja-JP"/>
              </w:rPr>
              <w:t xml:space="preserve"> </w:t>
            </w:r>
            <w:r w:rsidRPr="00194E20">
              <w:rPr>
                <w:rFonts w:ascii="Courier New" w:eastAsia="MS UI Gothic" w:hAnsi="Courier New" w:cs="Courier New"/>
                <w:lang w:val="ja-JP" w:eastAsia="ja-JP"/>
              </w:rPr>
              <w:t>{TempPassword}</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1020"/>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 xml:space="preserve">Once you have logged on to the Cloud Portal, click Web Security in the top menu bar </w:t>
            </w:r>
            <w:r w:rsidRPr="00194E20">
              <w:rPr>
                <w:rFonts w:ascii="Courier New" w:hAnsi="Courier New" w:cs="Courier New"/>
              </w:rPr>
              <w:lastRenderedPageBreak/>
              <w:t>to configure Cloud Web Security Gateway settings and policies. For more information, see the Getting Started Guide.</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hAnsi="Courier New" w:cs="Courier New"/>
                <w:lang w:val="ja-JP"/>
              </w:rPr>
              <w:lastRenderedPageBreak/>
              <w:t>クラウド</w:t>
            </w:r>
            <w:r w:rsidRPr="00194E20">
              <w:rPr>
                <w:rFonts w:ascii="Courier New" w:eastAsia="MS UI Gothic" w:hAnsi="Courier New" w:cs="Courier New"/>
              </w:rPr>
              <w:t xml:space="preserve"> </w:t>
            </w:r>
            <w:r w:rsidRPr="00194E20">
              <w:rPr>
                <w:rFonts w:ascii="Courier New" w:hAnsi="Courier New" w:cs="Courier New"/>
                <w:lang w:val="ja-JP"/>
              </w:rPr>
              <w:t>ポータルにログオンしたあと、上段のメニューバーで</w:t>
            </w:r>
            <w:r w:rsidRPr="00194E20">
              <w:rPr>
                <w:rFonts w:ascii="Courier New" w:hAnsi="Courier New" w:cs="Courier New"/>
              </w:rPr>
              <w:t xml:space="preserve"> Web </w:t>
            </w:r>
            <w:r w:rsidRPr="00194E20">
              <w:rPr>
                <w:rFonts w:ascii="Courier New" w:hAnsi="Courier New" w:cs="Courier New"/>
              </w:rPr>
              <w:lastRenderedPageBreak/>
              <w:t xml:space="preserve">Security </w:t>
            </w:r>
            <w:r w:rsidRPr="00194E20">
              <w:rPr>
                <w:rFonts w:ascii="Courier New" w:hAnsi="Courier New" w:cs="Courier New"/>
                <w:lang w:val="ja-JP"/>
              </w:rPr>
              <w:t>をクリックし、</w:t>
            </w:r>
            <w:del w:id="214" w:author="McGoldrick, Tomoko" w:date="2013-06-10T10:41:00Z">
              <w:r w:rsidRPr="00194E20" w:rsidDel="00C61D46">
                <w:rPr>
                  <w:rFonts w:ascii="Courier New" w:hAnsi="Courier New" w:cs="Courier New"/>
                </w:rPr>
                <w:delText>［</w:delText>
              </w:r>
              <w:r w:rsidRPr="00194E20" w:rsidDel="00C61D46">
                <w:rPr>
                  <w:rFonts w:ascii="Courier New" w:hAnsi="Courier New" w:cs="Courier New"/>
                </w:rPr>
                <w:delText>Cloud Web Security Gateway settings and policies (</w:delText>
              </w:r>
            </w:del>
            <w:r w:rsidRPr="00194E20">
              <w:rPr>
                <w:rFonts w:ascii="Courier New" w:hAnsi="Courier New" w:cs="Courier New"/>
              </w:rPr>
              <w:t>Cloud Web Security Gateway</w:t>
            </w:r>
            <w:r w:rsidRPr="00194E20">
              <w:rPr>
                <w:rFonts w:ascii="Courier New" w:hAnsi="Courier New" w:cs="Courier New"/>
                <w:lang w:val="ja-JP"/>
              </w:rPr>
              <w:t>設定とポリシー</w:t>
            </w:r>
            <w:del w:id="215" w:author="McGoldrick, Tomoko" w:date="2013-06-10T10:41:00Z">
              <w:r w:rsidRPr="00194E20" w:rsidDel="00C61D46">
                <w:rPr>
                  <w:rFonts w:ascii="Courier New" w:hAnsi="Courier New" w:cs="Courier New"/>
                </w:rPr>
                <w:delText>)]</w:delText>
              </w:r>
            </w:del>
            <w:r w:rsidRPr="00194E20">
              <w:rPr>
                <w:rFonts w:ascii="Courier New" w:hAnsi="Courier New" w:cs="Courier New"/>
                <w:lang w:val="ja-JP"/>
              </w:rPr>
              <w:t>を設定してください。</w:t>
            </w:r>
            <w:r w:rsidRPr="00194E20">
              <w:rPr>
                <w:rFonts w:ascii="Courier New" w:hAnsi="Courier New" w:cs="Courier New"/>
              </w:rPr>
              <w:t xml:space="preserve"> </w:t>
            </w:r>
            <w:r w:rsidRPr="00194E20">
              <w:rPr>
                <w:rFonts w:ascii="Courier New" w:eastAsia="MS UI Gothic" w:hAnsi="Courier New" w:cs="Courier New"/>
                <w:lang w:val="ja-JP"/>
              </w:rPr>
              <w:t>詳細は、『</w:t>
            </w:r>
            <w:r w:rsidRPr="00194E20">
              <w:rPr>
                <w:rFonts w:ascii="Courier New" w:eastAsia="MS UI Gothic" w:hAnsi="Courier New" w:cs="Courier New"/>
              </w:rPr>
              <w:t>Getting Started Guide</w:t>
            </w:r>
            <w:r w:rsidRPr="00194E20">
              <w:rPr>
                <w:rFonts w:ascii="Courier New" w:eastAsia="MS UI Gothic" w:hAnsi="Courier New" w:cs="Courier New"/>
                <w:lang w:val="ja-JP"/>
              </w:rPr>
              <w:t>』を参照してください。</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p>
        </w:tc>
        <w:tc>
          <w:tcPr>
            <w:tcW w:w="4500" w:type="dxa"/>
          </w:tcPr>
          <w:p w:rsidR="002379F4" w:rsidRPr="00194E20" w:rsidRDefault="002379F4" w:rsidP="00194E20">
            <w:pPr>
              <w:spacing w:line="480" w:lineRule="auto"/>
              <w:rPr>
                <w:rFonts w:ascii="Courier New" w:hAnsi="Courier New" w:cs="Courier New"/>
              </w:rPr>
            </w:pPr>
          </w:p>
        </w:tc>
      </w:tr>
      <w:tr w:rsidR="002379F4" w:rsidRPr="00194E20" w:rsidTr="00A701AE">
        <w:trPr>
          <w:trHeight w:val="76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 xml:space="preserve">To enable Cloud Web Security Gateway on your </w:t>
            </w:r>
            <w:proofErr w:type="spellStart"/>
            <w:r w:rsidRPr="00194E20">
              <w:rPr>
                <w:rFonts w:ascii="Courier New" w:hAnsi="Courier New" w:cs="Courier New"/>
              </w:rPr>
              <w:t>Aerohive</w:t>
            </w:r>
            <w:proofErr w:type="spellEnd"/>
            <w:r w:rsidRPr="00194E20">
              <w:rPr>
                <w:rFonts w:ascii="Courier New" w:hAnsi="Courier New" w:cs="Courier New"/>
              </w:rPr>
              <w:t xml:space="preserve"> router, use the security key displayed on the </w:t>
            </w:r>
            <w:r w:rsidRPr="00194E20">
              <w:rPr>
                <w:rFonts w:ascii="Courier New" w:hAnsi="Courier New" w:cs="Courier New"/>
                <w:b/>
              </w:rPr>
              <w:t>Web Security &gt; Settings &gt; Configuration</w:t>
            </w:r>
            <w:r w:rsidRPr="00194E20">
              <w:rPr>
                <w:rFonts w:ascii="Courier New" w:hAnsi="Courier New" w:cs="Courier New"/>
              </w:rPr>
              <w:t xml:space="preserve"> </w:t>
            </w:r>
            <w:r w:rsidRPr="00194E20">
              <w:rPr>
                <w:rFonts w:ascii="Courier New" w:hAnsi="Courier New" w:cs="Courier New"/>
                <w:b/>
              </w:rPr>
              <w:t>info</w:t>
            </w:r>
            <w:r w:rsidRPr="00194E20">
              <w:rPr>
                <w:rFonts w:ascii="Courier New" w:hAnsi="Courier New" w:cs="Courier New"/>
              </w:rPr>
              <w:t xml:space="preserve"> page in the Cloud Portal.</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hAnsi="Courier New" w:cs="Courier New"/>
                <w:lang w:val="ja-JP" w:eastAsia="ja-JP"/>
              </w:rPr>
              <w:t>お客様の</w:t>
            </w:r>
            <w:proofErr w:type="spellStart"/>
            <w:r w:rsidRPr="00194E20">
              <w:rPr>
                <w:rFonts w:ascii="Courier New" w:eastAsia="MS UI Gothic" w:hAnsi="Courier New" w:cs="Courier New"/>
                <w:lang w:eastAsia="ja-JP"/>
              </w:rPr>
              <w:t>Aerohive</w:t>
            </w:r>
            <w:proofErr w:type="spellEnd"/>
            <w:r w:rsidRPr="00194E20">
              <w:rPr>
                <w:rFonts w:ascii="Courier New" w:eastAsia="MS UI Gothic" w:hAnsi="Courier New" w:cs="Courier New"/>
                <w:lang w:eastAsia="ja-JP"/>
              </w:rPr>
              <w:t xml:space="preserve"> </w:t>
            </w:r>
            <w:r w:rsidRPr="00194E20">
              <w:rPr>
                <w:rFonts w:ascii="Courier New" w:hAnsi="Courier New" w:cs="Courier New"/>
                <w:lang w:val="ja-JP" w:eastAsia="ja-JP"/>
              </w:rPr>
              <w:t>ルーター上で</w:t>
            </w:r>
            <w:r w:rsidRPr="00194E20">
              <w:rPr>
                <w:rFonts w:ascii="Courier New" w:eastAsia="MS UI Gothic" w:hAnsi="Courier New" w:cs="Courier New"/>
                <w:lang w:eastAsia="ja-JP"/>
              </w:rPr>
              <w:t xml:space="preserve"> Cloud Web Security Gateway </w:t>
            </w:r>
            <w:r w:rsidRPr="00194E20">
              <w:rPr>
                <w:rFonts w:ascii="Courier New" w:hAnsi="Courier New" w:cs="Courier New"/>
                <w:lang w:val="ja-JP" w:eastAsia="ja-JP"/>
              </w:rPr>
              <w:t>を有効にするには、クラウド</w:t>
            </w:r>
            <w:r w:rsidRPr="00194E20">
              <w:rPr>
                <w:rFonts w:ascii="Courier New" w:eastAsia="MS UI Gothic" w:hAnsi="Courier New" w:cs="Courier New"/>
                <w:lang w:eastAsia="ja-JP"/>
              </w:rPr>
              <w:t xml:space="preserve"> </w:t>
            </w:r>
            <w:r w:rsidRPr="00194E20">
              <w:rPr>
                <w:rFonts w:ascii="Courier New" w:hAnsi="Courier New" w:cs="Courier New"/>
                <w:lang w:val="ja-JP" w:eastAsia="ja-JP"/>
              </w:rPr>
              <w:t>ポータルの</w:t>
            </w:r>
            <w:r w:rsidRPr="00194E20">
              <w:rPr>
                <w:rFonts w:ascii="Courier New" w:eastAsia="MS UI Gothic" w:hAnsi="Courier New" w:cs="Courier New"/>
                <w:lang w:eastAsia="ja-JP"/>
              </w:rPr>
              <w:t xml:space="preserve"> </w:t>
            </w:r>
            <w:del w:id="216" w:author="McGoldrick, Tomoko" w:date="2013-06-10T10:42:00Z">
              <w:r w:rsidRPr="00194E20" w:rsidDel="00751640">
                <w:rPr>
                  <w:rFonts w:ascii="Courier New" w:eastAsia="MS UI Gothic" w:hAnsi="Courier New" w:cs="Courier New"/>
                  <w:lang w:eastAsia="ja-JP"/>
                </w:rPr>
                <w:delText>[</w:delText>
              </w:r>
            </w:del>
            <w:r w:rsidRPr="00194E20">
              <w:rPr>
                <w:rFonts w:ascii="Courier New" w:eastAsia="MS UI Gothic" w:hAnsi="Courier New" w:cs="Courier New"/>
                <w:b/>
                <w:lang w:eastAsia="ja-JP"/>
              </w:rPr>
              <w:t>Web Security (</w:t>
            </w:r>
            <w:r w:rsidRPr="00194E20">
              <w:rPr>
                <w:rFonts w:ascii="Courier New" w:hAnsi="Courier New" w:cs="Courier New"/>
                <w:b/>
                <w:lang w:val="ja-JP" w:eastAsia="ja-JP"/>
              </w:rPr>
              <w:t>ウェブセキュリティ</w:t>
            </w:r>
            <w:r w:rsidRPr="00194E20">
              <w:rPr>
                <w:rFonts w:ascii="Courier New" w:eastAsia="MS UI Gothic" w:hAnsi="Courier New" w:cs="Courier New"/>
                <w:b/>
                <w:lang w:eastAsia="ja-JP"/>
              </w:rPr>
              <w:t>)</w:t>
            </w:r>
            <w:del w:id="217" w:author="McGoldrick, Tomoko" w:date="2013-06-10T10:43:00Z">
              <w:r w:rsidRPr="00194E20" w:rsidDel="00751640">
                <w:rPr>
                  <w:rFonts w:ascii="Courier New" w:eastAsia="MS UI Gothic" w:hAnsi="Courier New" w:cs="Courier New"/>
                  <w:b/>
                  <w:lang w:eastAsia="ja-JP"/>
                </w:rPr>
                <w:delText>]</w:delText>
              </w:r>
            </w:del>
            <w:r w:rsidRPr="00194E20">
              <w:rPr>
                <w:rFonts w:ascii="Courier New" w:eastAsia="MS UI Gothic" w:hAnsi="Courier New" w:cs="Courier New"/>
                <w:b/>
                <w:lang w:eastAsia="ja-JP"/>
              </w:rPr>
              <w:t xml:space="preserve"> &gt; </w:t>
            </w:r>
            <w:del w:id="218" w:author="McGoldrick, Tomoko" w:date="2013-06-10T10:42:00Z">
              <w:r w:rsidRPr="00194E20" w:rsidDel="00751640">
                <w:rPr>
                  <w:rFonts w:ascii="Courier New" w:eastAsia="MS UI Gothic" w:hAnsi="Courier New" w:cs="Courier New"/>
                  <w:b/>
                  <w:lang w:eastAsia="ja-JP"/>
                </w:rPr>
                <w:delText>[</w:delText>
              </w:r>
            </w:del>
            <w:r w:rsidRPr="00194E20">
              <w:rPr>
                <w:rFonts w:ascii="Courier New" w:eastAsia="MS UI Gothic" w:hAnsi="Courier New" w:cs="Courier New"/>
                <w:b/>
                <w:lang w:eastAsia="ja-JP"/>
              </w:rPr>
              <w:t>Settings (</w:t>
            </w:r>
            <w:r w:rsidRPr="00194E20">
              <w:rPr>
                <w:rFonts w:ascii="Courier New" w:hAnsi="Courier New" w:cs="Courier New"/>
                <w:b/>
                <w:lang w:val="ja-JP" w:eastAsia="ja-JP"/>
              </w:rPr>
              <w:t>設定</w:t>
            </w:r>
            <w:r w:rsidRPr="00194E20">
              <w:rPr>
                <w:rFonts w:ascii="Courier New" w:eastAsia="MS UI Gothic" w:hAnsi="Courier New" w:cs="Courier New"/>
                <w:b/>
                <w:lang w:eastAsia="ja-JP"/>
              </w:rPr>
              <w:t>)</w:t>
            </w:r>
            <w:del w:id="219" w:author="McGoldrick, Tomoko" w:date="2013-06-10T10:42:00Z">
              <w:r w:rsidRPr="00194E20" w:rsidDel="00751640">
                <w:rPr>
                  <w:rFonts w:ascii="Courier New" w:eastAsia="MS UI Gothic" w:hAnsi="Courier New" w:cs="Courier New"/>
                  <w:b/>
                  <w:lang w:eastAsia="ja-JP"/>
                </w:rPr>
                <w:delText>]</w:delText>
              </w:r>
            </w:del>
            <w:r w:rsidRPr="00194E20">
              <w:rPr>
                <w:rFonts w:ascii="Courier New" w:eastAsia="MS UI Gothic" w:hAnsi="Courier New" w:cs="Courier New"/>
                <w:b/>
                <w:lang w:eastAsia="ja-JP"/>
              </w:rPr>
              <w:t xml:space="preserve"> &gt; </w:t>
            </w:r>
            <w:del w:id="220" w:author="McGoldrick, Tomoko" w:date="2013-06-10T10:42:00Z">
              <w:r w:rsidRPr="00194E20" w:rsidDel="00751640">
                <w:rPr>
                  <w:rFonts w:ascii="Courier New" w:eastAsia="MS UI Gothic" w:hAnsi="Courier New" w:cs="Courier New"/>
                  <w:b/>
                  <w:lang w:eastAsia="ja-JP"/>
                </w:rPr>
                <w:delText>[</w:delText>
              </w:r>
            </w:del>
            <w:r w:rsidRPr="00194E20">
              <w:rPr>
                <w:rFonts w:ascii="Courier New" w:eastAsia="MS UI Gothic" w:hAnsi="Courier New" w:cs="Courier New"/>
                <w:b/>
                <w:lang w:eastAsia="ja-JP"/>
              </w:rPr>
              <w:t>Configuration</w:t>
            </w:r>
            <w:ins w:id="221" w:author="McGoldrick, Tomoko" w:date="2013-06-10T10:42:00Z">
              <w:r w:rsidR="00751640">
                <w:rPr>
                  <w:rFonts w:ascii="Courier New" w:eastAsia="MS UI Gothic" w:hAnsi="Courier New" w:cs="Courier New" w:hint="eastAsia"/>
                  <w:b/>
                  <w:lang w:eastAsia="ja-JP"/>
                </w:rPr>
                <w:t xml:space="preserve">　</w:t>
              </w:r>
            </w:ins>
            <w:r w:rsidRPr="00194E20">
              <w:rPr>
                <w:rFonts w:ascii="Courier New" w:eastAsia="MS UI Gothic" w:hAnsi="Courier New" w:cs="Courier New"/>
                <w:b/>
                <w:lang w:eastAsia="ja-JP"/>
              </w:rPr>
              <w:t>info (</w:t>
            </w:r>
            <w:r w:rsidRPr="00194E20">
              <w:rPr>
                <w:rFonts w:ascii="Courier New" w:hAnsi="Courier New" w:cs="Courier New"/>
                <w:b/>
                <w:lang w:val="ja-JP" w:eastAsia="ja-JP"/>
              </w:rPr>
              <w:t>システム設定情報</w:t>
            </w:r>
            <w:r w:rsidRPr="00194E20">
              <w:rPr>
                <w:rFonts w:ascii="Courier New" w:eastAsia="MS UI Gothic" w:hAnsi="Courier New" w:cs="Courier New"/>
                <w:b/>
                <w:lang w:eastAsia="ja-JP"/>
              </w:rPr>
              <w:t>)</w:t>
            </w:r>
            <w:del w:id="222" w:author="McGoldrick, Tomoko" w:date="2013-06-10T10:42:00Z">
              <w:r w:rsidRPr="00194E20" w:rsidDel="00751640">
                <w:rPr>
                  <w:rFonts w:ascii="Courier New" w:eastAsia="MS UI Gothic" w:hAnsi="Courier New" w:cs="Courier New"/>
                  <w:b/>
                  <w:lang w:eastAsia="ja-JP"/>
                </w:rPr>
                <w:delText>]</w:delText>
              </w:r>
            </w:del>
            <w:r w:rsidRPr="00194E20">
              <w:rPr>
                <w:rFonts w:ascii="Courier New" w:eastAsia="MS UI Gothic" w:hAnsi="Courier New" w:cs="Courier New"/>
                <w:lang w:eastAsia="ja-JP"/>
              </w:rPr>
              <w:t xml:space="preserve"> </w:t>
            </w:r>
            <w:r w:rsidRPr="00194E20">
              <w:rPr>
                <w:rFonts w:ascii="Courier New" w:hAnsi="Courier New" w:cs="Courier New"/>
                <w:lang w:val="ja-JP" w:eastAsia="ja-JP"/>
              </w:rPr>
              <w:t>ページに表示されるセキュリティ</w:t>
            </w:r>
            <w:r w:rsidRPr="00194E20">
              <w:rPr>
                <w:rFonts w:ascii="Courier New" w:eastAsia="MS UI Gothic" w:hAnsi="Courier New" w:cs="Courier New"/>
                <w:lang w:eastAsia="ja-JP"/>
              </w:rPr>
              <w:t xml:space="preserve"> </w:t>
            </w:r>
            <w:r w:rsidRPr="00194E20">
              <w:rPr>
                <w:rFonts w:ascii="Courier New" w:hAnsi="Courier New" w:cs="Courier New"/>
                <w:lang w:val="ja-JP" w:eastAsia="ja-JP"/>
              </w:rPr>
              <w:t>キーを使用します。</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76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 xml:space="preserve">If you experience problems during installation and configuration, you may contact support directly. Visit our </w:t>
            </w:r>
            <w:r w:rsidRPr="00194E20">
              <w:rPr>
                <w:rFonts w:ascii="Courier New" w:hAnsi="Courier New" w:cs="Courier New"/>
              </w:rPr>
              <w:lastRenderedPageBreak/>
              <w:t xml:space="preserve">online support center at </w:t>
            </w:r>
            <w:r w:rsidRPr="00194E20">
              <w:rPr>
                <w:rFonts w:ascii="Courier New" w:hAnsi="Courier New" w:cs="Courier New"/>
                <w:u w:val="single"/>
              </w:rPr>
              <w:t>www.websense.com/support</w:t>
            </w:r>
            <w:r w:rsidRPr="00194E20">
              <w:rPr>
                <w:rFonts w:ascii="Courier New" w:hAnsi="Courier New" w:cs="Courier New"/>
              </w:rPr>
              <w:t>.</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eastAsia="ja-JP"/>
              </w:rPr>
              <w:lastRenderedPageBreak/>
              <w:t>インストールおよびシステム設定中に問題が発生した場合は、サポートに直接</w:t>
            </w:r>
            <w:ins w:id="223" w:author="McGoldrick, Tomoko" w:date="2013-06-10T10:43:00Z">
              <w:r w:rsidR="00751640">
                <w:rPr>
                  <w:rFonts w:ascii="Courier New" w:eastAsia="MS UI Gothic" w:hAnsi="Courier New" w:cs="Courier New" w:hint="eastAsia"/>
                  <w:lang w:val="ja-JP" w:eastAsia="ja-JP"/>
                </w:rPr>
                <w:t>お問い合わせ下さい</w:t>
              </w:r>
            </w:ins>
            <w:del w:id="224" w:author="McGoldrick, Tomoko" w:date="2013-06-10T10:43:00Z">
              <w:r w:rsidRPr="00194E20" w:rsidDel="00751640">
                <w:rPr>
                  <w:rFonts w:ascii="Courier New" w:eastAsia="MS UI Gothic" w:hAnsi="Courier New" w:cs="Courier New"/>
                  <w:lang w:val="ja-JP" w:eastAsia="ja-JP"/>
                </w:rPr>
                <w:delText>に連絡することができます</w:delText>
              </w:r>
            </w:del>
            <w:r w:rsidRPr="00194E20">
              <w:rPr>
                <w:rFonts w:ascii="Courier New" w:eastAsia="MS UI Gothic" w:hAnsi="Courier New" w:cs="Courier New"/>
                <w:lang w:val="ja-JP" w:eastAsia="ja-JP"/>
              </w:rPr>
              <w:t>。</w:t>
            </w:r>
            <w:r w:rsidRPr="00194E20">
              <w:rPr>
                <w:rFonts w:ascii="Courier New" w:hAnsi="Courier New" w:cs="Courier New"/>
                <w:lang w:eastAsia="ja-JP"/>
              </w:rPr>
              <w:t xml:space="preserve"> </w:t>
            </w:r>
            <w:ins w:id="225" w:author="McGoldrick, Tomoko" w:date="2013-06-10T10:43:00Z">
              <w:r w:rsidR="00751640">
                <w:rPr>
                  <w:rFonts w:ascii="Courier New" w:hAnsi="Courier New" w:cs="Courier New" w:hint="eastAsia"/>
                  <w:lang w:eastAsia="ja-JP"/>
                </w:rPr>
                <w:t>または、</w:t>
              </w:r>
            </w:ins>
            <w:r w:rsidRPr="00194E20">
              <w:rPr>
                <w:rFonts w:ascii="Courier New" w:hAnsi="Courier New" w:cs="Courier New"/>
                <w:lang w:val="ja-JP" w:eastAsia="ja-JP"/>
              </w:rPr>
              <w:t>オンライン</w:t>
            </w:r>
            <w:r w:rsidRPr="00194E20">
              <w:rPr>
                <w:rFonts w:ascii="Courier New" w:eastAsia="MS UI Gothic" w:hAnsi="Courier New" w:cs="Courier New"/>
                <w:lang w:val="ja-JP" w:eastAsia="ja-JP"/>
              </w:rPr>
              <w:t xml:space="preserve"> </w:t>
            </w:r>
            <w:r w:rsidRPr="00194E20">
              <w:rPr>
                <w:rFonts w:ascii="Courier New" w:hAnsi="Courier New" w:cs="Courier New"/>
                <w:lang w:val="ja-JP" w:eastAsia="ja-JP"/>
              </w:rPr>
              <w:t>サポート</w:t>
            </w:r>
            <w:r w:rsidRPr="00194E20">
              <w:rPr>
                <w:rFonts w:ascii="Courier New" w:eastAsia="MS UI Gothic" w:hAnsi="Courier New" w:cs="Courier New"/>
                <w:lang w:val="ja-JP" w:eastAsia="ja-JP"/>
              </w:rPr>
              <w:t xml:space="preserve"> </w:t>
            </w:r>
            <w:r w:rsidRPr="00194E20">
              <w:rPr>
                <w:rFonts w:ascii="Courier New" w:hAnsi="Courier New" w:cs="Courier New"/>
                <w:lang w:val="ja-JP" w:eastAsia="ja-JP"/>
              </w:rPr>
              <w:t>センター</w:t>
            </w:r>
            <w:r w:rsidRPr="00194E20">
              <w:rPr>
                <w:rFonts w:ascii="Courier New" w:eastAsia="MS UI Gothic" w:hAnsi="Courier New" w:cs="Courier New"/>
                <w:lang w:val="ja-JP" w:eastAsia="ja-JP"/>
              </w:rPr>
              <w:t xml:space="preserve"> </w:t>
            </w:r>
            <w:r w:rsidRPr="00194E20">
              <w:rPr>
                <w:rFonts w:ascii="Courier New" w:eastAsia="MS UI Gothic" w:hAnsi="Courier New" w:cs="Courier New"/>
                <w:u w:val="single"/>
                <w:lang w:val="ja-JP" w:eastAsia="ja-JP"/>
              </w:rPr>
              <w:lastRenderedPageBreak/>
              <w:t>www.websense.com/support</w:t>
            </w:r>
            <w:r w:rsidRPr="00194E20">
              <w:rPr>
                <w:rFonts w:ascii="Courier New" w:eastAsia="MS UI Gothic" w:hAnsi="Courier New" w:cs="Courier New"/>
                <w:lang w:val="ja-JP" w:eastAsia="ja-JP"/>
              </w:rPr>
              <w:t xml:space="preserve"> </w:t>
            </w:r>
            <w:r w:rsidRPr="00194E20">
              <w:rPr>
                <w:rFonts w:ascii="Courier New" w:hAnsi="Courier New" w:cs="Courier New"/>
                <w:lang w:val="ja-JP" w:eastAsia="ja-JP"/>
              </w:rPr>
              <w:t>にアクセスしてください。</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510"/>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Please save this email for future reference. Thank you for choosing to evaluate Cloud Web Security Gateway.</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eastAsia="ja-JP"/>
              </w:rPr>
              <w:t>この電子メールは、将来の参照用に保存しておいてください。</w:t>
            </w:r>
            <w:r w:rsidRPr="00194E20">
              <w:rPr>
                <w:rFonts w:ascii="Courier New" w:hAnsi="Courier New" w:cs="Courier New"/>
                <w:lang w:eastAsia="ja-JP"/>
              </w:rPr>
              <w:t xml:space="preserve"> </w:t>
            </w:r>
            <w:r w:rsidRPr="00194E20">
              <w:rPr>
                <w:rFonts w:ascii="Courier New" w:eastAsia="MS UI Gothic" w:hAnsi="Courier New" w:cs="Courier New"/>
                <w:lang w:val="ja-JP" w:eastAsia="ja-JP"/>
              </w:rPr>
              <w:t xml:space="preserve">Cloud Web Security Gateway </w:t>
            </w:r>
            <w:r w:rsidRPr="00194E20">
              <w:rPr>
                <w:rFonts w:ascii="Courier New" w:hAnsi="Courier New" w:cs="Courier New"/>
                <w:lang w:val="ja-JP" w:eastAsia="ja-JP"/>
              </w:rPr>
              <w:t>の評価版をご注文いただき、ありがとうございます。</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Sincerely,</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rPr>
              <w:t>敬具</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p>
        </w:tc>
        <w:tc>
          <w:tcPr>
            <w:tcW w:w="4500" w:type="dxa"/>
          </w:tcPr>
          <w:p w:rsidR="002379F4" w:rsidRPr="00194E20" w:rsidRDefault="002379F4" w:rsidP="00194E20">
            <w:pPr>
              <w:spacing w:line="480" w:lineRule="auto"/>
              <w:rPr>
                <w:rFonts w:ascii="Courier New" w:hAnsi="Courier New" w:cs="Courier New"/>
              </w:rPr>
            </w:pP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b/>
              </w:rPr>
            </w:pPr>
            <w:r w:rsidRPr="00194E20">
              <w:rPr>
                <w:rFonts w:ascii="Courier New" w:hAnsi="Courier New" w:cs="Courier New"/>
                <w:b/>
              </w:rPr>
              <w:t>TRITON STOPS MORE THREATS. WE CAN PROVE IT.</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hAnsi="Courier New" w:cs="Courier New"/>
                <w:b/>
                <w:lang w:val="ja-JP" w:eastAsia="ja-JP"/>
              </w:rPr>
              <w:t xml:space="preserve">TRITON </w:t>
            </w:r>
            <w:r w:rsidRPr="00194E20">
              <w:rPr>
                <w:rFonts w:ascii="Courier New" w:hAnsi="Courier New" w:cs="Courier New"/>
                <w:b/>
                <w:lang w:val="ja-JP" w:eastAsia="ja-JP"/>
              </w:rPr>
              <w:t>脅威防止機能が強化され</w:t>
            </w:r>
            <w:del w:id="226" w:author="McGoldrick, Tomoko" w:date="2013-06-10T10:43:00Z">
              <w:r w:rsidRPr="00194E20" w:rsidDel="00751640">
                <w:rPr>
                  <w:rFonts w:ascii="Courier New" w:hAnsi="Courier New" w:cs="Courier New"/>
                  <w:b/>
                  <w:lang w:val="ja-JP" w:eastAsia="ja-JP"/>
                </w:rPr>
                <w:delText>まし</w:delText>
              </w:r>
            </w:del>
            <w:r w:rsidRPr="00194E20">
              <w:rPr>
                <w:rFonts w:ascii="Courier New" w:hAnsi="Courier New" w:cs="Courier New"/>
                <w:b/>
                <w:lang w:val="ja-JP" w:eastAsia="ja-JP"/>
              </w:rPr>
              <w:t>た</w:t>
            </w:r>
            <w:del w:id="227" w:author="McGoldrick, Tomoko" w:date="2013-06-10T10:43:00Z">
              <w:r w:rsidRPr="00194E20" w:rsidDel="00751640">
                <w:rPr>
                  <w:rFonts w:ascii="Courier New" w:hAnsi="Courier New" w:cs="Courier New"/>
                  <w:b/>
                  <w:lang w:eastAsia="ja-JP"/>
                </w:rPr>
                <w:delText xml:space="preserve"> </w:delText>
              </w:r>
              <w:r w:rsidRPr="00194E20" w:rsidDel="00751640">
                <w:rPr>
                  <w:rFonts w:ascii="Courier New" w:eastAsia="MS UI Gothic" w:hAnsi="Courier New" w:cs="Courier New"/>
                  <w:b/>
                  <w:lang w:val="ja-JP" w:eastAsia="ja-JP"/>
                </w:rPr>
                <w:delText>その</w:delText>
              </w:r>
            </w:del>
            <w:r w:rsidRPr="00194E20">
              <w:rPr>
                <w:rFonts w:ascii="Courier New" w:eastAsia="MS UI Gothic" w:hAnsi="Courier New" w:cs="Courier New"/>
                <w:b/>
                <w:lang w:val="ja-JP" w:eastAsia="ja-JP"/>
              </w:rPr>
              <w:t>ことを証明</w:t>
            </w:r>
            <w:ins w:id="228" w:author="McGoldrick, Tomoko" w:date="2013-06-10T10:43:00Z">
              <w:r w:rsidR="00751640">
                <w:rPr>
                  <w:rFonts w:ascii="Courier New" w:eastAsia="MS UI Gothic" w:hAnsi="Courier New" w:cs="Courier New" w:hint="eastAsia"/>
                  <w:b/>
                  <w:lang w:val="ja-JP" w:eastAsia="ja-JP"/>
                </w:rPr>
                <w:t>し</w:t>
              </w:r>
            </w:ins>
            <w:del w:id="229" w:author="McGoldrick, Tomoko" w:date="2013-06-10T10:43:00Z">
              <w:r w:rsidRPr="00194E20" w:rsidDel="00751640">
                <w:rPr>
                  <w:rFonts w:ascii="Courier New" w:eastAsia="MS UI Gothic" w:hAnsi="Courier New" w:cs="Courier New"/>
                  <w:b/>
                  <w:lang w:val="ja-JP" w:eastAsia="ja-JP"/>
                </w:rPr>
                <w:delText>でき</w:delText>
              </w:r>
            </w:del>
            <w:r w:rsidRPr="00194E20">
              <w:rPr>
                <w:rFonts w:ascii="Courier New" w:eastAsia="MS UI Gothic" w:hAnsi="Courier New" w:cs="Courier New"/>
                <w:b/>
                <w:lang w:val="ja-JP" w:eastAsia="ja-JP"/>
              </w:rPr>
              <w:t>ます</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127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 xml:space="preserve">© 2013 </w:t>
            </w:r>
            <w:proofErr w:type="spellStart"/>
            <w:r w:rsidRPr="00194E20">
              <w:rPr>
                <w:rFonts w:ascii="Courier New" w:hAnsi="Courier New" w:cs="Courier New"/>
              </w:rPr>
              <w:t>Websense</w:t>
            </w:r>
            <w:proofErr w:type="spellEnd"/>
            <w:r w:rsidRPr="00194E20">
              <w:rPr>
                <w:rFonts w:ascii="Courier New" w:hAnsi="Courier New" w:cs="Courier New"/>
              </w:rPr>
              <w:t xml:space="preserve">, Inc. All rights reserved. </w:t>
            </w:r>
            <w:proofErr w:type="spellStart"/>
            <w:r w:rsidRPr="00194E20">
              <w:rPr>
                <w:rFonts w:ascii="Courier New" w:hAnsi="Courier New" w:cs="Courier New"/>
              </w:rPr>
              <w:t>Websense</w:t>
            </w:r>
            <w:proofErr w:type="spellEnd"/>
            <w:r w:rsidRPr="00194E20">
              <w:rPr>
                <w:rFonts w:ascii="Courier New" w:hAnsi="Courier New" w:cs="Courier New"/>
              </w:rPr>
              <w:t xml:space="preserve"> and the </w:t>
            </w:r>
            <w:proofErr w:type="spellStart"/>
            <w:r w:rsidRPr="00194E20">
              <w:rPr>
                <w:rFonts w:ascii="Courier New" w:hAnsi="Courier New" w:cs="Courier New"/>
              </w:rPr>
              <w:t>Websense</w:t>
            </w:r>
            <w:proofErr w:type="spellEnd"/>
            <w:r w:rsidRPr="00194E20">
              <w:rPr>
                <w:rFonts w:ascii="Courier New" w:hAnsi="Courier New" w:cs="Courier New"/>
              </w:rPr>
              <w:t xml:space="preserve"> logo are registered trademarks of </w:t>
            </w:r>
            <w:proofErr w:type="spellStart"/>
            <w:r w:rsidRPr="00194E20">
              <w:rPr>
                <w:rFonts w:ascii="Courier New" w:hAnsi="Courier New" w:cs="Courier New"/>
              </w:rPr>
              <w:t>Websense</w:t>
            </w:r>
            <w:proofErr w:type="spellEnd"/>
            <w:r w:rsidRPr="00194E20">
              <w:rPr>
                <w:rFonts w:ascii="Courier New" w:hAnsi="Courier New" w:cs="Courier New"/>
              </w:rPr>
              <w:t>, Inc. in the United States and various countries. All other trademarks are the property of their respective owner.</w:t>
            </w:r>
          </w:p>
        </w:tc>
        <w:tc>
          <w:tcPr>
            <w:tcW w:w="4500" w:type="dxa"/>
          </w:tcPr>
          <w:p w:rsidR="002379F4" w:rsidRPr="00194E20" w:rsidRDefault="00751640" w:rsidP="00194E20">
            <w:pPr>
              <w:spacing w:line="480" w:lineRule="auto"/>
              <w:rPr>
                <w:rFonts w:ascii="Courier New" w:hAnsi="Courier New" w:cs="Courier New"/>
                <w:lang w:eastAsia="ja-JP"/>
              </w:rPr>
            </w:pPr>
            <w:ins w:id="230" w:author="McGoldrick, Tomoko" w:date="2013-06-10T10:44:00Z">
              <w:r w:rsidRPr="00751640">
                <w:rPr>
                  <w:rFonts w:ascii="Courier New" w:eastAsia="MS UI Gothic" w:hAnsi="Courier New" w:cs="Courier New"/>
                  <w:lang w:val="ja-JP"/>
                </w:rPr>
                <w:t>©</w:t>
              </w:r>
            </w:ins>
            <w:del w:id="231" w:author="McGoldrick, Tomoko" w:date="2013-06-10T10:44:00Z">
              <w:r w:rsidR="002379F4" w:rsidRPr="00194E20" w:rsidDel="00751640">
                <w:rPr>
                  <w:rFonts w:ascii="Courier New" w:eastAsia="MS UI Gothic" w:hAnsi="Courier New" w:cs="Courier New"/>
                  <w:lang w:val="ja-JP"/>
                </w:rPr>
                <w:delText>ｩ</w:delText>
              </w:r>
            </w:del>
            <w:r w:rsidR="002379F4" w:rsidRPr="00194E20">
              <w:rPr>
                <w:rFonts w:ascii="Courier New" w:eastAsia="MS UI Gothic" w:hAnsi="Courier New" w:cs="Courier New"/>
              </w:rPr>
              <w:t xml:space="preserve"> 2013 </w:t>
            </w:r>
            <w:proofErr w:type="spellStart"/>
            <w:r w:rsidR="002379F4" w:rsidRPr="00194E20">
              <w:rPr>
                <w:rFonts w:ascii="Courier New" w:eastAsia="MS UI Gothic" w:hAnsi="Courier New" w:cs="Courier New"/>
              </w:rPr>
              <w:t>Websense</w:t>
            </w:r>
            <w:proofErr w:type="spellEnd"/>
            <w:r w:rsidR="002379F4" w:rsidRPr="00194E20">
              <w:rPr>
                <w:rFonts w:ascii="Courier New" w:eastAsia="MS UI Gothic" w:hAnsi="Courier New" w:cs="Courier New"/>
              </w:rPr>
              <w:t>, Inc. All rights reserved.</w:t>
            </w:r>
            <w:r w:rsidR="002379F4" w:rsidRPr="00194E20">
              <w:rPr>
                <w:rFonts w:ascii="Courier New" w:hAnsi="Courier New" w:cs="Courier New"/>
              </w:rPr>
              <w:t xml:space="preserve"> </w:t>
            </w:r>
            <w:proofErr w:type="spellStart"/>
            <w:r w:rsidR="002379F4" w:rsidRPr="00194E20">
              <w:rPr>
                <w:rFonts w:ascii="Courier New" w:hAnsi="Courier New" w:cs="Courier New"/>
                <w:lang w:eastAsia="ja-JP"/>
              </w:rPr>
              <w:t>Websense</w:t>
            </w:r>
            <w:proofErr w:type="spellEnd"/>
            <w:r w:rsidR="002379F4" w:rsidRPr="00194E20">
              <w:rPr>
                <w:rFonts w:ascii="Courier New" w:hAnsi="Courier New" w:cs="Courier New"/>
                <w:lang w:eastAsia="ja-JP"/>
              </w:rPr>
              <w:t xml:space="preserve"> </w:t>
            </w:r>
            <w:r w:rsidR="002379F4" w:rsidRPr="00194E20">
              <w:rPr>
                <w:rFonts w:ascii="Courier New" w:hAnsi="Courier New" w:cs="Courier New"/>
                <w:lang w:val="ja-JP" w:eastAsia="ja-JP"/>
              </w:rPr>
              <w:t>および</w:t>
            </w:r>
            <w:r w:rsidR="002379F4" w:rsidRPr="00194E20">
              <w:rPr>
                <w:rFonts w:ascii="Courier New" w:hAnsi="Courier New" w:cs="Courier New"/>
                <w:lang w:eastAsia="ja-JP"/>
              </w:rPr>
              <w:t xml:space="preserve"> </w:t>
            </w:r>
            <w:proofErr w:type="spellStart"/>
            <w:r w:rsidR="002379F4" w:rsidRPr="00194E20">
              <w:rPr>
                <w:rFonts w:ascii="Courier New" w:hAnsi="Courier New" w:cs="Courier New"/>
                <w:lang w:eastAsia="ja-JP"/>
              </w:rPr>
              <w:t>Websense</w:t>
            </w:r>
            <w:proofErr w:type="spellEnd"/>
            <w:r w:rsidR="002379F4" w:rsidRPr="00194E20">
              <w:rPr>
                <w:rFonts w:ascii="Courier New" w:hAnsi="Courier New" w:cs="Courier New"/>
                <w:lang w:eastAsia="ja-JP"/>
              </w:rPr>
              <w:t xml:space="preserve"> </w:t>
            </w:r>
            <w:r w:rsidR="002379F4" w:rsidRPr="00194E20">
              <w:rPr>
                <w:rFonts w:ascii="Courier New" w:eastAsia="MS UI Gothic" w:hAnsi="Courier New" w:cs="Courier New"/>
                <w:lang w:val="ja-JP" w:eastAsia="ja-JP"/>
              </w:rPr>
              <w:t>のロゴ</w:t>
            </w:r>
            <w:r w:rsidR="002379F4" w:rsidRPr="00194E20">
              <w:rPr>
                <w:rFonts w:ascii="Courier New" w:hAnsi="Courier New" w:cs="Courier New"/>
                <w:lang w:val="ja-JP" w:eastAsia="ja-JP"/>
              </w:rPr>
              <w:t>は、米国および他の国における</w:t>
            </w:r>
            <w:r w:rsidR="002379F4" w:rsidRPr="00194E20">
              <w:rPr>
                <w:rFonts w:ascii="Courier New" w:eastAsia="MS UI Gothic" w:hAnsi="Courier New" w:cs="Courier New"/>
                <w:lang w:eastAsia="ja-JP"/>
              </w:rPr>
              <w:t xml:space="preserve"> </w:t>
            </w:r>
            <w:proofErr w:type="spellStart"/>
            <w:r w:rsidR="002379F4" w:rsidRPr="00194E20">
              <w:rPr>
                <w:rFonts w:ascii="Courier New" w:eastAsia="MS UI Gothic" w:hAnsi="Courier New" w:cs="Courier New"/>
                <w:lang w:eastAsia="ja-JP"/>
              </w:rPr>
              <w:t>Websense</w:t>
            </w:r>
            <w:proofErr w:type="spellEnd"/>
            <w:r w:rsidR="002379F4" w:rsidRPr="00194E20">
              <w:rPr>
                <w:rFonts w:ascii="Courier New" w:eastAsia="MS UI Gothic" w:hAnsi="Courier New" w:cs="Courier New"/>
                <w:lang w:eastAsia="ja-JP"/>
              </w:rPr>
              <w:t xml:space="preserve">, Inc. </w:t>
            </w:r>
            <w:r w:rsidR="002379F4" w:rsidRPr="00194E20">
              <w:rPr>
                <w:rFonts w:ascii="Courier New" w:hAnsi="Courier New" w:cs="Courier New"/>
                <w:lang w:val="ja-JP" w:eastAsia="ja-JP"/>
              </w:rPr>
              <w:t>の登録商標です。</w:t>
            </w:r>
            <w:r w:rsidR="002379F4" w:rsidRPr="00194E20">
              <w:rPr>
                <w:rFonts w:ascii="Courier New" w:hAnsi="Courier New" w:cs="Courier New"/>
                <w:lang w:eastAsia="ja-JP"/>
              </w:rPr>
              <w:t xml:space="preserve"> </w:t>
            </w:r>
            <w:r w:rsidR="002379F4" w:rsidRPr="00194E20">
              <w:rPr>
                <w:rFonts w:ascii="Courier New" w:eastAsia="MS UI Gothic" w:hAnsi="Courier New" w:cs="Courier New"/>
                <w:lang w:val="ja-JP" w:eastAsia="ja-JP"/>
              </w:rPr>
              <w:t>すべての他の商標は、それぞれ該当する所有者の財産です。</w:t>
            </w:r>
          </w:p>
        </w:tc>
      </w:tr>
    </w:tbl>
    <w:p w:rsidR="002379F4" w:rsidRPr="00194E20" w:rsidRDefault="002379F4" w:rsidP="00194E20">
      <w:pPr>
        <w:spacing w:line="480" w:lineRule="auto"/>
        <w:rPr>
          <w:rFonts w:ascii="Courier New" w:hAnsi="Courier New" w:cs="Courier New"/>
          <w:lang w:eastAsia="ja-JP"/>
        </w:rPr>
      </w:pPr>
    </w:p>
    <w:p w:rsidR="002379F4" w:rsidRPr="00194E20" w:rsidRDefault="002379F4" w:rsidP="00194E20">
      <w:pPr>
        <w:spacing w:line="480" w:lineRule="auto"/>
        <w:rPr>
          <w:rFonts w:ascii="Courier New" w:hAnsi="Courier New" w:cs="Courier New"/>
          <w:lang w:eastAsia="ja-JP"/>
        </w:rPr>
      </w:pPr>
    </w:p>
    <w:p w:rsidR="002379F4" w:rsidRPr="00194E20" w:rsidRDefault="002379F4" w:rsidP="00194E20">
      <w:pPr>
        <w:spacing w:line="480" w:lineRule="auto"/>
        <w:rPr>
          <w:rFonts w:ascii="Courier New" w:hAnsi="Courier New" w:cs="Courier New"/>
          <w:b/>
        </w:rPr>
      </w:pPr>
      <w:r w:rsidRPr="00194E20">
        <w:rPr>
          <w:rFonts w:ascii="Courier New" w:eastAsia="MS UI Gothic" w:hAnsi="Courier New" w:cs="Courier New"/>
          <w:b/>
          <w:lang w:val="ja-JP"/>
        </w:rPr>
        <w:t>新規のお客様</w:t>
      </w:r>
      <w:r w:rsidRPr="00194E20">
        <w:rPr>
          <w:rFonts w:ascii="Courier New" w:eastAsia="MS UI Gothic" w:hAnsi="Courier New" w:cs="Courier New"/>
          <w:b/>
          <w:lang w:val="ja-JP"/>
        </w:rPr>
        <w:t>, blueSKY Security Gateway:</w:t>
      </w:r>
    </w:p>
    <w:p w:rsidR="002379F4" w:rsidRPr="00194E20" w:rsidRDefault="002379F4" w:rsidP="00194E20">
      <w:pPr>
        <w:spacing w:line="480" w:lineRule="auto"/>
        <w:rPr>
          <w:rFonts w:ascii="Courier New" w:hAnsi="Courier New" w:cs="Courier New"/>
          <w:b/>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08"/>
        <w:gridCol w:w="4500"/>
      </w:tblGrid>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 xml:space="preserve">FREE 30-DAY TRIAL: WEBSENSE® </w:t>
            </w:r>
            <w:proofErr w:type="spellStart"/>
            <w:r w:rsidRPr="00194E20">
              <w:rPr>
                <w:rFonts w:ascii="Courier New" w:hAnsi="Courier New" w:cs="Courier New"/>
              </w:rPr>
              <w:t>blueSKY</w:t>
            </w:r>
            <w:proofErr w:type="spellEnd"/>
            <w:r w:rsidRPr="00194E20">
              <w:rPr>
                <w:rFonts w:ascii="Courier New" w:hAnsi="Courier New" w:cs="Courier New"/>
              </w:rPr>
              <w:t>™ SECURITY GATEWAY</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eastAsia="ja-JP"/>
              </w:rPr>
              <w:t>30</w:t>
            </w:r>
            <w:r w:rsidRPr="00194E20">
              <w:rPr>
                <w:rFonts w:ascii="Courier New" w:eastAsia="MS UI Gothic" w:hAnsi="Courier New" w:cs="Courier New"/>
                <w:lang w:val="ja-JP" w:eastAsia="ja-JP"/>
              </w:rPr>
              <w:t>日間無償</w:t>
            </w:r>
            <w:del w:id="232" w:author="McGoldrick, Tomoko" w:date="2013-06-10T10:44:00Z">
              <w:r w:rsidRPr="00194E20" w:rsidDel="00751640">
                <w:rPr>
                  <w:rFonts w:ascii="Courier New" w:eastAsia="MS UI Gothic" w:hAnsi="Courier New" w:cs="Courier New"/>
                  <w:lang w:val="ja-JP" w:eastAsia="ja-JP"/>
                </w:rPr>
                <w:delText>、</w:delText>
              </w:r>
            </w:del>
            <w:r w:rsidRPr="00194E20">
              <w:rPr>
                <w:rFonts w:ascii="Courier New" w:eastAsia="MS UI Gothic" w:hAnsi="Courier New" w:cs="Courier New"/>
                <w:lang w:val="ja-JP" w:eastAsia="ja-JP"/>
              </w:rPr>
              <w:t>試用版</w:t>
            </w:r>
            <w:r w:rsidRPr="00194E20">
              <w:rPr>
                <w:rFonts w:ascii="Courier New" w:hAnsi="Courier New" w:cs="Courier New"/>
                <w:lang w:eastAsia="ja-JP"/>
              </w:rPr>
              <w:t xml:space="preserve"> </w:t>
            </w:r>
            <w:r w:rsidRPr="00194E20">
              <w:rPr>
                <w:rFonts w:ascii="Courier New" w:eastAsia="MS UI Gothic" w:hAnsi="Courier New" w:cs="Courier New"/>
                <w:lang w:val="ja-JP" w:eastAsia="ja-JP"/>
              </w:rPr>
              <w:t>WEBSENSE</w:t>
            </w:r>
            <w:r w:rsidRPr="00194E20">
              <w:rPr>
                <w:rFonts w:ascii="Courier New" w:eastAsia="MS UI Gothic" w:hAnsi="Courier New" w:cs="Courier New"/>
                <w:vertAlign w:val="superscript"/>
                <w:lang w:val="ja-JP" w:eastAsia="ja-JP"/>
              </w:rPr>
              <w:t>®</w:t>
            </w:r>
            <w:r w:rsidRPr="00194E20">
              <w:rPr>
                <w:rFonts w:ascii="Courier New" w:eastAsia="MS UI Gothic" w:hAnsi="Courier New" w:cs="Courier New"/>
                <w:lang w:val="ja-JP" w:eastAsia="ja-JP"/>
              </w:rPr>
              <w:t xml:space="preserve"> blueSKY</w:t>
            </w:r>
            <w:r w:rsidRPr="00194E20">
              <w:rPr>
                <w:rFonts w:ascii="Courier New" w:eastAsia="MS UI Gothic" w:hAnsi="Courier New" w:cs="Courier New"/>
                <w:vertAlign w:val="superscript"/>
                <w:lang w:val="ja-JP" w:eastAsia="ja-JP"/>
              </w:rPr>
              <w:t>™</w:t>
            </w:r>
            <w:r w:rsidRPr="00194E20">
              <w:rPr>
                <w:rFonts w:ascii="Courier New" w:eastAsia="MS UI Gothic" w:hAnsi="Courier New" w:cs="Courier New"/>
                <w:lang w:val="ja-JP" w:eastAsia="ja-JP"/>
              </w:rPr>
              <w:t xml:space="preserve"> </w:t>
            </w:r>
            <w:r w:rsidRPr="00194E20">
              <w:rPr>
                <w:rFonts w:ascii="Courier New" w:hAnsi="Courier New" w:cs="Courier New"/>
                <w:lang w:val="ja-JP" w:eastAsia="ja-JP"/>
              </w:rPr>
              <w:t>セキュリティ・ゲートウェイ</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Dear {</w:t>
            </w:r>
            <w:proofErr w:type="spellStart"/>
            <w:r w:rsidRPr="00194E20">
              <w:rPr>
                <w:rFonts w:ascii="Courier New" w:hAnsi="Courier New" w:cs="Courier New"/>
              </w:rPr>
              <w:t>FirstName</w:t>
            </w:r>
            <w:proofErr w:type="spellEnd"/>
            <w:r w:rsidRPr="00194E20">
              <w:rPr>
                <w:rFonts w:ascii="Courier New" w:hAnsi="Courier New" w:cs="Courier New"/>
              </w:rPr>
              <w:t>},</w:t>
            </w:r>
          </w:p>
        </w:tc>
        <w:tc>
          <w:tcPr>
            <w:tcW w:w="4500" w:type="dxa"/>
          </w:tcPr>
          <w:p w:rsidR="002379F4" w:rsidRDefault="002379F4" w:rsidP="00194E20">
            <w:pPr>
              <w:spacing w:line="480" w:lineRule="auto"/>
              <w:rPr>
                <w:ins w:id="233" w:author="McGoldrick, Tomoko" w:date="2013-06-10T10:45:00Z"/>
                <w:rFonts w:ascii="Courier New" w:hAnsi="Courier New" w:cs="Courier New"/>
                <w:lang w:val="ja-JP" w:eastAsia="ja-JP"/>
              </w:rPr>
            </w:pPr>
            <w:r w:rsidRPr="00194E20">
              <w:rPr>
                <w:rFonts w:ascii="Courier New" w:eastAsia="MS UI Gothic" w:hAnsi="Courier New" w:cs="Courier New"/>
                <w:lang w:val="ja-JP"/>
              </w:rPr>
              <w:t>{</w:t>
            </w:r>
            <w:ins w:id="234" w:author="McGoldrick, Tomoko" w:date="2013-06-10T10:45:00Z">
              <w:r w:rsidR="00751640">
                <w:rPr>
                  <w:rFonts w:ascii="Courier New" w:eastAsia="MS UI Gothic" w:hAnsi="Courier New" w:cs="Courier New" w:hint="eastAsia"/>
                  <w:color w:val="00B050"/>
                  <w:lang w:val="ja-JP" w:eastAsia="ja-JP"/>
                </w:rPr>
                <w:t>Last</w:t>
              </w:r>
            </w:ins>
            <w:del w:id="235" w:author="McGoldrick, Tomoko" w:date="2013-06-10T10:45:00Z">
              <w:r w:rsidRPr="00751640" w:rsidDel="00751640">
                <w:rPr>
                  <w:rFonts w:ascii="Courier New" w:eastAsia="MS UI Gothic" w:hAnsi="Courier New" w:cs="Courier New"/>
                  <w:color w:val="00B050"/>
                  <w:lang w:val="ja-JP"/>
                  <w:rPrChange w:id="236" w:author="McGoldrick, Tomoko" w:date="2013-06-10T10:45:00Z">
                    <w:rPr>
                      <w:rFonts w:ascii="Courier New" w:eastAsia="MS UI Gothic" w:hAnsi="Courier New" w:cs="Courier New"/>
                      <w:lang w:val="ja-JP"/>
                    </w:rPr>
                  </w:rPrChange>
                </w:rPr>
                <w:delText>First</w:delText>
              </w:r>
            </w:del>
            <w:r w:rsidRPr="00751640">
              <w:rPr>
                <w:rFonts w:ascii="Courier New" w:eastAsia="MS UI Gothic" w:hAnsi="Courier New" w:cs="Courier New"/>
                <w:color w:val="00B050"/>
                <w:lang w:val="ja-JP"/>
                <w:rPrChange w:id="237" w:author="McGoldrick, Tomoko" w:date="2013-06-10T10:45:00Z">
                  <w:rPr>
                    <w:rFonts w:ascii="Courier New" w:eastAsia="MS UI Gothic" w:hAnsi="Courier New" w:cs="Courier New"/>
                    <w:lang w:val="ja-JP"/>
                  </w:rPr>
                </w:rPrChange>
              </w:rPr>
              <w:t>Name</w:t>
            </w:r>
            <w:r w:rsidRPr="00194E20">
              <w:rPr>
                <w:rFonts w:ascii="Courier New" w:eastAsia="MS UI Gothic" w:hAnsi="Courier New" w:cs="Courier New"/>
                <w:lang w:val="ja-JP"/>
              </w:rPr>
              <w:t>}</w:t>
            </w:r>
            <w:r w:rsidRPr="00194E20">
              <w:rPr>
                <w:rFonts w:ascii="Courier New" w:hAnsi="Courier New" w:cs="Courier New"/>
                <w:lang w:val="ja-JP"/>
              </w:rPr>
              <w:t>様</w:t>
            </w:r>
          </w:p>
          <w:p w:rsidR="00751640" w:rsidRPr="00194E20" w:rsidRDefault="00751640" w:rsidP="00194E20">
            <w:pPr>
              <w:spacing w:line="480" w:lineRule="auto"/>
              <w:rPr>
                <w:rFonts w:ascii="Courier New" w:hAnsi="Courier New" w:cs="Courier New"/>
                <w:lang w:eastAsia="ja-JP"/>
              </w:rPr>
            </w:pPr>
            <w:ins w:id="238" w:author="McGoldrick, Tomoko" w:date="2013-06-10T10:45:00Z">
              <w:r w:rsidRPr="00751640">
                <w:rPr>
                  <w:rFonts w:ascii="Courier New" w:hAnsi="Courier New" w:cs="Courier New"/>
                  <w:lang w:eastAsia="ja-JP"/>
                </w:rPr>
                <w:t>*using last name is common in Japan.</w:t>
              </w:r>
            </w:ins>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p>
        </w:tc>
        <w:tc>
          <w:tcPr>
            <w:tcW w:w="4500" w:type="dxa"/>
          </w:tcPr>
          <w:p w:rsidR="002379F4" w:rsidRPr="00194E20" w:rsidRDefault="002379F4" w:rsidP="00194E20">
            <w:pPr>
              <w:spacing w:line="480" w:lineRule="auto"/>
              <w:rPr>
                <w:rFonts w:ascii="Courier New" w:hAnsi="Courier New" w:cs="Courier New"/>
              </w:rPr>
            </w:pPr>
          </w:p>
        </w:tc>
      </w:tr>
      <w:tr w:rsidR="002379F4" w:rsidRPr="00194E20" w:rsidTr="00A701AE">
        <w:trPr>
          <w:trHeight w:val="510"/>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 xml:space="preserve">Thank you for requesting a free 30-Day Trial of </w:t>
            </w:r>
            <w:proofErr w:type="spellStart"/>
            <w:r w:rsidRPr="00194E20">
              <w:rPr>
                <w:rFonts w:ascii="Courier New" w:hAnsi="Courier New" w:cs="Courier New"/>
              </w:rPr>
              <w:t>Websense</w:t>
            </w:r>
            <w:proofErr w:type="spellEnd"/>
            <w:r w:rsidRPr="00194E20">
              <w:rPr>
                <w:rFonts w:ascii="Courier New" w:hAnsi="Courier New" w:cs="Courier New"/>
              </w:rPr>
              <w:t xml:space="preserve"> </w:t>
            </w:r>
            <w:proofErr w:type="spellStart"/>
            <w:r w:rsidRPr="00194E20">
              <w:rPr>
                <w:rFonts w:ascii="Courier New" w:hAnsi="Courier New" w:cs="Courier New"/>
              </w:rPr>
              <w:t>blueSKY</w:t>
            </w:r>
            <w:proofErr w:type="spellEnd"/>
            <w:r w:rsidRPr="00194E20">
              <w:rPr>
                <w:rFonts w:ascii="Courier New" w:hAnsi="Courier New" w:cs="Courier New"/>
              </w:rPr>
              <w:t xml:space="preserve"> Security Gateway.</w:t>
            </w:r>
          </w:p>
        </w:tc>
        <w:tc>
          <w:tcPr>
            <w:tcW w:w="4500" w:type="dxa"/>
          </w:tcPr>
          <w:p w:rsidR="002379F4" w:rsidRPr="00194E20" w:rsidRDefault="002379F4" w:rsidP="00194E20">
            <w:pPr>
              <w:spacing w:line="480" w:lineRule="auto"/>
              <w:rPr>
                <w:rFonts w:ascii="Courier New" w:hAnsi="Courier New" w:cs="Courier New"/>
                <w:lang w:eastAsia="ja-JP"/>
              </w:rPr>
            </w:pPr>
            <w:proofErr w:type="spellStart"/>
            <w:r w:rsidRPr="00194E20">
              <w:rPr>
                <w:rFonts w:ascii="Courier New" w:eastAsia="MS UI Gothic" w:hAnsi="Courier New" w:cs="Courier New"/>
                <w:lang w:eastAsia="ja-JP"/>
              </w:rPr>
              <w:t>Websense</w:t>
            </w:r>
            <w:proofErr w:type="spellEnd"/>
            <w:r w:rsidRPr="00194E20">
              <w:rPr>
                <w:rFonts w:ascii="Courier New" w:eastAsia="MS UI Gothic" w:hAnsi="Courier New" w:cs="Courier New"/>
                <w:lang w:eastAsia="ja-JP"/>
              </w:rPr>
              <w:t xml:space="preserve"> </w:t>
            </w:r>
            <w:proofErr w:type="spellStart"/>
            <w:r w:rsidRPr="00194E20">
              <w:rPr>
                <w:rFonts w:ascii="Courier New" w:eastAsia="MS UI Gothic" w:hAnsi="Courier New" w:cs="Courier New"/>
                <w:lang w:eastAsia="ja-JP"/>
              </w:rPr>
              <w:t>blueSKY</w:t>
            </w:r>
            <w:proofErr w:type="spellEnd"/>
            <w:r w:rsidRPr="00194E20">
              <w:rPr>
                <w:rFonts w:ascii="Courier New" w:eastAsia="MS UI Gothic" w:hAnsi="Courier New" w:cs="Courier New"/>
                <w:lang w:eastAsia="ja-JP"/>
              </w:rPr>
              <w:t xml:space="preserve"> </w:t>
            </w:r>
            <w:r w:rsidRPr="00194E20">
              <w:rPr>
                <w:rFonts w:ascii="Courier New" w:hAnsi="Courier New" w:cs="Courier New"/>
                <w:lang w:val="ja-JP" w:eastAsia="ja-JP"/>
              </w:rPr>
              <w:t>セキュリティ・ゲートウェイ</w:t>
            </w:r>
            <w:r w:rsidRPr="00194E20">
              <w:rPr>
                <w:rFonts w:ascii="Courier New" w:eastAsia="MS UI Gothic" w:hAnsi="Courier New" w:cs="Courier New"/>
                <w:lang w:eastAsia="ja-JP"/>
              </w:rPr>
              <w:t>30</w:t>
            </w:r>
            <w:r w:rsidRPr="00194E20">
              <w:rPr>
                <w:rFonts w:ascii="Courier New" w:hAnsi="Courier New" w:cs="Courier New"/>
                <w:lang w:val="ja-JP" w:eastAsia="ja-JP"/>
              </w:rPr>
              <w:t>日間無償試用版をご注文いただき、ありがとうございます。</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 xml:space="preserve">{Note} </w:t>
            </w:r>
          </w:p>
          <w:p w:rsidR="002379F4" w:rsidRPr="00194E20" w:rsidRDefault="002379F4" w:rsidP="00194E20">
            <w:pPr>
              <w:spacing w:line="480" w:lineRule="auto"/>
              <w:rPr>
                <w:rFonts w:ascii="Courier New" w:hAnsi="Courier New" w:cs="Courier New"/>
              </w:rPr>
            </w:pPr>
            <w:r w:rsidRPr="00194E20">
              <w:rPr>
                <w:rFonts w:ascii="Courier New" w:hAnsi="Courier New" w:cs="Courier New"/>
              </w:rPr>
              <w:t>We have detected that you currently have an active evaluation for this product.  We have resent your original email.</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eastAsia="ja-JP"/>
              </w:rPr>
              <w:t>{</w:t>
            </w:r>
            <w:r w:rsidRPr="00194E20">
              <w:rPr>
                <w:rFonts w:ascii="Courier New" w:hAnsi="Courier New" w:cs="Courier New"/>
                <w:lang w:val="ja-JP" w:eastAsia="ja-JP"/>
              </w:rPr>
              <w:t>ご注意</w:t>
            </w:r>
            <w:r w:rsidRPr="00194E20">
              <w:rPr>
                <w:rFonts w:ascii="Courier New" w:eastAsia="MS UI Gothic" w:hAnsi="Courier New" w:cs="Courier New"/>
                <w:lang w:eastAsia="ja-JP"/>
              </w:rPr>
              <w:t>}</w:t>
            </w:r>
          </w:p>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eastAsia="ja-JP"/>
              </w:rPr>
              <w:t>あなたは現在、この製品の評価版をご利用になっています。</w:t>
            </w:r>
            <w:r w:rsidRPr="00194E20">
              <w:rPr>
                <w:rFonts w:ascii="Courier New" w:hAnsi="Courier New" w:cs="Courier New"/>
                <w:lang w:eastAsia="ja-JP"/>
              </w:rPr>
              <w:t xml:space="preserve">  </w:t>
            </w:r>
            <w:r w:rsidRPr="00194E20">
              <w:rPr>
                <w:rFonts w:ascii="Courier New" w:eastAsia="MS UI Gothic" w:hAnsi="Courier New" w:cs="Courier New"/>
                <w:lang w:val="ja-JP" w:eastAsia="ja-JP"/>
              </w:rPr>
              <w:t>あなたからの元の電子メールを再送しました。</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1020"/>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To begin, click on the link below to access the Cloud Portal, where you will enter your username and temporary password. After signing in for the first time, you will be asked to reset your password.</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hAnsi="Courier New" w:cs="Courier New"/>
                <w:lang w:val="ja-JP" w:eastAsia="ja-JP"/>
              </w:rPr>
              <w:t>はじめに下のリンクをクリックしてクラウド</w:t>
            </w:r>
            <w:r w:rsidRPr="00194E20">
              <w:rPr>
                <w:rFonts w:ascii="Courier New" w:eastAsia="MS UI Gothic" w:hAnsi="Courier New" w:cs="Courier New"/>
                <w:lang w:eastAsia="ja-JP"/>
              </w:rPr>
              <w:t xml:space="preserve"> </w:t>
            </w:r>
            <w:r w:rsidRPr="00194E20">
              <w:rPr>
                <w:rFonts w:ascii="Courier New" w:hAnsi="Courier New" w:cs="Courier New"/>
                <w:lang w:val="ja-JP" w:eastAsia="ja-JP"/>
              </w:rPr>
              <w:t>ポータルにアクセスし、ご自分のユーザー名と仮パスワードを入力してください。</w:t>
            </w:r>
            <w:r w:rsidRPr="00194E20">
              <w:rPr>
                <w:rFonts w:ascii="Courier New" w:hAnsi="Courier New" w:cs="Courier New"/>
                <w:lang w:eastAsia="ja-JP"/>
              </w:rPr>
              <w:t xml:space="preserve"> </w:t>
            </w:r>
            <w:r w:rsidRPr="00194E20">
              <w:rPr>
                <w:rFonts w:ascii="Courier New" w:eastAsia="MS UI Gothic" w:hAnsi="Courier New" w:cs="Courier New"/>
                <w:lang w:val="ja-JP" w:eastAsia="ja-JP"/>
              </w:rPr>
              <w:t>最初にサインオンしたあと、パスワードを再設定するよう要求されます。</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Cloud Portal</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rPr>
              <w:t>クラウド</w:t>
            </w:r>
            <w:r w:rsidRPr="00194E20">
              <w:rPr>
                <w:rFonts w:ascii="Courier New" w:eastAsia="MS UI Gothic" w:hAnsi="Courier New" w:cs="Courier New"/>
                <w:lang w:val="ja-JP"/>
              </w:rPr>
              <w:t xml:space="preserve"> </w:t>
            </w:r>
            <w:r w:rsidRPr="00194E20">
              <w:rPr>
                <w:rFonts w:ascii="Courier New" w:eastAsia="MS UI Gothic" w:hAnsi="Courier New" w:cs="Courier New"/>
                <w:lang w:val="ja-JP"/>
              </w:rPr>
              <w:t>ポータル</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User name: {Username}</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hAnsi="Courier New" w:cs="Courier New"/>
                <w:lang w:val="ja-JP" w:eastAsia="ja-JP"/>
              </w:rPr>
              <w:t>ユーザー名</w:t>
            </w:r>
            <w:r w:rsidRPr="00194E20">
              <w:rPr>
                <w:rFonts w:ascii="Courier New" w:eastAsia="MS UI Gothic" w:hAnsi="Courier New" w:cs="Courier New"/>
                <w:lang w:val="ja-JP" w:eastAsia="ja-JP"/>
              </w:rPr>
              <w:t>:{Username}</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Temporary Password: {</w:t>
            </w:r>
            <w:proofErr w:type="spellStart"/>
            <w:r w:rsidRPr="00194E20">
              <w:rPr>
                <w:rFonts w:ascii="Courier New" w:hAnsi="Courier New" w:cs="Courier New"/>
              </w:rPr>
              <w:t>TempPassword</w:t>
            </w:r>
            <w:proofErr w:type="spellEnd"/>
            <w:r w:rsidRPr="00194E20">
              <w:rPr>
                <w:rFonts w:ascii="Courier New" w:hAnsi="Courier New" w:cs="Courier New"/>
              </w:rPr>
              <w:t>}</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eastAsia="ja-JP"/>
              </w:rPr>
              <w:t>仮パスワード</w:t>
            </w:r>
            <w:r w:rsidRPr="00194E20">
              <w:rPr>
                <w:rFonts w:ascii="Courier New" w:eastAsia="MS UI Gothic" w:hAnsi="Courier New" w:cs="Courier New"/>
                <w:lang w:val="ja-JP" w:eastAsia="ja-JP"/>
              </w:rPr>
              <w:t>:</w:t>
            </w:r>
            <w:r w:rsidRPr="00194E20">
              <w:rPr>
                <w:rFonts w:ascii="Courier New" w:hAnsi="Courier New" w:cs="Courier New"/>
                <w:lang w:eastAsia="ja-JP"/>
              </w:rPr>
              <w:t xml:space="preserve"> </w:t>
            </w:r>
            <w:r w:rsidRPr="00194E20">
              <w:rPr>
                <w:rFonts w:ascii="Courier New" w:eastAsia="MS UI Gothic" w:hAnsi="Courier New" w:cs="Courier New"/>
                <w:lang w:val="ja-JP" w:eastAsia="ja-JP"/>
              </w:rPr>
              <w:t>{TempPassword}</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76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 xml:space="preserve">If you experience problems during installation and configuration, you may contact support directly. Visit our online support center at </w:t>
            </w:r>
            <w:r w:rsidRPr="00194E20">
              <w:rPr>
                <w:rFonts w:ascii="Courier New" w:hAnsi="Courier New" w:cs="Courier New"/>
                <w:u w:val="single"/>
              </w:rPr>
              <w:t>www.websense.com/support</w:t>
            </w:r>
            <w:r w:rsidRPr="00194E20">
              <w:rPr>
                <w:rFonts w:ascii="Courier New" w:hAnsi="Courier New" w:cs="Courier New"/>
              </w:rPr>
              <w:t>.</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eastAsia="ja-JP"/>
              </w:rPr>
              <w:t>インストールおよびシステム設定中に問題が発生した場合は、サポートに直接</w:t>
            </w:r>
            <w:ins w:id="239" w:author="McGoldrick, Tomoko" w:date="2013-06-10T10:46:00Z">
              <w:r w:rsidR="00751640">
                <w:rPr>
                  <w:rFonts w:ascii="Courier New" w:eastAsia="MS UI Gothic" w:hAnsi="Courier New" w:cs="Courier New" w:hint="eastAsia"/>
                  <w:lang w:val="ja-JP" w:eastAsia="ja-JP"/>
                </w:rPr>
                <w:t>お問い合わせ下さい</w:t>
              </w:r>
            </w:ins>
            <w:del w:id="240" w:author="McGoldrick, Tomoko" w:date="2013-06-10T10:46:00Z">
              <w:r w:rsidRPr="00194E20" w:rsidDel="00751640">
                <w:rPr>
                  <w:rFonts w:ascii="Courier New" w:eastAsia="MS UI Gothic" w:hAnsi="Courier New" w:cs="Courier New"/>
                  <w:lang w:val="ja-JP" w:eastAsia="ja-JP"/>
                </w:rPr>
                <w:delText>に連絡することができます</w:delText>
              </w:r>
            </w:del>
            <w:r w:rsidRPr="00194E20">
              <w:rPr>
                <w:rFonts w:ascii="Courier New" w:eastAsia="MS UI Gothic" w:hAnsi="Courier New" w:cs="Courier New"/>
                <w:lang w:val="ja-JP" w:eastAsia="ja-JP"/>
              </w:rPr>
              <w:t>。</w:t>
            </w:r>
            <w:ins w:id="241" w:author="McGoldrick, Tomoko" w:date="2013-06-10T10:46:00Z">
              <w:r w:rsidR="00751640">
                <w:rPr>
                  <w:rFonts w:ascii="Courier New" w:eastAsia="MS UI Gothic" w:hAnsi="Courier New" w:cs="Courier New" w:hint="eastAsia"/>
                  <w:lang w:val="ja-JP" w:eastAsia="ja-JP"/>
                </w:rPr>
                <w:t>または、</w:t>
              </w:r>
            </w:ins>
            <w:r w:rsidRPr="00194E20">
              <w:rPr>
                <w:rFonts w:ascii="Courier New" w:hAnsi="Courier New" w:cs="Courier New"/>
                <w:lang w:eastAsia="ja-JP"/>
              </w:rPr>
              <w:t xml:space="preserve"> </w:t>
            </w:r>
            <w:r w:rsidRPr="00194E20">
              <w:rPr>
                <w:rFonts w:ascii="Courier New" w:hAnsi="Courier New" w:cs="Courier New"/>
                <w:lang w:val="ja-JP" w:eastAsia="ja-JP"/>
              </w:rPr>
              <w:t>オンライン</w:t>
            </w:r>
            <w:r w:rsidRPr="00194E20">
              <w:rPr>
                <w:rFonts w:ascii="Courier New" w:eastAsia="MS UI Gothic" w:hAnsi="Courier New" w:cs="Courier New"/>
                <w:lang w:val="ja-JP" w:eastAsia="ja-JP"/>
              </w:rPr>
              <w:t xml:space="preserve"> </w:t>
            </w:r>
            <w:r w:rsidRPr="00194E20">
              <w:rPr>
                <w:rFonts w:ascii="Courier New" w:hAnsi="Courier New" w:cs="Courier New"/>
                <w:lang w:val="ja-JP" w:eastAsia="ja-JP"/>
              </w:rPr>
              <w:t>サポート</w:t>
            </w:r>
            <w:r w:rsidRPr="00194E20">
              <w:rPr>
                <w:rFonts w:ascii="Courier New" w:eastAsia="MS UI Gothic" w:hAnsi="Courier New" w:cs="Courier New"/>
                <w:lang w:val="ja-JP" w:eastAsia="ja-JP"/>
              </w:rPr>
              <w:t xml:space="preserve"> </w:t>
            </w:r>
            <w:r w:rsidRPr="00194E20">
              <w:rPr>
                <w:rFonts w:ascii="Courier New" w:hAnsi="Courier New" w:cs="Courier New"/>
                <w:lang w:val="ja-JP" w:eastAsia="ja-JP"/>
              </w:rPr>
              <w:t>センター</w:t>
            </w:r>
            <w:r w:rsidRPr="00194E20">
              <w:rPr>
                <w:rFonts w:ascii="Courier New" w:eastAsia="MS UI Gothic" w:hAnsi="Courier New" w:cs="Courier New"/>
                <w:lang w:val="ja-JP" w:eastAsia="ja-JP"/>
              </w:rPr>
              <w:t xml:space="preserve"> </w:t>
            </w:r>
            <w:r w:rsidRPr="00194E20">
              <w:rPr>
                <w:rFonts w:ascii="Courier New" w:eastAsia="MS UI Gothic" w:hAnsi="Courier New" w:cs="Courier New"/>
                <w:u w:val="single"/>
                <w:lang w:val="ja-JP" w:eastAsia="ja-JP"/>
              </w:rPr>
              <w:t>www.websense.com/support</w:t>
            </w:r>
            <w:r w:rsidRPr="00194E20">
              <w:rPr>
                <w:rFonts w:ascii="Courier New" w:eastAsia="MS UI Gothic" w:hAnsi="Courier New" w:cs="Courier New"/>
                <w:lang w:val="ja-JP" w:eastAsia="ja-JP"/>
              </w:rPr>
              <w:t xml:space="preserve"> </w:t>
            </w:r>
            <w:r w:rsidRPr="00194E20">
              <w:rPr>
                <w:rFonts w:ascii="Courier New" w:hAnsi="Courier New" w:cs="Courier New"/>
                <w:lang w:val="ja-JP" w:eastAsia="ja-JP"/>
              </w:rPr>
              <w:t>にアクセスしてください。</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510"/>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 xml:space="preserve">Please save this email for </w:t>
            </w:r>
            <w:r w:rsidRPr="00194E20">
              <w:rPr>
                <w:rFonts w:ascii="Courier New" w:hAnsi="Courier New" w:cs="Courier New"/>
              </w:rPr>
              <w:lastRenderedPageBreak/>
              <w:t xml:space="preserve">future reference. Thank you for choosing to conduct this trial of </w:t>
            </w:r>
            <w:proofErr w:type="spellStart"/>
            <w:r w:rsidRPr="00194E20">
              <w:rPr>
                <w:rFonts w:ascii="Courier New" w:hAnsi="Courier New" w:cs="Courier New"/>
              </w:rPr>
              <w:t>Websense</w:t>
            </w:r>
            <w:proofErr w:type="spellEnd"/>
            <w:r w:rsidRPr="00194E20">
              <w:rPr>
                <w:rFonts w:ascii="Courier New" w:hAnsi="Courier New" w:cs="Courier New"/>
              </w:rPr>
              <w:t xml:space="preserve"> </w:t>
            </w:r>
            <w:proofErr w:type="spellStart"/>
            <w:r w:rsidRPr="00194E20">
              <w:rPr>
                <w:rFonts w:ascii="Courier New" w:hAnsi="Courier New" w:cs="Courier New"/>
              </w:rPr>
              <w:t>blueSKY</w:t>
            </w:r>
            <w:proofErr w:type="spellEnd"/>
            <w:r w:rsidRPr="00194E20">
              <w:rPr>
                <w:rFonts w:ascii="Courier New" w:hAnsi="Courier New" w:cs="Courier New"/>
              </w:rPr>
              <w:t xml:space="preserve"> Security Gateway.</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eastAsia="ja-JP"/>
              </w:rPr>
              <w:lastRenderedPageBreak/>
              <w:t>この電子メールは、将来の参照用に保存して</w:t>
            </w:r>
            <w:r w:rsidRPr="00194E20">
              <w:rPr>
                <w:rFonts w:ascii="Courier New" w:eastAsia="MS UI Gothic" w:hAnsi="Courier New" w:cs="Courier New"/>
                <w:lang w:val="ja-JP" w:eastAsia="ja-JP"/>
              </w:rPr>
              <w:lastRenderedPageBreak/>
              <w:t>おいてください。</w:t>
            </w:r>
            <w:r w:rsidRPr="00194E20">
              <w:rPr>
                <w:rFonts w:ascii="Courier New" w:hAnsi="Courier New" w:cs="Courier New"/>
                <w:lang w:eastAsia="ja-JP"/>
              </w:rPr>
              <w:t xml:space="preserve"> </w:t>
            </w:r>
            <w:r w:rsidRPr="00194E20">
              <w:rPr>
                <w:rFonts w:ascii="Courier New" w:eastAsia="MS UI Gothic" w:hAnsi="Courier New" w:cs="Courier New"/>
                <w:lang w:val="ja-JP" w:eastAsia="ja-JP"/>
              </w:rPr>
              <w:t xml:space="preserve">Websense blueSKY </w:t>
            </w:r>
            <w:r w:rsidRPr="00194E20">
              <w:rPr>
                <w:rFonts w:ascii="Courier New" w:hAnsi="Courier New" w:cs="Courier New"/>
                <w:lang w:val="ja-JP" w:eastAsia="ja-JP"/>
              </w:rPr>
              <w:t>セキュリティ・ゲートウェイの試用版をお選びいただき、ありがとうございます。</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Sincerely,</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rPr>
              <w:t>敬具</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rPr>
            </w:pPr>
          </w:p>
        </w:tc>
        <w:tc>
          <w:tcPr>
            <w:tcW w:w="4500" w:type="dxa"/>
          </w:tcPr>
          <w:p w:rsidR="002379F4" w:rsidRPr="00194E20" w:rsidRDefault="002379F4" w:rsidP="00194E20">
            <w:pPr>
              <w:spacing w:line="480" w:lineRule="auto"/>
              <w:rPr>
                <w:rFonts w:ascii="Courier New" w:hAnsi="Courier New" w:cs="Courier New"/>
              </w:rPr>
            </w:pP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b/>
              </w:rPr>
            </w:pPr>
            <w:r w:rsidRPr="00194E20">
              <w:rPr>
                <w:rFonts w:ascii="Courier New" w:hAnsi="Courier New" w:cs="Courier New"/>
                <w:b/>
              </w:rPr>
              <w:t>TRITON STOPS MORE THREATS. WE CAN PROVE IT.</w:t>
            </w:r>
          </w:p>
        </w:tc>
        <w:tc>
          <w:tcPr>
            <w:tcW w:w="4500" w:type="dxa"/>
          </w:tcPr>
          <w:p w:rsidR="002379F4" w:rsidRPr="00194E20" w:rsidRDefault="002379F4" w:rsidP="00194E20">
            <w:pPr>
              <w:spacing w:line="480" w:lineRule="auto"/>
              <w:rPr>
                <w:rFonts w:ascii="Courier New" w:hAnsi="Courier New" w:cs="Courier New"/>
                <w:lang w:eastAsia="ja-JP"/>
              </w:rPr>
            </w:pPr>
            <w:r w:rsidRPr="00194E20">
              <w:rPr>
                <w:rFonts w:ascii="Courier New" w:hAnsi="Courier New" w:cs="Courier New"/>
                <w:b/>
                <w:lang w:val="ja-JP" w:eastAsia="ja-JP"/>
              </w:rPr>
              <w:t xml:space="preserve">TRITON </w:t>
            </w:r>
            <w:r w:rsidRPr="00194E20">
              <w:rPr>
                <w:rFonts w:ascii="Courier New" w:hAnsi="Courier New" w:cs="Courier New"/>
                <w:b/>
                <w:lang w:val="ja-JP" w:eastAsia="ja-JP"/>
              </w:rPr>
              <w:t>脅威防止機能が強化され</w:t>
            </w:r>
            <w:del w:id="242" w:author="McGoldrick, Tomoko" w:date="2013-06-10T10:46:00Z">
              <w:r w:rsidRPr="00194E20" w:rsidDel="00751640">
                <w:rPr>
                  <w:rFonts w:ascii="Courier New" w:hAnsi="Courier New" w:cs="Courier New"/>
                  <w:b/>
                  <w:lang w:val="ja-JP" w:eastAsia="ja-JP"/>
                </w:rPr>
                <w:delText>まし</w:delText>
              </w:r>
            </w:del>
            <w:r w:rsidRPr="00194E20">
              <w:rPr>
                <w:rFonts w:ascii="Courier New" w:hAnsi="Courier New" w:cs="Courier New"/>
                <w:b/>
                <w:lang w:val="ja-JP" w:eastAsia="ja-JP"/>
              </w:rPr>
              <w:t>た</w:t>
            </w:r>
            <w:del w:id="243" w:author="McGoldrick, Tomoko" w:date="2013-06-10T10:46:00Z">
              <w:r w:rsidRPr="00194E20" w:rsidDel="00751640">
                <w:rPr>
                  <w:rFonts w:ascii="Courier New" w:hAnsi="Courier New" w:cs="Courier New"/>
                  <w:b/>
                  <w:lang w:eastAsia="ja-JP"/>
                </w:rPr>
                <w:delText xml:space="preserve"> </w:delText>
              </w:r>
              <w:r w:rsidRPr="00194E20" w:rsidDel="00751640">
                <w:rPr>
                  <w:rFonts w:ascii="Courier New" w:eastAsia="MS UI Gothic" w:hAnsi="Courier New" w:cs="Courier New"/>
                  <w:b/>
                  <w:lang w:val="ja-JP" w:eastAsia="ja-JP"/>
                </w:rPr>
                <w:delText>その</w:delText>
              </w:r>
            </w:del>
            <w:r w:rsidRPr="00194E20">
              <w:rPr>
                <w:rFonts w:ascii="Courier New" w:eastAsia="MS UI Gothic" w:hAnsi="Courier New" w:cs="Courier New"/>
                <w:b/>
                <w:lang w:val="ja-JP" w:eastAsia="ja-JP"/>
              </w:rPr>
              <w:t>ことを証明</w:t>
            </w:r>
            <w:ins w:id="244" w:author="McGoldrick, Tomoko" w:date="2013-06-10T10:46:00Z">
              <w:r w:rsidR="00751640">
                <w:rPr>
                  <w:rFonts w:ascii="Courier New" w:eastAsia="MS UI Gothic" w:hAnsi="Courier New" w:cs="Courier New" w:hint="eastAsia"/>
                  <w:b/>
                  <w:lang w:val="ja-JP" w:eastAsia="ja-JP"/>
                </w:rPr>
                <w:t>し</w:t>
              </w:r>
            </w:ins>
            <w:del w:id="245" w:author="McGoldrick, Tomoko" w:date="2013-06-10T10:46:00Z">
              <w:r w:rsidRPr="00194E20" w:rsidDel="00751640">
                <w:rPr>
                  <w:rFonts w:ascii="Courier New" w:eastAsia="MS UI Gothic" w:hAnsi="Courier New" w:cs="Courier New"/>
                  <w:b/>
                  <w:lang w:val="ja-JP" w:eastAsia="ja-JP"/>
                </w:rPr>
                <w:delText>でき</w:delText>
              </w:r>
            </w:del>
            <w:r w:rsidRPr="00194E20">
              <w:rPr>
                <w:rFonts w:ascii="Courier New" w:eastAsia="MS UI Gothic" w:hAnsi="Courier New" w:cs="Courier New"/>
                <w:b/>
                <w:lang w:val="ja-JP" w:eastAsia="ja-JP"/>
              </w:rPr>
              <w:t>ます</w:t>
            </w:r>
          </w:p>
        </w:tc>
      </w:tr>
      <w:tr w:rsidR="002379F4" w:rsidRPr="00194E20" w:rsidTr="00A701AE">
        <w:trPr>
          <w:trHeight w:val="255"/>
        </w:trPr>
        <w:tc>
          <w:tcPr>
            <w:tcW w:w="4608" w:type="dxa"/>
          </w:tcPr>
          <w:p w:rsidR="002379F4" w:rsidRPr="00194E20" w:rsidRDefault="002379F4" w:rsidP="00194E20">
            <w:pPr>
              <w:spacing w:line="480" w:lineRule="auto"/>
              <w:rPr>
                <w:rFonts w:ascii="Courier New" w:hAnsi="Courier New" w:cs="Courier New"/>
                <w:lang w:eastAsia="ja-JP"/>
              </w:rPr>
            </w:pPr>
          </w:p>
        </w:tc>
        <w:tc>
          <w:tcPr>
            <w:tcW w:w="450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1275"/>
        </w:trPr>
        <w:tc>
          <w:tcPr>
            <w:tcW w:w="460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 xml:space="preserve">© 2013 </w:t>
            </w:r>
            <w:proofErr w:type="spellStart"/>
            <w:r w:rsidRPr="00194E20">
              <w:rPr>
                <w:rFonts w:ascii="Courier New" w:hAnsi="Courier New" w:cs="Courier New"/>
              </w:rPr>
              <w:t>Websense</w:t>
            </w:r>
            <w:proofErr w:type="spellEnd"/>
            <w:r w:rsidRPr="00194E20">
              <w:rPr>
                <w:rFonts w:ascii="Courier New" w:hAnsi="Courier New" w:cs="Courier New"/>
              </w:rPr>
              <w:t xml:space="preserve">, Inc. All rights reserved. </w:t>
            </w:r>
            <w:proofErr w:type="spellStart"/>
            <w:r w:rsidRPr="00194E20">
              <w:rPr>
                <w:rFonts w:ascii="Courier New" w:hAnsi="Courier New" w:cs="Courier New"/>
              </w:rPr>
              <w:t>Websense</w:t>
            </w:r>
            <w:proofErr w:type="spellEnd"/>
            <w:r w:rsidRPr="00194E20">
              <w:rPr>
                <w:rFonts w:ascii="Courier New" w:hAnsi="Courier New" w:cs="Courier New"/>
              </w:rPr>
              <w:t xml:space="preserve"> and the </w:t>
            </w:r>
            <w:proofErr w:type="spellStart"/>
            <w:r w:rsidRPr="00194E20">
              <w:rPr>
                <w:rFonts w:ascii="Courier New" w:hAnsi="Courier New" w:cs="Courier New"/>
              </w:rPr>
              <w:t>Websense</w:t>
            </w:r>
            <w:proofErr w:type="spellEnd"/>
            <w:r w:rsidRPr="00194E20">
              <w:rPr>
                <w:rFonts w:ascii="Courier New" w:hAnsi="Courier New" w:cs="Courier New"/>
              </w:rPr>
              <w:t xml:space="preserve"> logo are registered trademarks of </w:t>
            </w:r>
            <w:proofErr w:type="spellStart"/>
            <w:r w:rsidRPr="00194E20">
              <w:rPr>
                <w:rFonts w:ascii="Courier New" w:hAnsi="Courier New" w:cs="Courier New"/>
              </w:rPr>
              <w:t>Websense</w:t>
            </w:r>
            <w:proofErr w:type="spellEnd"/>
            <w:r w:rsidRPr="00194E20">
              <w:rPr>
                <w:rFonts w:ascii="Courier New" w:hAnsi="Courier New" w:cs="Courier New"/>
              </w:rPr>
              <w:t>, Inc. in the United States and various countries. All other trademarks are the property of their respective owner.</w:t>
            </w:r>
          </w:p>
        </w:tc>
        <w:tc>
          <w:tcPr>
            <w:tcW w:w="4500" w:type="dxa"/>
          </w:tcPr>
          <w:p w:rsidR="002379F4" w:rsidRPr="00194E20" w:rsidRDefault="00751640" w:rsidP="00194E20">
            <w:pPr>
              <w:spacing w:line="480" w:lineRule="auto"/>
              <w:rPr>
                <w:rFonts w:ascii="Courier New" w:hAnsi="Courier New" w:cs="Courier New"/>
                <w:lang w:eastAsia="ja-JP"/>
              </w:rPr>
            </w:pPr>
            <w:ins w:id="246" w:author="McGoldrick, Tomoko" w:date="2013-06-10T10:47:00Z">
              <w:r w:rsidRPr="00751640">
                <w:rPr>
                  <w:rFonts w:ascii="Courier New" w:eastAsia="MS UI Gothic" w:hAnsi="Courier New" w:cs="Courier New"/>
                  <w:lang w:val="ja-JP"/>
                </w:rPr>
                <w:t>©</w:t>
              </w:r>
            </w:ins>
            <w:del w:id="247" w:author="McGoldrick, Tomoko" w:date="2013-06-10T10:47:00Z">
              <w:r w:rsidR="002379F4" w:rsidRPr="00194E20" w:rsidDel="00751640">
                <w:rPr>
                  <w:rFonts w:ascii="Courier New" w:eastAsia="MS UI Gothic" w:hAnsi="Courier New" w:cs="Courier New"/>
                  <w:lang w:val="ja-JP"/>
                </w:rPr>
                <w:delText>ｩ</w:delText>
              </w:r>
            </w:del>
            <w:r w:rsidR="002379F4" w:rsidRPr="00194E20">
              <w:rPr>
                <w:rFonts w:ascii="Courier New" w:eastAsia="MS UI Gothic" w:hAnsi="Courier New" w:cs="Courier New"/>
              </w:rPr>
              <w:t xml:space="preserve"> 2013 </w:t>
            </w:r>
            <w:proofErr w:type="spellStart"/>
            <w:r w:rsidR="002379F4" w:rsidRPr="00194E20">
              <w:rPr>
                <w:rFonts w:ascii="Courier New" w:eastAsia="MS UI Gothic" w:hAnsi="Courier New" w:cs="Courier New"/>
              </w:rPr>
              <w:t>Websense</w:t>
            </w:r>
            <w:proofErr w:type="spellEnd"/>
            <w:r w:rsidR="002379F4" w:rsidRPr="00194E20">
              <w:rPr>
                <w:rFonts w:ascii="Courier New" w:eastAsia="MS UI Gothic" w:hAnsi="Courier New" w:cs="Courier New"/>
              </w:rPr>
              <w:t>, Inc. All rights reserved.</w:t>
            </w:r>
            <w:r w:rsidR="002379F4" w:rsidRPr="00194E20">
              <w:rPr>
                <w:rFonts w:ascii="Courier New" w:hAnsi="Courier New" w:cs="Courier New"/>
              </w:rPr>
              <w:t xml:space="preserve"> </w:t>
            </w:r>
            <w:proofErr w:type="spellStart"/>
            <w:r w:rsidR="002379F4" w:rsidRPr="00194E20">
              <w:rPr>
                <w:rFonts w:ascii="Courier New" w:hAnsi="Courier New" w:cs="Courier New"/>
                <w:lang w:eastAsia="ja-JP"/>
              </w:rPr>
              <w:t>Websense</w:t>
            </w:r>
            <w:proofErr w:type="spellEnd"/>
            <w:r w:rsidR="002379F4" w:rsidRPr="00194E20">
              <w:rPr>
                <w:rFonts w:ascii="Courier New" w:hAnsi="Courier New" w:cs="Courier New"/>
                <w:lang w:eastAsia="ja-JP"/>
              </w:rPr>
              <w:t xml:space="preserve"> </w:t>
            </w:r>
            <w:r w:rsidR="002379F4" w:rsidRPr="00194E20">
              <w:rPr>
                <w:rFonts w:ascii="Courier New" w:hAnsi="Courier New" w:cs="Courier New"/>
                <w:lang w:val="ja-JP" w:eastAsia="ja-JP"/>
              </w:rPr>
              <w:t>および</w:t>
            </w:r>
            <w:r w:rsidR="002379F4" w:rsidRPr="00194E20">
              <w:rPr>
                <w:rFonts w:ascii="Courier New" w:hAnsi="Courier New" w:cs="Courier New"/>
                <w:lang w:eastAsia="ja-JP"/>
              </w:rPr>
              <w:t xml:space="preserve"> </w:t>
            </w:r>
            <w:proofErr w:type="spellStart"/>
            <w:r w:rsidR="002379F4" w:rsidRPr="00194E20">
              <w:rPr>
                <w:rFonts w:ascii="Courier New" w:hAnsi="Courier New" w:cs="Courier New"/>
                <w:lang w:eastAsia="ja-JP"/>
              </w:rPr>
              <w:t>Websense</w:t>
            </w:r>
            <w:proofErr w:type="spellEnd"/>
            <w:r w:rsidR="002379F4" w:rsidRPr="00194E20">
              <w:rPr>
                <w:rFonts w:ascii="Courier New" w:hAnsi="Courier New" w:cs="Courier New"/>
                <w:lang w:eastAsia="ja-JP"/>
              </w:rPr>
              <w:t xml:space="preserve"> </w:t>
            </w:r>
            <w:r w:rsidR="002379F4" w:rsidRPr="00194E20">
              <w:rPr>
                <w:rFonts w:ascii="Courier New" w:eastAsia="MS UI Gothic" w:hAnsi="Courier New" w:cs="Courier New"/>
                <w:lang w:val="ja-JP" w:eastAsia="ja-JP"/>
              </w:rPr>
              <w:t>のロゴ</w:t>
            </w:r>
            <w:r w:rsidR="002379F4" w:rsidRPr="00194E20">
              <w:rPr>
                <w:rFonts w:ascii="Courier New" w:hAnsi="Courier New" w:cs="Courier New"/>
                <w:lang w:val="ja-JP" w:eastAsia="ja-JP"/>
              </w:rPr>
              <w:t>は、米国および他の国における</w:t>
            </w:r>
            <w:r w:rsidR="002379F4" w:rsidRPr="00194E20">
              <w:rPr>
                <w:rFonts w:ascii="Courier New" w:eastAsia="MS UI Gothic" w:hAnsi="Courier New" w:cs="Courier New"/>
                <w:lang w:eastAsia="ja-JP"/>
              </w:rPr>
              <w:t xml:space="preserve"> </w:t>
            </w:r>
            <w:proofErr w:type="spellStart"/>
            <w:r w:rsidR="002379F4" w:rsidRPr="00194E20">
              <w:rPr>
                <w:rFonts w:ascii="Courier New" w:eastAsia="MS UI Gothic" w:hAnsi="Courier New" w:cs="Courier New"/>
                <w:lang w:eastAsia="ja-JP"/>
              </w:rPr>
              <w:t>Websense</w:t>
            </w:r>
            <w:proofErr w:type="spellEnd"/>
            <w:r w:rsidR="002379F4" w:rsidRPr="00194E20">
              <w:rPr>
                <w:rFonts w:ascii="Courier New" w:eastAsia="MS UI Gothic" w:hAnsi="Courier New" w:cs="Courier New"/>
                <w:lang w:eastAsia="ja-JP"/>
              </w:rPr>
              <w:t xml:space="preserve">, Inc. </w:t>
            </w:r>
            <w:r w:rsidR="002379F4" w:rsidRPr="00194E20">
              <w:rPr>
                <w:rFonts w:ascii="Courier New" w:hAnsi="Courier New" w:cs="Courier New"/>
                <w:lang w:val="ja-JP" w:eastAsia="ja-JP"/>
              </w:rPr>
              <w:t>の登録商標です。</w:t>
            </w:r>
            <w:r w:rsidR="002379F4" w:rsidRPr="00194E20">
              <w:rPr>
                <w:rFonts w:ascii="Courier New" w:hAnsi="Courier New" w:cs="Courier New"/>
                <w:lang w:eastAsia="ja-JP"/>
              </w:rPr>
              <w:t xml:space="preserve"> </w:t>
            </w:r>
            <w:r w:rsidR="002379F4" w:rsidRPr="00194E20">
              <w:rPr>
                <w:rFonts w:ascii="Courier New" w:eastAsia="MS UI Gothic" w:hAnsi="Courier New" w:cs="Courier New"/>
                <w:lang w:val="ja-JP" w:eastAsia="ja-JP"/>
              </w:rPr>
              <w:t>すべての他の商標は、それぞれ該当する所有者の財産です。</w:t>
            </w:r>
          </w:p>
        </w:tc>
      </w:tr>
    </w:tbl>
    <w:p w:rsidR="002379F4" w:rsidRPr="00194E20" w:rsidRDefault="002379F4" w:rsidP="00194E20">
      <w:pPr>
        <w:spacing w:line="480" w:lineRule="auto"/>
        <w:rPr>
          <w:rFonts w:ascii="Courier New" w:hAnsi="Courier New" w:cs="Courier New"/>
          <w:lang w:eastAsia="ja-JP"/>
        </w:rPr>
      </w:pPr>
    </w:p>
    <w:p w:rsidR="002379F4" w:rsidRPr="00194E20" w:rsidRDefault="002379F4" w:rsidP="00194E20">
      <w:pPr>
        <w:spacing w:line="480" w:lineRule="auto"/>
        <w:rPr>
          <w:rFonts w:ascii="Courier New" w:hAnsi="Courier New" w:cs="Courier New"/>
          <w:lang w:eastAsia="ja-JP"/>
        </w:rPr>
      </w:pPr>
    </w:p>
    <w:p w:rsidR="002379F4" w:rsidRPr="00194E20" w:rsidRDefault="002379F4" w:rsidP="00194E20">
      <w:pPr>
        <w:spacing w:line="480" w:lineRule="auto"/>
        <w:rPr>
          <w:rFonts w:ascii="Courier New" w:hAnsi="Courier New" w:cs="Courier New"/>
          <w:b/>
        </w:rPr>
      </w:pPr>
      <w:r w:rsidRPr="00194E20">
        <w:rPr>
          <w:rFonts w:ascii="Courier New" w:eastAsia="MS UI Gothic" w:hAnsi="Courier New" w:cs="Courier New"/>
          <w:b/>
          <w:lang w:val="ja-JP"/>
        </w:rPr>
        <w:t>新規のお客様、</w:t>
      </w:r>
      <w:r w:rsidRPr="00194E20">
        <w:rPr>
          <w:rFonts w:ascii="Courier New" w:eastAsia="MS UI Gothic" w:hAnsi="Courier New" w:cs="Courier New"/>
          <w:b/>
          <w:lang w:val="ja-JP"/>
        </w:rPr>
        <w:t>Cloud Email Security Content Control</w:t>
      </w:r>
    </w:p>
    <w:p w:rsidR="002379F4" w:rsidRPr="00194E20" w:rsidRDefault="002379F4" w:rsidP="00194E20">
      <w:pPr>
        <w:spacing w:line="480" w:lineRule="auto"/>
        <w:rPr>
          <w:rFonts w:ascii="Courier New" w:hAnsi="Courier New" w:cs="Courier New"/>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18"/>
        <w:gridCol w:w="4590"/>
      </w:tblGrid>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lastRenderedPageBreak/>
              <w:t>FREE TWO-WEEK EVALUATION: WEBSENSE® CLOUD EMAIL SECURITY AND CONTENT CONTROL</w:t>
            </w:r>
          </w:p>
        </w:tc>
        <w:tc>
          <w:tcPr>
            <w:tcW w:w="459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rPr>
              <w:t>2</w:t>
            </w:r>
            <w:r w:rsidRPr="00194E20">
              <w:rPr>
                <w:rFonts w:ascii="Courier New" w:eastAsia="MS UI Gothic" w:hAnsi="Courier New" w:cs="Courier New"/>
                <w:lang w:val="ja-JP"/>
              </w:rPr>
              <w:t>週間無償評価版</w:t>
            </w:r>
            <w:r w:rsidRPr="00194E20">
              <w:rPr>
                <w:rFonts w:ascii="Courier New" w:hAnsi="Courier New" w:cs="Courier New"/>
              </w:rPr>
              <w:t xml:space="preserve"> </w:t>
            </w:r>
            <w:r w:rsidRPr="00194E20">
              <w:rPr>
                <w:rFonts w:ascii="Courier New" w:eastAsia="MS UI Gothic" w:hAnsi="Courier New" w:cs="Courier New"/>
              </w:rPr>
              <w:t>WEBSENSE</w:t>
            </w:r>
            <w:ins w:id="248" w:author="McGoldrick, Tomoko" w:date="2013-06-10T10:47:00Z">
              <w:r w:rsidR="00751640" w:rsidRPr="00751640">
                <w:rPr>
                  <w:rFonts w:ascii="Courier New" w:eastAsia="MS UI Gothic" w:hAnsi="Courier New" w:cs="Courier New"/>
                </w:rPr>
                <w:t>®</w:t>
              </w:r>
            </w:ins>
            <w:del w:id="249" w:author="McGoldrick, Tomoko" w:date="2013-06-10T10:47:00Z">
              <w:r w:rsidRPr="00194E20" w:rsidDel="00751640">
                <w:rPr>
                  <w:rFonts w:ascii="Courier New" w:eastAsia="MS UI Gothic" w:hAnsi="Courier New" w:cs="Courier New"/>
                  <w:lang w:val="ja-JP"/>
                </w:rPr>
                <w:delText>ｮ</w:delText>
              </w:r>
            </w:del>
            <w:r w:rsidRPr="00194E20">
              <w:rPr>
                <w:rFonts w:ascii="Courier New" w:eastAsia="MS UI Gothic" w:hAnsi="Courier New" w:cs="Courier New"/>
              </w:rPr>
              <w:t xml:space="preserve"> CLOUD EMAIL SECURITY AND CONTENT CONTROL</w:t>
            </w:r>
          </w:p>
        </w:tc>
      </w:tr>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rPr>
            </w:pPr>
          </w:p>
        </w:tc>
        <w:tc>
          <w:tcPr>
            <w:tcW w:w="4590" w:type="dxa"/>
          </w:tcPr>
          <w:p w:rsidR="002379F4" w:rsidRPr="00194E20" w:rsidRDefault="002379F4" w:rsidP="00194E20">
            <w:pPr>
              <w:spacing w:line="480" w:lineRule="auto"/>
              <w:rPr>
                <w:rFonts w:ascii="Courier New" w:hAnsi="Courier New" w:cs="Courier New"/>
              </w:rPr>
            </w:pPr>
          </w:p>
        </w:tc>
      </w:tr>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Dear {</w:t>
            </w:r>
            <w:proofErr w:type="spellStart"/>
            <w:r w:rsidRPr="00194E20">
              <w:rPr>
                <w:rFonts w:ascii="Courier New" w:hAnsi="Courier New" w:cs="Courier New"/>
              </w:rPr>
              <w:t>FirstName</w:t>
            </w:r>
            <w:proofErr w:type="spellEnd"/>
            <w:r w:rsidRPr="00194E20">
              <w:rPr>
                <w:rFonts w:ascii="Courier New" w:hAnsi="Courier New" w:cs="Courier New"/>
              </w:rPr>
              <w:t>},</w:t>
            </w:r>
          </w:p>
        </w:tc>
        <w:tc>
          <w:tcPr>
            <w:tcW w:w="4590" w:type="dxa"/>
          </w:tcPr>
          <w:p w:rsidR="002379F4" w:rsidRDefault="002379F4" w:rsidP="00194E20">
            <w:pPr>
              <w:spacing w:line="480" w:lineRule="auto"/>
              <w:rPr>
                <w:ins w:id="250" w:author="McGoldrick, Tomoko" w:date="2013-06-10T10:48:00Z"/>
                <w:rFonts w:ascii="Courier New" w:hAnsi="Courier New" w:cs="Courier New"/>
                <w:lang w:val="ja-JP" w:eastAsia="ja-JP"/>
              </w:rPr>
            </w:pPr>
            <w:r w:rsidRPr="00194E20">
              <w:rPr>
                <w:rFonts w:ascii="Courier New" w:eastAsia="MS UI Gothic" w:hAnsi="Courier New" w:cs="Courier New"/>
                <w:lang w:val="ja-JP"/>
              </w:rPr>
              <w:t>{</w:t>
            </w:r>
            <w:ins w:id="251" w:author="McGoldrick, Tomoko" w:date="2013-06-10T10:48:00Z">
              <w:r w:rsidR="00751640">
                <w:rPr>
                  <w:rFonts w:ascii="Courier New" w:eastAsia="MS UI Gothic" w:hAnsi="Courier New" w:cs="Courier New" w:hint="eastAsia"/>
                  <w:lang w:val="ja-JP" w:eastAsia="ja-JP"/>
                </w:rPr>
                <w:t>Last</w:t>
              </w:r>
            </w:ins>
            <w:del w:id="252" w:author="McGoldrick, Tomoko" w:date="2013-06-10T10:48:00Z">
              <w:r w:rsidRPr="00194E20" w:rsidDel="00751640">
                <w:rPr>
                  <w:rFonts w:ascii="Courier New" w:eastAsia="MS UI Gothic" w:hAnsi="Courier New" w:cs="Courier New"/>
                  <w:lang w:val="ja-JP"/>
                </w:rPr>
                <w:delText>First</w:delText>
              </w:r>
            </w:del>
            <w:r w:rsidRPr="00194E20">
              <w:rPr>
                <w:rFonts w:ascii="Courier New" w:eastAsia="MS UI Gothic" w:hAnsi="Courier New" w:cs="Courier New"/>
                <w:lang w:val="ja-JP"/>
              </w:rPr>
              <w:t>Name}</w:t>
            </w:r>
            <w:r w:rsidRPr="00194E20">
              <w:rPr>
                <w:rFonts w:ascii="Courier New" w:hAnsi="Courier New" w:cs="Courier New"/>
                <w:lang w:val="ja-JP"/>
              </w:rPr>
              <w:t>様</w:t>
            </w:r>
          </w:p>
          <w:p w:rsidR="00751640" w:rsidRPr="00194E20" w:rsidRDefault="00751640" w:rsidP="00194E20">
            <w:pPr>
              <w:spacing w:line="480" w:lineRule="auto"/>
              <w:rPr>
                <w:rFonts w:ascii="Courier New" w:hAnsi="Courier New" w:cs="Courier New"/>
                <w:lang w:eastAsia="ja-JP"/>
              </w:rPr>
            </w:pPr>
            <w:ins w:id="253" w:author="McGoldrick, Tomoko" w:date="2013-06-10T10:48:00Z">
              <w:r w:rsidRPr="00751640">
                <w:rPr>
                  <w:rFonts w:ascii="Courier New" w:hAnsi="Courier New" w:cs="Courier New"/>
                  <w:lang w:eastAsia="ja-JP"/>
                </w:rPr>
                <w:t>*using last name is common in Japan.</w:t>
              </w:r>
            </w:ins>
          </w:p>
        </w:tc>
      </w:tr>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rPr>
            </w:pPr>
          </w:p>
        </w:tc>
        <w:tc>
          <w:tcPr>
            <w:tcW w:w="4590" w:type="dxa"/>
          </w:tcPr>
          <w:p w:rsidR="002379F4" w:rsidRPr="00194E20" w:rsidRDefault="002379F4" w:rsidP="00194E20">
            <w:pPr>
              <w:spacing w:line="480" w:lineRule="auto"/>
              <w:rPr>
                <w:rFonts w:ascii="Courier New" w:hAnsi="Courier New" w:cs="Courier New"/>
              </w:rPr>
            </w:pPr>
          </w:p>
        </w:tc>
      </w:tr>
      <w:tr w:rsidR="002379F4" w:rsidRPr="00194E20" w:rsidTr="00A701AE">
        <w:trPr>
          <w:trHeight w:val="510"/>
        </w:trPr>
        <w:tc>
          <w:tcPr>
            <w:tcW w:w="451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 xml:space="preserve">Thank you for requesting a free two-week evaluation of </w:t>
            </w:r>
            <w:proofErr w:type="spellStart"/>
            <w:r w:rsidRPr="00194E20">
              <w:rPr>
                <w:rFonts w:ascii="Courier New" w:hAnsi="Courier New" w:cs="Courier New"/>
              </w:rPr>
              <w:t>Websense</w:t>
            </w:r>
            <w:proofErr w:type="spellEnd"/>
            <w:r w:rsidRPr="00194E20">
              <w:rPr>
                <w:rFonts w:ascii="Courier New" w:hAnsi="Courier New" w:cs="Courier New"/>
              </w:rPr>
              <w:t xml:space="preserve"> Cloud Email Security and Content Control.</w:t>
            </w:r>
          </w:p>
        </w:tc>
        <w:tc>
          <w:tcPr>
            <w:tcW w:w="4590" w:type="dxa"/>
          </w:tcPr>
          <w:p w:rsidR="002379F4" w:rsidRPr="00194E20" w:rsidRDefault="002379F4" w:rsidP="00194E20">
            <w:pPr>
              <w:spacing w:line="480" w:lineRule="auto"/>
              <w:rPr>
                <w:rFonts w:ascii="Courier New" w:hAnsi="Courier New" w:cs="Courier New"/>
                <w:lang w:eastAsia="ja-JP"/>
              </w:rPr>
            </w:pPr>
            <w:proofErr w:type="spellStart"/>
            <w:r w:rsidRPr="00194E20">
              <w:rPr>
                <w:rFonts w:ascii="Courier New" w:eastAsia="MS UI Gothic" w:hAnsi="Courier New" w:cs="Courier New"/>
              </w:rPr>
              <w:t>Websense</w:t>
            </w:r>
            <w:proofErr w:type="spellEnd"/>
            <w:r w:rsidRPr="00194E20">
              <w:rPr>
                <w:rFonts w:ascii="Courier New" w:eastAsia="MS UI Gothic" w:hAnsi="Courier New" w:cs="Courier New"/>
              </w:rPr>
              <w:t xml:space="preserve"> Cloud Email Security and Content Control 2</w:t>
            </w:r>
            <w:r w:rsidRPr="00194E20">
              <w:rPr>
                <w:rFonts w:ascii="Courier New" w:hAnsi="Courier New" w:cs="Courier New"/>
                <w:lang w:val="ja-JP"/>
              </w:rPr>
              <w:t>週間無償評価版をご注文いただき、ありがとうございます。</w:t>
            </w:r>
          </w:p>
        </w:tc>
      </w:tr>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rPr>
            </w:pPr>
          </w:p>
        </w:tc>
        <w:tc>
          <w:tcPr>
            <w:tcW w:w="4590" w:type="dxa"/>
          </w:tcPr>
          <w:p w:rsidR="002379F4" w:rsidRPr="00194E20" w:rsidRDefault="002379F4" w:rsidP="00194E20">
            <w:pPr>
              <w:spacing w:line="480" w:lineRule="auto"/>
              <w:rPr>
                <w:rFonts w:ascii="Courier New" w:hAnsi="Courier New" w:cs="Courier New"/>
              </w:rPr>
            </w:pPr>
          </w:p>
        </w:tc>
      </w:tr>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 xml:space="preserve">{Note} </w:t>
            </w:r>
          </w:p>
          <w:p w:rsidR="002379F4" w:rsidRPr="00194E20" w:rsidRDefault="002379F4" w:rsidP="00194E20">
            <w:pPr>
              <w:spacing w:line="480" w:lineRule="auto"/>
              <w:rPr>
                <w:rFonts w:ascii="Courier New" w:hAnsi="Courier New" w:cs="Courier New"/>
              </w:rPr>
            </w:pPr>
            <w:r w:rsidRPr="00194E20">
              <w:rPr>
                <w:rFonts w:ascii="Courier New" w:hAnsi="Courier New" w:cs="Courier New"/>
              </w:rPr>
              <w:t>We have detected that you currently have an active evaluation for this product.  We have resent your original email.</w:t>
            </w:r>
          </w:p>
        </w:tc>
        <w:tc>
          <w:tcPr>
            <w:tcW w:w="459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eastAsia="ja-JP"/>
              </w:rPr>
              <w:t>{</w:t>
            </w:r>
            <w:r w:rsidRPr="00194E20">
              <w:rPr>
                <w:rFonts w:ascii="Courier New" w:hAnsi="Courier New" w:cs="Courier New"/>
                <w:lang w:val="ja-JP" w:eastAsia="ja-JP"/>
              </w:rPr>
              <w:t>ご注意</w:t>
            </w:r>
            <w:r w:rsidRPr="00194E20">
              <w:rPr>
                <w:rFonts w:ascii="Courier New" w:eastAsia="MS UI Gothic" w:hAnsi="Courier New" w:cs="Courier New"/>
                <w:lang w:eastAsia="ja-JP"/>
              </w:rPr>
              <w:t>}</w:t>
            </w:r>
          </w:p>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eastAsia="ja-JP"/>
              </w:rPr>
              <w:t>あなたは現在、この製品の評価版をご利用になっています。</w:t>
            </w:r>
            <w:r w:rsidRPr="00194E20">
              <w:rPr>
                <w:rFonts w:ascii="Courier New" w:hAnsi="Courier New" w:cs="Courier New"/>
                <w:lang w:eastAsia="ja-JP"/>
              </w:rPr>
              <w:t xml:space="preserve">  </w:t>
            </w:r>
            <w:r w:rsidRPr="00194E20">
              <w:rPr>
                <w:rFonts w:ascii="Courier New" w:eastAsia="MS UI Gothic" w:hAnsi="Courier New" w:cs="Courier New"/>
                <w:lang w:val="ja-JP" w:eastAsia="ja-JP"/>
              </w:rPr>
              <w:t>あなたからの元の電子メールを再送しました。</w:t>
            </w:r>
          </w:p>
        </w:tc>
      </w:tr>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lang w:eastAsia="ja-JP"/>
              </w:rPr>
            </w:pPr>
          </w:p>
        </w:tc>
        <w:tc>
          <w:tcPr>
            <w:tcW w:w="459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1020"/>
        </w:trPr>
        <w:tc>
          <w:tcPr>
            <w:tcW w:w="451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 xml:space="preserve">To begin, click on the link below to access the Cloud </w:t>
            </w:r>
            <w:r w:rsidRPr="00194E20">
              <w:rPr>
                <w:rFonts w:ascii="Courier New" w:hAnsi="Courier New" w:cs="Courier New"/>
              </w:rPr>
              <w:lastRenderedPageBreak/>
              <w:t>Portal, where you will enter your username and temporary password. After signing in for the first time, you will be asked to reset your password.</w:t>
            </w:r>
          </w:p>
        </w:tc>
        <w:tc>
          <w:tcPr>
            <w:tcW w:w="4590" w:type="dxa"/>
          </w:tcPr>
          <w:p w:rsidR="002379F4" w:rsidRPr="00194E20" w:rsidRDefault="002379F4" w:rsidP="00194E20">
            <w:pPr>
              <w:spacing w:line="480" w:lineRule="auto"/>
              <w:rPr>
                <w:rFonts w:ascii="Courier New" w:hAnsi="Courier New" w:cs="Courier New"/>
                <w:lang w:eastAsia="ja-JP"/>
              </w:rPr>
            </w:pPr>
            <w:r w:rsidRPr="00194E20">
              <w:rPr>
                <w:rFonts w:ascii="Courier New" w:hAnsi="Courier New" w:cs="Courier New"/>
                <w:lang w:val="ja-JP" w:eastAsia="ja-JP"/>
              </w:rPr>
              <w:lastRenderedPageBreak/>
              <w:t>はじめに下のリンクをクリックしてクラウド</w:t>
            </w:r>
            <w:r w:rsidRPr="00194E20">
              <w:rPr>
                <w:rFonts w:ascii="Courier New" w:eastAsia="MS UI Gothic" w:hAnsi="Courier New" w:cs="Courier New"/>
                <w:lang w:eastAsia="ja-JP"/>
              </w:rPr>
              <w:t xml:space="preserve"> </w:t>
            </w:r>
            <w:r w:rsidRPr="00194E20">
              <w:rPr>
                <w:rFonts w:ascii="Courier New" w:hAnsi="Courier New" w:cs="Courier New"/>
                <w:lang w:val="ja-JP" w:eastAsia="ja-JP"/>
              </w:rPr>
              <w:t>ポータルにアクセスし、ご自分の</w:t>
            </w:r>
            <w:r w:rsidRPr="00194E20">
              <w:rPr>
                <w:rFonts w:ascii="Courier New" w:hAnsi="Courier New" w:cs="Courier New"/>
                <w:lang w:val="ja-JP" w:eastAsia="ja-JP"/>
              </w:rPr>
              <w:lastRenderedPageBreak/>
              <w:t>ユーザー名と仮パスワードを入力してください。</w:t>
            </w:r>
            <w:r w:rsidRPr="00194E20">
              <w:rPr>
                <w:rFonts w:ascii="Courier New" w:hAnsi="Courier New" w:cs="Courier New"/>
                <w:lang w:eastAsia="ja-JP"/>
              </w:rPr>
              <w:t xml:space="preserve"> </w:t>
            </w:r>
            <w:r w:rsidRPr="00194E20">
              <w:rPr>
                <w:rFonts w:ascii="Courier New" w:eastAsia="MS UI Gothic" w:hAnsi="Courier New" w:cs="Courier New"/>
                <w:lang w:val="ja-JP" w:eastAsia="ja-JP"/>
              </w:rPr>
              <w:t>最初にサインオンしたあと、パスワードを再設定するよう要求されます。</w:t>
            </w:r>
          </w:p>
        </w:tc>
      </w:tr>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lang w:eastAsia="ja-JP"/>
              </w:rPr>
            </w:pPr>
          </w:p>
        </w:tc>
        <w:tc>
          <w:tcPr>
            <w:tcW w:w="459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Cloud Portal</w:t>
            </w:r>
          </w:p>
        </w:tc>
        <w:tc>
          <w:tcPr>
            <w:tcW w:w="459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rPr>
              <w:t>クラウド</w:t>
            </w:r>
            <w:r w:rsidRPr="00194E20">
              <w:rPr>
                <w:rFonts w:ascii="Courier New" w:eastAsia="MS UI Gothic" w:hAnsi="Courier New" w:cs="Courier New"/>
                <w:lang w:val="ja-JP"/>
              </w:rPr>
              <w:t xml:space="preserve"> </w:t>
            </w:r>
            <w:r w:rsidRPr="00194E20">
              <w:rPr>
                <w:rFonts w:ascii="Courier New" w:eastAsia="MS UI Gothic" w:hAnsi="Courier New" w:cs="Courier New"/>
                <w:lang w:val="ja-JP"/>
              </w:rPr>
              <w:t>ポータル</w:t>
            </w:r>
          </w:p>
        </w:tc>
      </w:tr>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User name: {Username}</w:t>
            </w:r>
          </w:p>
        </w:tc>
        <w:tc>
          <w:tcPr>
            <w:tcW w:w="4590" w:type="dxa"/>
          </w:tcPr>
          <w:p w:rsidR="002379F4" w:rsidRPr="00194E20" w:rsidRDefault="002379F4" w:rsidP="00194E20">
            <w:pPr>
              <w:spacing w:line="480" w:lineRule="auto"/>
              <w:rPr>
                <w:rFonts w:ascii="Courier New" w:hAnsi="Courier New" w:cs="Courier New"/>
                <w:lang w:eastAsia="ja-JP"/>
              </w:rPr>
            </w:pPr>
            <w:r w:rsidRPr="00194E20">
              <w:rPr>
                <w:rFonts w:ascii="Courier New" w:hAnsi="Courier New" w:cs="Courier New"/>
                <w:lang w:val="ja-JP" w:eastAsia="ja-JP"/>
              </w:rPr>
              <w:t>ユーザー名</w:t>
            </w:r>
            <w:r w:rsidRPr="00194E20">
              <w:rPr>
                <w:rFonts w:ascii="Courier New" w:eastAsia="MS UI Gothic" w:hAnsi="Courier New" w:cs="Courier New"/>
                <w:lang w:val="ja-JP" w:eastAsia="ja-JP"/>
              </w:rPr>
              <w:t>:{Username}</w:t>
            </w:r>
          </w:p>
        </w:tc>
      </w:tr>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Temporary Password: {</w:t>
            </w:r>
            <w:proofErr w:type="spellStart"/>
            <w:r w:rsidRPr="00194E20">
              <w:rPr>
                <w:rFonts w:ascii="Courier New" w:hAnsi="Courier New" w:cs="Courier New"/>
              </w:rPr>
              <w:t>TempPassword</w:t>
            </w:r>
            <w:proofErr w:type="spellEnd"/>
            <w:r w:rsidRPr="00194E20">
              <w:rPr>
                <w:rFonts w:ascii="Courier New" w:hAnsi="Courier New" w:cs="Courier New"/>
              </w:rPr>
              <w:t xml:space="preserve">} </w:t>
            </w:r>
          </w:p>
        </w:tc>
        <w:tc>
          <w:tcPr>
            <w:tcW w:w="459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eastAsia="ja-JP"/>
              </w:rPr>
              <w:t>仮パスワード</w:t>
            </w:r>
            <w:r w:rsidRPr="00194E20">
              <w:rPr>
                <w:rFonts w:ascii="Courier New" w:eastAsia="MS UI Gothic" w:hAnsi="Courier New" w:cs="Courier New"/>
                <w:lang w:val="ja-JP" w:eastAsia="ja-JP"/>
              </w:rPr>
              <w:t>:</w:t>
            </w:r>
            <w:r w:rsidRPr="00194E20">
              <w:rPr>
                <w:rFonts w:ascii="Courier New" w:hAnsi="Courier New" w:cs="Courier New"/>
                <w:lang w:eastAsia="ja-JP"/>
              </w:rPr>
              <w:t xml:space="preserve"> </w:t>
            </w:r>
            <w:r w:rsidRPr="00194E20">
              <w:rPr>
                <w:rFonts w:ascii="Courier New" w:eastAsia="MS UI Gothic" w:hAnsi="Courier New" w:cs="Courier New"/>
                <w:lang w:val="ja-JP" w:eastAsia="ja-JP"/>
              </w:rPr>
              <w:t>{TempPassword}</w:t>
            </w:r>
            <w:r w:rsidRPr="00194E20">
              <w:rPr>
                <w:rFonts w:ascii="Courier New" w:hAnsi="Courier New" w:cs="Courier New"/>
                <w:lang w:eastAsia="ja-JP"/>
              </w:rPr>
              <w:t xml:space="preserve"> </w:t>
            </w:r>
          </w:p>
        </w:tc>
      </w:tr>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lang w:eastAsia="ja-JP"/>
              </w:rPr>
            </w:pPr>
          </w:p>
        </w:tc>
        <w:tc>
          <w:tcPr>
            <w:tcW w:w="459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1785"/>
        </w:trPr>
        <w:tc>
          <w:tcPr>
            <w:tcW w:w="451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 xml:space="preserve">Once you have logged on to the Cloud Portal, click Email Security in the top menu bar to configure Cloud Email Security settings and policies. For more information, see the Getting Started Guide. If you experience problems during installation and configuration, you may </w:t>
            </w:r>
            <w:r w:rsidRPr="00194E20">
              <w:rPr>
                <w:rFonts w:ascii="Courier New" w:hAnsi="Courier New" w:cs="Courier New"/>
              </w:rPr>
              <w:lastRenderedPageBreak/>
              <w:t xml:space="preserve">contact support directly. Visit our online support center at </w:t>
            </w:r>
            <w:r w:rsidRPr="00194E20">
              <w:rPr>
                <w:rFonts w:ascii="Courier New" w:hAnsi="Courier New" w:cs="Courier New"/>
                <w:u w:val="single"/>
              </w:rPr>
              <w:t>www.websense.com/support</w:t>
            </w:r>
            <w:r w:rsidRPr="00194E20">
              <w:rPr>
                <w:rFonts w:ascii="Courier New" w:hAnsi="Courier New" w:cs="Courier New"/>
              </w:rPr>
              <w:t>.</w:t>
            </w:r>
          </w:p>
        </w:tc>
        <w:tc>
          <w:tcPr>
            <w:tcW w:w="4590" w:type="dxa"/>
          </w:tcPr>
          <w:p w:rsidR="002379F4" w:rsidRPr="00194E20" w:rsidRDefault="002379F4" w:rsidP="00194E20">
            <w:pPr>
              <w:spacing w:line="480" w:lineRule="auto"/>
              <w:rPr>
                <w:rFonts w:ascii="Courier New" w:hAnsi="Courier New" w:cs="Courier New"/>
                <w:lang w:eastAsia="ja-JP"/>
              </w:rPr>
            </w:pPr>
            <w:r w:rsidRPr="00194E20">
              <w:rPr>
                <w:rFonts w:ascii="Courier New" w:hAnsi="Courier New" w:cs="Courier New"/>
                <w:lang w:val="ja-JP"/>
              </w:rPr>
              <w:lastRenderedPageBreak/>
              <w:t>クラウド</w:t>
            </w:r>
            <w:r w:rsidRPr="00194E20">
              <w:rPr>
                <w:rFonts w:ascii="Courier New" w:eastAsia="MS UI Gothic" w:hAnsi="Courier New" w:cs="Courier New"/>
              </w:rPr>
              <w:t xml:space="preserve"> </w:t>
            </w:r>
            <w:r w:rsidRPr="00194E20">
              <w:rPr>
                <w:rFonts w:ascii="Courier New" w:hAnsi="Courier New" w:cs="Courier New"/>
                <w:lang w:val="ja-JP"/>
              </w:rPr>
              <w:t>ポータルにログオンしたあと、上段のメニューバーで</w:t>
            </w:r>
            <w:r w:rsidRPr="00194E20">
              <w:rPr>
                <w:rFonts w:ascii="Courier New" w:hAnsi="Courier New" w:cs="Courier New"/>
              </w:rPr>
              <w:t xml:space="preserve"> Email Security </w:t>
            </w:r>
            <w:r w:rsidRPr="00194E20">
              <w:rPr>
                <w:rFonts w:ascii="Courier New" w:hAnsi="Courier New" w:cs="Courier New"/>
                <w:lang w:val="ja-JP"/>
              </w:rPr>
              <w:t>をクリックし、</w:t>
            </w:r>
            <w:del w:id="254" w:author="McGoldrick, Tomoko" w:date="2013-06-10T10:48:00Z">
              <w:r w:rsidRPr="00194E20" w:rsidDel="00751640">
                <w:rPr>
                  <w:rFonts w:ascii="Courier New" w:hAnsi="Courier New" w:cs="Courier New"/>
                </w:rPr>
                <w:delText>［</w:delText>
              </w:r>
              <w:r w:rsidRPr="00194E20" w:rsidDel="00751640">
                <w:rPr>
                  <w:rFonts w:ascii="Courier New" w:hAnsi="Courier New" w:cs="Courier New"/>
                </w:rPr>
                <w:delText>Cloud Email Security settings and policies (</w:delText>
              </w:r>
            </w:del>
            <w:r w:rsidRPr="00194E20">
              <w:rPr>
                <w:rFonts w:ascii="Courier New" w:hAnsi="Courier New" w:cs="Courier New"/>
              </w:rPr>
              <w:t>Cloud Email Security</w:t>
            </w:r>
            <w:r w:rsidRPr="00194E20">
              <w:rPr>
                <w:rFonts w:ascii="Courier New" w:hAnsi="Courier New" w:cs="Courier New"/>
                <w:lang w:val="ja-JP"/>
              </w:rPr>
              <w:t>設定とポリシー</w:t>
            </w:r>
            <w:del w:id="255" w:author="McGoldrick, Tomoko" w:date="2013-06-10T10:48:00Z">
              <w:r w:rsidRPr="00194E20" w:rsidDel="00751640">
                <w:rPr>
                  <w:rFonts w:ascii="Courier New" w:hAnsi="Courier New" w:cs="Courier New"/>
                </w:rPr>
                <w:delText>)]</w:delText>
              </w:r>
            </w:del>
            <w:r w:rsidRPr="00194E20">
              <w:rPr>
                <w:rFonts w:ascii="Courier New" w:hAnsi="Courier New" w:cs="Courier New"/>
                <w:lang w:val="ja-JP"/>
              </w:rPr>
              <w:t>を設定してください。</w:t>
            </w:r>
            <w:r w:rsidRPr="00194E20">
              <w:rPr>
                <w:rFonts w:ascii="Courier New" w:hAnsi="Courier New" w:cs="Courier New"/>
              </w:rPr>
              <w:t xml:space="preserve"> </w:t>
            </w:r>
            <w:r w:rsidRPr="00194E20">
              <w:rPr>
                <w:rFonts w:ascii="Courier New" w:eastAsia="MS UI Gothic" w:hAnsi="Courier New" w:cs="Courier New"/>
                <w:lang w:val="ja-JP" w:eastAsia="ja-JP"/>
              </w:rPr>
              <w:t>詳細は、『</w:t>
            </w:r>
            <w:r w:rsidRPr="00194E20">
              <w:rPr>
                <w:rFonts w:ascii="Courier New" w:hAnsi="Courier New" w:cs="Courier New"/>
                <w:lang w:val="ja-JP" w:eastAsia="ja-JP"/>
              </w:rPr>
              <w:t>Getting Started Guide</w:t>
            </w:r>
            <w:r w:rsidRPr="00194E20">
              <w:rPr>
                <w:rFonts w:ascii="Courier New" w:eastAsia="MS UI Gothic" w:hAnsi="Courier New" w:cs="Courier New"/>
                <w:lang w:val="ja-JP" w:eastAsia="ja-JP"/>
              </w:rPr>
              <w:t>』を参照してください。</w:t>
            </w:r>
            <w:r w:rsidRPr="00194E20">
              <w:rPr>
                <w:rFonts w:ascii="Courier New" w:hAnsi="Courier New" w:cs="Courier New"/>
                <w:lang w:eastAsia="ja-JP"/>
              </w:rPr>
              <w:t xml:space="preserve"> </w:t>
            </w:r>
            <w:r w:rsidRPr="00194E20">
              <w:rPr>
                <w:rFonts w:ascii="Courier New" w:eastAsia="MS UI Gothic" w:hAnsi="Courier New" w:cs="Courier New"/>
                <w:lang w:val="ja-JP" w:eastAsia="ja-JP"/>
              </w:rPr>
              <w:t>インストールおよびシステム設定中に問題が発生した場合は、サポートに直接</w:t>
            </w:r>
            <w:ins w:id="256" w:author="McGoldrick, Tomoko" w:date="2013-06-10T10:49:00Z">
              <w:r w:rsidR="00751640">
                <w:rPr>
                  <w:rFonts w:ascii="Courier New" w:eastAsia="MS UI Gothic" w:hAnsi="Courier New" w:cs="Courier New" w:hint="eastAsia"/>
                  <w:lang w:val="ja-JP" w:eastAsia="ja-JP"/>
                </w:rPr>
                <w:t>お問い合わせ下さい</w:t>
              </w:r>
            </w:ins>
            <w:del w:id="257" w:author="McGoldrick, Tomoko" w:date="2013-06-10T10:49:00Z">
              <w:r w:rsidRPr="00194E20" w:rsidDel="00751640">
                <w:rPr>
                  <w:rFonts w:ascii="Courier New" w:eastAsia="MS UI Gothic" w:hAnsi="Courier New" w:cs="Courier New"/>
                  <w:lang w:val="ja-JP" w:eastAsia="ja-JP"/>
                </w:rPr>
                <w:delText>に連絡することができ</w:delText>
              </w:r>
              <w:r w:rsidRPr="00194E20" w:rsidDel="00751640">
                <w:rPr>
                  <w:rFonts w:ascii="Courier New" w:eastAsia="MS UI Gothic" w:hAnsi="Courier New" w:cs="Courier New"/>
                  <w:lang w:val="ja-JP" w:eastAsia="ja-JP"/>
                </w:rPr>
                <w:lastRenderedPageBreak/>
                <w:delText>ます</w:delText>
              </w:r>
            </w:del>
            <w:r w:rsidRPr="00194E20">
              <w:rPr>
                <w:rFonts w:ascii="Courier New" w:eastAsia="MS UI Gothic" w:hAnsi="Courier New" w:cs="Courier New"/>
                <w:lang w:val="ja-JP" w:eastAsia="ja-JP"/>
              </w:rPr>
              <w:t>。</w:t>
            </w:r>
            <w:r w:rsidRPr="00194E20">
              <w:rPr>
                <w:rFonts w:ascii="Courier New" w:hAnsi="Courier New" w:cs="Courier New"/>
                <w:lang w:eastAsia="ja-JP"/>
              </w:rPr>
              <w:t xml:space="preserve"> </w:t>
            </w:r>
            <w:ins w:id="258" w:author="McGoldrick, Tomoko" w:date="2013-06-10T10:49:00Z">
              <w:r w:rsidR="00751640">
                <w:rPr>
                  <w:rFonts w:ascii="Courier New" w:hAnsi="Courier New" w:cs="Courier New" w:hint="eastAsia"/>
                  <w:lang w:eastAsia="ja-JP"/>
                </w:rPr>
                <w:t>または、</w:t>
              </w:r>
            </w:ins>
            <w:r w:rsidRPr="00194E20">
              <w:rPr>
                <w:rFonts w:ascii="Courier New" w:hAnsi="Courier New" w:cs="Courier New"/>
                <w:lang w:val="ja-JP" w:eastAsia="ja-JP"/>
              </w:rPr>
              <w:t>オンライン</w:t>
            </w:r>
            <w:r w:rsidRPr="00194E20">
              <w:rPr>
                <w:rFonts w:ascii="Courier New" w:eastAsia="MS UI Gothic" w:hAnsi="Courier New" w:cs="Courier New"/>
                <w:lang w:val="ja-JP" w:eastAsia="ja-JP"/>
              </w:rPr>
              <w:t xml:space="preserve"> </w:t>
            </w:r>
            <w:r w:rsidRPr="00194E20">
              <w:rPr>
                <w:rFonts w:ascii="Courier New" w:hAnsi="Courier New" w:cs="Courier New"/>
                <w:lang w:val="ja-JP" w:eastAsia="ja-JP"/>
              </w:rPr>
              <w:t>サポート</w:t>
            </w:r>
            <w:r w:rsidRPr="00194E20">
              <w:rPr>
                <w:rFonts w:ascii="Courier New" w:eastAsia="MS UI Gothic" w:hAnsi="Courier New" w:cs="Courier New"/>
                <w:lang w:val="ja-JP" w:eastAsia="ja-JP"/>
              </w:rPr>
              <w:t xml:space="preserve"> </w:t>
            </w:r>
            <w:r w:rsidRPr="00194E20">
              <w:rPr>
                <w:rFonts w:ascii="Courier New" w:hAnsi="Courier New" w:cs="Courier New"/>
                <w:lang w:val="ja-JP" w:eastAsia="ja-JP"/>
              </w:rPr>
              <w:t>センター</w:t>
            </w:r>
            <w:r w:rsidRPr="00194E20">
              <w:rPr>
                <w:rFonts w:ascii="Courier New" w:eastAsia="MS UI Gothic" w:hAnsi="Courier New" w:cs="Courier New"/>
                <w:lang w:val="ja-JP" w:eastAsia="ja-JP"/>
              </w:rPr>
              <w:t xml:space="preserve"> </w:t>
            </w:r>
            <w:r w:rsidRPr="00194E20">
              <w:rPr>
                <w:rFonts w:ascii="Courier New" w:eastAsia="MS UI Gothic" w:hAnsi="Courier New" w:cs="Courier New"/>
                <w:u w:val="single"/>
                <w:lang w:val="ja-JP" w:eastAsia="ja-JP"/>
              </w:rPr>
              <w:t>www.websense.com/support</w:t>
            </w:r>
            <w:r w:rsidRPr="00194E20">
              <w:rPr>
                <w:rFonts w:ascii="Courier New" w:eastAsia="MS UI Gothic" w:hAnsi="Courier New" w:cs="Courier New"/>
                <w:lang w:val="ja-JP" w:eastAsia="ja-JP"/>
              </w:rPr>
              <w:t xml:space="preserve"> </w:t>
            </w:r>
            <w:r w:rsidRPr="00194E20">
              <w:rPr>
                <w:rFonts w:ascii="Courier New" w:hAnsi="Courier New" w:cs="Courier New"/>
                <w:lang w:val="ja-JP" w:eastAsia="ja-JP"/>
              </w:rPr>
              <w:t>にアクセスしてください。</w:t>
            </w:r>
          </w:p>
        </w:tc>
      </w:tr>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lang w:eastAsia="ja-JP"/>
              </w:rPr>
            </w:pPr>
          </w:p>
        </w:tc>
        <w:tc>
          <w:tcPr>
            <w:tcW w:w="459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765"/>
        </w:trPr>
        <w:tc>
          <w:tcPr>
            <w:tcW w:w="451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Please save this email for future reference. Thank you for choosing to evaluate Cloud Email Security and Content Control.</w:t>
            </w:r>
          </w:p>
        </w:tc>
        <w:tc>
          <w:tcPr>
            <w:tcW w:w="459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eastAsia="ja-JP"/>
              </w:rPr>
              <w:t>この電子メールは、将来の参照用に保存しておいてください。</w:t>
            </w:r>
            <w:r w:rsidRPr="00194E20">
              <w:rPr>
                <w:rFonts w:ascii="Courier New" w:hAnsi="Courier New" w:cs="Courier New"/>
                <w:lang w:eastAsia="ja-JP"/>
              </w:rPr>
              <w:t xml:space="preserve"> </w:t>
            </w:r>
            <w:r w:rsidRPr="00194E20">
              <w:rPr>
                <w:rFonts w:ascii="Courier New" w:eastAsia="MS UI Gothic" w:hAnsi="Courier New" w:cs="Courier New"/>
                <w:lang w:val="ja-JP" w:eastAsia="ja-JP"/>
              </w:rPr>
              <w:t xml:space="preserve">Cloud Email Security and Content Control </w:t>
            </w:r>
            <w:r w:rsidRPr="00194E20">
              <w:rPr>
                <w:rFonts w:ascii="Courier New" w:hAnsi="Courier New" w:cs="Courier New"/>
                <w:lang w:val="ja-JP" w:eastAsia="ja-JP"/>
              </w:rPr>
              <w:t>の評価版をご注文いただき、ありがとうございます。</w:t>
            </w:r>
          </w:p>
        </w:tc>
      </w:tr>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lang w:eastAsia="ja-JP"/>
              </w:rPr>
            </w:pPr>
          </w:p>
        </w:tc>
        <w:tc>
          <w:tcPr>
            <w:tcW w:w="459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Sincerely,</w:t>
            </w:r>
          </w:p>
        </w:tc>
        <w:tc>
          <w:tcPr>
            <w:tcW w:w="459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rPr>
              <w:t>敬具</w:t>
            </w:r>
          </w:p>
        </w:tc>
      </w:tr>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rPr>
            </w:pPr>
          </w:p>
        </w:tc>
        <w:tc>
          <w:tcPr>
            <w:tcW w:w="4590" w:type="dxa"/>
          </w:tcPr>
          <w:p w:rsidR="002379F4" w:rsidRPr="00194E20" w:rsidRDefault="002379F4" w:rsidP="00194E20">
            <w:pPr>
              <w:spacing w:line="480" w:lineRule="auto"/>
              <w:rPr>
                <w:rFonts w:ascii="Courier New" w:hAnsi="Courier New" w:cs="Courier New"/>
              </w:rPr>
            </w:pPr>
          </w:p>
        </w:tc>
      </w:tr>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b/>
              </w:rPr>
            </w:pPr>
            <w:r w:rsidRPr="00194E20">
              <w:rPr>
                <w:rFonts w:ascii="Courier New" w:hAnsi="Courier New" w:cs="Courier New"/>
                <w:b/>
              </w:rPr>
              <w:t>TRITON STOPS MORE THREATS. WE CAN PROVE IT.</w:t>
            </w:r>
          </w:p>
        </w:tc>
        <w:tc>
          <w:tcPr>
            <w:tcW w:w="4590" w:type="dxa"/>
          </w:tcPr>
          <w:p w:rsidR="002379F4" w:rsidRPr="00194E20" w:rsidRDefault="002379F4" w:rsidP="00194E20">
            <w:pPr>
              <w:spacing w:line="480" w:lineRule="auto"/>
              <w:rPr>
                <w:rFonts w:ascii="Courier New" w:hAnsi="Courier New" w:cs="Courier New"/>
                <w:lang w:eastAsia="ja-JP"/>
              </w:rPr>
            </w:pPr>
            <w:r w:rsidRPr="00194E20">
              <w:rPr>
                <w:rFonts w:ascii="Courier New" w:hAnsi="Courier New" w:cs="Courier New"/>
                <w:b/>
                <w:lang w:val="ja-JP" w:eastAsia="ja-JP"/>
              </w:rPr>
              <w:t xml:space="preserve">TRITON </w:t>
            </w:r>
            <w:r w:rsidRPr="00194E20">
              <w:rPr>
                <w:rFonts w:ascii="Courier New" w:hAnsi="Courier New" w:cs="Courier New"/>
                <w:b/>
                <w:lang w:val="ja-JP" w:eastAsia="ja-JP"/>
              </w:rPr>
              <w:t>脅威防止機能が強化され</w:t>
            </w:r>
            <w:del w:id="259" w:author="McGoldrick, Tomoko" w:date="2013-06-10T10:49:00Z">
              <w:r w:rsidRPr="00194E20" w:rsidDel="00751640">
                <w:rPr>
                  <w:rFonts w:ascii="Courier New" w:hAnsi="Courier New" w:cs="Courier New"/>
                  <w:b/>
                  <w:lang w:val="ja-JP" w:eastAsia="ja-JP"/>
                </w:rPr>
                <w:delText>まし</w:delText>
              </w:r>
            </w:del>
            <w:r w:rsidRPr="00194E20">
              <w:rPr>
                <w:rFonts w:ascii="Courier New" w:hAnsi="Courier New" w:cs="Courier New"/>
                <w:b/>
                <w:lang w:val="ja-JP" w:eastAsia="ja-JP"/>
              </w:rPr>
              <w:t>た</w:t>
            </w:r>
            <w:del w:id="260" w:author="McGoldrick, Tomoko" w:date="2013-06-10T10:49:00Z">
              <w:r w:rsidRPr="00194E20" w:rsidDel="00751640">
                <w:rPr>
                  <w:rFonts w:ascii="Courier New" w:hAnsi="Courier New" w:cs="Courier New"/>
                  <w:b/>
                  <w:lang w:eastAsia="ja-JP"/>
                </w:rPr>
                <w:delText xml:space="preserve"> </w:delText>
              </w:r>
              <w:r w:rsidRPr="00194E20" w:rsidDel="00751640">
                <w:rPr>
                  <w:rFonts w:ascii="Courier New" w:eastAsia="MS UI Gothic" w:hAnsi="Courier New" w:cs="Courier New"/>
                  <w:b/>
                  <w:lang w:val="ja-JP" w:eastAsia="ja-JP"/>
                </w:rPr>
                <w:delText>その</w:delText>
              </w:r>
            </w:del>
            <w:r w:rsidRPr="00194E20">
              <w:rPr>
                <w:rFonts w:ascii="Courier New" w:eastAsia="MS UI Gothic" w:hAnsi="Courier New" w:cs="Courier New"/>
                <w:b/>
                <w:lang w:val="ja-JP" w:eastAsia="ja-JP"/>
              </w:rPr>
              <w:t>ことを証明</w:t>
            </w:r>
            <w:ins w:id="261" w:author="McGoldrick, Tomoko" w:date="2013-06-10T10:49:00Z">
              <w:r w:rsidR="00751640">
                <w:rPr>
                  <w:rFonts w:ascii="Courier New" w:eastAsia="MS UI Gothic" w:hAnsi="Courier New" w:cs="Courier New" w:hint="eastAsia"/>
                  <w:b/>
                  <w:lang w:val="ja-JP" w:eastAsia="ja-JP"/>
                </w:rPr>
                <w:t>し</w:t>
              </w:r>
            </w:ins>
            <w:del w:id="262" w:author="McGoldrick, Tomoko" w:date="2013-06-10T10:49:00Z">
              <w:r w:rsidRPr="00194E20" w:rsidDel="00751640">
                <w:rPr>
                  <w:rFonts w:ascii="Courier New" w:eastAsia="MS UI Gothic" w:hAnsi="Courier New" w:cs="Courier New"/>
                  <w:b/>
                  <w:lang w:val="ja-JP" w:eastAsia="ja-JP"/>
                </w:rPr>
                <w:delText>でき</w:delText>
              </w:r>
            </w:del>
            <w:r w:rsidRPr="00194E20">
              <w:rPr>
                <w:rFonts w:ascii="Courier New" w:eastAsia="MS UI Gothic" w:hAnsi="Courier New" w:cs="Courier New"/>
                <w:b/>
                <w:lang w:val="ja-JP" w:eastAsia="ja-JP"/>
              </w:rPr>
              <w:t>ます</w:t>
            </w:r>
          </w:p>
        </w:tc>
      </w:tr>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lang w:eastAsia="ja-JP"/>
              </w:rPr>
            </w:pPr>
          </w:p>
        </w:tc>
        <w:tc>
          <w:tcPr>
            <w:tcW w:w="459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1275"/>
        </w:trPr>
        <w:tc>
          <w:tcPr>
            <w:tcW w:w="451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 xml:space="preserve">© 2013 </w:t>
            </w:r>
            <w:proofErr w:type="spellStart"/>
            <w:r w:rsidRPr="00194E20">
              <w:rPr>
                <w:rFonts w:ascii="Courier New" w:hAnsi="Courier New" w:cs="Courier New"/>
              </w:rPr>
              <w:t>Websense</w:t>
            </w:r>
            <w:proofErr w:type="spellEnd"/>
            <w:r w:rsidRPr="00194E20">
              <w:rPr>
                <w:rFonts w:ascii="Courier New" w:hAnsi="Courier New" w:cs="Courier New"/>
              </w:rPr>
              <w:t xml:space="preserve">, Inc. All rights reserved. </w:t>
            </w:r>
            <w:proofErr w:type="spellStart"/>
            <w:r w:rsidRPr="00194E20">
              <w:rPr>
                <w:rFonts w:ascii="Courier New" w:hAnsi="Courier New" w:cs="Courier New"/>
              </w:rPr>
              <w:t>Websense</w:t>
            </w:r>
            <w:proofErr w:type="spellEnd"/>
            <w:r w:rsidRPr="00194E20">
              <w:rPr>
                <w:rFonts w:ascii="Courier New" w:hAnsi="Courier New" w:cs="Courier New"/>
              </w:rPr>
              <w:t xml:space="preserve"> and the </w:t>
            </w:r>
            <w:proofErr w:type="spellStart"/>
            <w:r w:rsidRPr="00194E20">
              <w:rPr>
                <w:rFonts w:ascii="Courier New" w:hAnsi="Courier New" w:cs="Courier New"/>
              </w:rPr>
              <w:t>Websense</w:t>
            </w:r>
            <w:proofErr w:type="spellEnd"/>
            <w:r w:rsidRPr="00194E20">
              <w:rPr>
                <w:rFonts w:ascii="Courier New" w:hAnsi="Courier New" w:cs="Courier New"/>
              </w:rPr>
              <w:t xml:space="preserve"> logo are registered trademarks of </w:t>
            </w:r>
            <w:proofErr w:type="spellStart"/>
            <w:r w:rsidRPr="00194E20">
              <w:rPr>
                <w:rFonts w:ascii="Courier New" w:hAnsi="Courier New" w:cs="Courier New"/>
              </w:rPr>
              <w:t>Websense</w:t>
            </w:r>
            <w:proofErr w:type="spellEnd"/>
            <w:r w:rsidRPr="00194E20">
              <w:rPr>
                <w:rFonts w:ascii="Courier New" w:hAnsi="Courier New" w:cs="Courier New"/>
              </w:rPr>
              <w:t xml:space="preserve">, Inc. in the United States and various countries. </w:t>
            </w:r>
            <w:r w:rsidRPr="00194E20">
              <w:rPr>
                <w:rFonts w:ascii="Courier New" w:hAnsi="Courier New" w:cs="Courier New"/>
              </w:rPr>
              <w:lastRenderedPageBreak/>
              <w:t>All other trademarks are the property of their respective owner.</w:t>
            </w:r>
          </w:p>
        </w:tc>
        <w:tc>
          <w:tcPr>
            <w:tcW w:w="4590" w:type="dxa"/>
          </w:tcPr>
          <w:p w:rsidR="002379F4" w:rsidRPr="00194E20" w:rsidRDefault="00751640" w:rsidP="00194E20">
            <w:pPr>
              <w:spacing w:line="480" w:lineRule="auto"/>
              <w:rPr>
                <w:rFonts w:ascii="Courier New" w:hAnsi="Courier New" w:cs="Courier New"/>
                <w:lang w:eastAsia="ja-JP"/>
              </w:rPr>
            </w:pPr>
            <w:ins w:id="263" w:author="McGoldrick, Tomoko" w:date="2013-06-10T10:49:00Z">
              <w:r w:rsidRPr="00751640">
                <w:rPr>
                  <w:rFonts w:ascii="Courier New" w:eastAsia="MS UI Gothic" w:hAnsi="Courier New" w:cs="Courier New"/>
                  <w:lang w:val="ja-JP"/>
                </w:rPr>
                <w:lastRenderedPageBreak/>
                <w:t>©</w:t>
              </w:r>
            </w:ins>
            <w:del w:id="264" w:author="McGoldrick, Tomoko" w:date="2013-06-10T10:49:00Z">
              <w:r w:rsidR="002379F4" w:rsidRPr="00194E20" w:rsidDel="00751640">
                <w:rPr>
                  <w:rFonts w:ascii="Courier New" w:eastAsia="MS UI Gothic" w:hAnsi="Courier New" w:cs="Courier New"/>
                  <w:lang w:val="ja-JP"/>
                </w:rPr>
                <w:delText>ｩ</w:delText>
              </w:r>
            </w:del>
            <w:r w:rsidR="002379F4" w:rsidRPr="00194E20">
              <w:rPr>
                <w:rFonts w:ascii="Courier New" w:eastAsia="MS UI Gothic" w:hAnsi="Courier New" w:cs="Courier New"/>
              </w:rPr>
              <w:t xml:space="preserve"> 2013 </w:t>
            </w:r>
            <w:proofErr w:type="spellStart"/>
            <w:r w:rsidR="002379F4" w:rsidRPr="00194E20">
              <w:rPr>
                <w:rFonts w:ascii="Courier New" w:eastAsia="MS UI Gothic" w:hAnsi="Courier New" w:cs="Courier New"/>
              </w:rPr>
              <w:t>Websense</w:t>
            </w:r>
            <w:proofErr w:type="spellEnd"/>
            <w:r w:rsidR="002379F4" w:rsidRPr="00194E20">
              <w:rPr>
                <w:rFonts w:ascii="Courier New" w:eastAsia="MS UI Gothic" w:hAnsi="Courier New" w:cs="Courier New"/>
              </w:rPr>
              <w:t>, Inc. All rights reserved.</w:t>
            </w:r>
            <w:r w:rsidR="002379F4" w:rsidRPr="00194E20">
              <w:rPr>
                <w:rFonts w:ascii="Courier New" w:hAnsi="Courier New" w:cs="Courier New"/>
              </w:rPr>
              <w:t xml:space="preserve"> </w:t>
            </w:r>
            <w:proofErr w:type="spellStart"/>
            <w:r w:rsidR="002379F4" w:rsidRPr="00194E20">
              <w:rPr>
                <w:rFonts w:ascii="Courier New" w:hAnsi="Courier New" w:cs="Courier New"/>
                <w:lang w:eastAsia="ja-JP"/>
              </w:rPr>
              <w:t>Websense</w:t>
            </w:r>
            <w:proofErr w:type="spellEnd"/>
            <w:r w:rsidR="002379F4" w:rsidRPr="00194E20">
              <w:rPr>
                <w:rFonts w:ascii="Courier New" w:hAnsi="Courier New" w:cs="Courier New"/>
                <w:lang w:eastAsia="ja-JP"/>
              </w:rPr>
              <w:t xml:space="preserve"> </w:t>
            </w:r>
            <w:r w:rsidR="002379F4" w:rsidRPr="00194E20">
              <w:rPr>
                <w:rFonts w:ascii="Courier New" w:hAnsi="Courier New" w:cs="Courier New"/>
                <w:lang w:val="ja-JP" w:eastAsia="ja-JP"/>
              </w:rPr>
              <w:t>および</w:t>
            </w:r>
            <w:r w:rsidR="002379F4" w:rsidRPr="00194E20">
              <w:rPr>
                <w:rFonts w:ascii="Courier New" w:hAnsi="Courier New" w:cs="Courier New"/>
                <w:lang w:eastAsia="ja-JP"/>
              </w:rPr>
              <w:t xml:space="preserve"> </w:t>
            </w:r>
            <w:proofErr w:type="spellStart"/>
            <w:r w:rsidR="002379F4" w:rsidRPr="00194E20">
              <w:rPr>
                <w:rFonts w:ascii="Courier New" w:hAnsi="Courier New" w:cs="Courier New"/>
                <w:lang w:eastAsia="ja-JP"/>
              </w:rPr>
              <w:t>Websense</w:t>
            </w:r>
            <w:proofErr w:type="spellEnd"/>
            <w:r w:rsidR="002379F4" w:rsidRPr="00194E20">
              <w:rPr>
                <w:rFonts w:ascii="Courier New" w:hAnsi="Courier New" w:cs="Courier New"/>
                <w:lang w:eastAsia="ja-JP"/>
              </w:rPr>
              <w:t xml:space="preserve"> </w:t>
            </w:r>
            <w:r w:rsidR="002379F4" w:rsidRPr="00194E20">
              <w:rPr>
                <w:rFonts w:ascii="Courier New" w:eastAsia="MS UI Gothic" w:hAnsi="Courier New" w:cs="Courier New"/>
                <w:lang w:val="ja-JP" w:eastAsia="ja-JP"/>
              </w:rPr>
              <w:t>のロゴ</w:t>
            </w:r>
            <w:r w:rsidR="002379F4" w:rsidRPr="00194E20">
              <w:rPr>
                <w:rFonts w:ascii="Courier New" w:hAnsi="Courier New" w:cs="Courier New"/>
                <w:lang w:val="ja-JP" w:eastAsia="ja-JP"/>
              </w:rPr>
              <w:t>は、米国および他の国における</w:t>
            </w:r>
            <w:r w:rsidR="002379F4" w:rsidRPr="00194E20">
              <w:rPr>
                <w:rFonts w:ascii="Courier New" w:eastAsia="MS UI Gothic" w:hAnsi="Courier New" w:cs="Courier New"/>
                <w:lang w:eastAsia="ja-JP"/>
              </w:rPr>
              <w:t xml:space="preserve"> </w:t>
            </w:r>
            <w:proofErr w:type="spellStart"/>
            <w:r w:rsidR="002379F4" w:rsidRPr="00194E20">
              <w:rPr>
                <w:rFonts w:ascii="Courier New" w:eastAsia="MS UI Gothic" w:hAnsi="Courier New" w:cs="Courier New"/>
                <w:lang w:eastAsia="ja-JP"/>
              </w:rPr>
              <w:t>Websense</w:t>
            </w:r>
            <w:proofErr w:type="spellEnd"/>
            <w:r w:rsidR="002379F4" w:rsidRPr="00194E20">
              <w:rPr>
                <w:rFonts w:ascii="Courier New" w:eastAsia="MS UI Gothic" w:hAnsi="Courier New" w:cs="Courier New"/>
                <w:lang w:eastAsia="ja-JP"/>
              </w:rPr>
              <w:t xml:space="preserve">, Inc. </w:t>
            </w:r>
            <w:r w:rsidR="002379F4" w:rsidRPr="00194E20">
              <w:rPr>
                <w:rFonts w:ascii="Courier New" w:hAnsi="Courier New" w:cs="Courier New"/>
                <w:lang w:val="ja-JP" w:eastAsia="ja-JP"/>
              </w:rPr>
              <w:t>の登録商標です。</w:t>
            </w:r>
            <w:r w:rsidR="002379F4" w:rsidRPr="00194E20">
              <w:rPr>
                <w:rFonts w:ascii="Courier New" w:hAnsi="Courier New" w:cs="Courier New"/>
                <w:lang w:eastAsia="ja-JP"/>
              </w:rPr>
              <w:t xml:space="preserve"> </w:t>
            </w:r>
            <w:r w:rsidR="002379F4" w:rsidRPr="00194E20">
              <w:rPr>
                <w:rFonts w:ascii="Courier New" w:eastAsia="MS UI Gothic" w:hAnsi="Courier New" w:cs="Courier New"/>
                <w:lang w:val="ja-JP" w:eastAsia="ja-JP"/>
              </w:rPr>
              <w:t>すべての他の商標は、それぞ</w:t>
            </w:r>
            <w:r w:rsidR="002379F4" w:rsidRPr="00194E20">
              <w:rPr>
                <w:rFonts w:ascii="Courier New" w:eastAsia="MS UI Gothic" w:hAnsi="Courier New" w:cs="Courier New"/>
                <w:lang w:val="ja-JP" w:eastAsia="ja-JP"/>
              </w:rPr>
              <w:lastRenderedPageBreak/>
              <w:t>れ該当する所有者の財産です。</w:t>
            </w:r>
          </w:p>
        </w:tc>
      </w:tr>
    </w:tbl>
    <w:p w:rsidR="002379F4" w:rsidRPr="00194E20" w:rsidRDefault="002379F4" w:rsidP="00194E20">
      <w:pPr>
        <w:spacing w:line="480" w:lineRule="auto"/>
        <w:rPr>
          <w:rFonts w:ascii="Courier New" w:hAnsi="Courier New" w:cs="Courier New"/>
          <w:lang w:eastAsia="ja-JP"/>
        </w:rPr>
      </w:pPr>
    </w:p>
    <w:p w:rsidR="002379F4" w:rsidRPr="00194E20" w:rsidRDefault="002379F4" w:rsidP="00194E20">
      <w:pPr>
        <w:spacing w:line="480" w:lineRule="auto"/>
        <w:rPr>
          <w:rFonts w:ascii="Courier New" w:hAnsi="Courier New" w:cs="Courier New"/>
          <w:lang w:eastAsia="ja-JP"/>
        </w:rPr>
      </w:pPr>
    </w:p>
    <w:p w:rsidR="002379F4" w:rsidRPr="00194E20" w:rsidRDefault="002379F4" w:rsidP="00194E20">
      <w:pPr>
        <w:spacing w:line="480" w:lineRule="auto"/>
        <w:rPr>
          <w:rFonts w:ascii="Courier New" w:hAnsi="Courier New" w:cs="Courier New"/>
          <w:b/>
        </w:rPr>
      </w:pPr>
      <w:r w:rsidRPr="00194E20">
        <w:rPr>
          <w:rFonts w:ascii="Courier New" w:hAnsi="Courier New" w:cs="Courier New"/>
          <w:b/>
          <w:lang w:val="ja-JP"/>
        </w:rPr>
        <w:t>新規のお客様</w:t>
      </w:r>
      <w:r w:rsidRPr="00194E20">
        <w:rPr>
          <w:rFonts w:ascii="Courier New" w:eastAsia="MS UI Gothic" w:hAnsi="Courier New" w:cs="Courier New"/>
          <w:b/>
          <w:lang w:val="ja-JP"/>
        </w:rPr>
        <w:t>, Cloud WSG</w:t>
      </w:r>
    </w:p>
    <w:p w:rsidR="002379F4" w:rsidRPr="00194E20" w:rsidRDefault="002379F4" w:rsidP="00194E20">
      <w:pPr>
        <w:spacing w:line="480" w:lineRule="auto"/>
        <w:rPr>
          <w:rFonts w:ascii="Courier New" w:hAnsi="Courier New" w:cs="Courier New"/>
          <w:b/>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18"/>
        <w:gridCol w:w="4590"/>
      </w:tblGrid>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FREE TWO-WEEK EVALUATION: WEBSENSE® CLOUD WEB SECURITY GATEWAY</w:t>
            </w:r>
          </w:p>
        </w:tc>
        <w:tc>
          <w:tcPr>
            <w:tcW w:w="459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rPr>
              <w:t>2</w:t>
            </w:r>
            <w:r w:rsidRPr="00194E20">
              <w:rPr>
                <w:rFonts w:ascii="Courier New" w:eastAsia="MS UI Gothic" w:hAnsi="Courier New" w:cs="Courier New"/>
                <w:lang w:val="ja-JP"/>
              </w:rPr>
              <w:t>週間無償評価版</w:t>
            </w:r>
            <w:r w:rsidRPr="00194E20">
              <w:rPr>
                <w:rFonts w:ascii="Courier New" w:hAnsi="Courier New" w:cs="Courier New"/>
              </w:rPr>
              <w:t xml:space="preserve"> </w:t>
            </w:r>
            <w:r w:rsidRPr="00194E20">
              <w:rPr>
                <w:rFonts w:ascii="Courier New" w:eastAsia="MS UI Gothic" w:hAnsi="Courier New" w:cs="Courier New"/>
              </w:rPr>
              <w:t>WEBSENSE</w:t>
            </w:r>
            <w:r w:rsidRPr="00194E20">
              <w:rPr>
                <w:rFonts w:ascii="Courier New" w:eastAsia="MS UI Gothic" w:hAnsi="Courier New" w:cs="Courier New"/>
                <w:lang w:val="ja-JP"/>
              </w:rPr>
              <w:t>ｮ</w:t>
            </w:r>
            <w:r w:rsidRPr="00194E20">
              <w:rPr>
                <w:rFonts w:ascii="Courier New" w:eastAsia="MS UI Gothic" w:hAnsi="Courier New" w:cs="Courier New"/>
              </w:rPr>
              <w:t xml:space="preserve"> CLOUD WEB SECURITY GATEWAY</w:t>
            </w:r>
          </w:p>
        </w:tc>
      </w:tr>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rPr>
            </w:pPr>
          </w:p>
        </w:tc>
        <w:tc>
          <w:tcPr>
            <w:tcW w:w="4590" w:type="dxa"/>
          </w:tcPr>
          <w:p w:rsidR="002379F4" w:rsidRPr="00194E20" w:rsidRDefault="002379F4" w:rsidP="00194E20">
            <w:pPr>
              <w:spacing w:line="480" w:lineRule="auto"/>
              <w:rPr>
                <w:rFonts w:ascii="Courier New" w:hAnsi="Courier New" w:cs="Courier New"/>
              </w:rPr>
            </w:pPr>
          </w:p>
        </w:tc>
      </w:tr>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Dear {</w:t>
            </w:r>
            <w:proofErr w:type="spellStart"/>
            <w:r w:rsidRPr="00194E20">
              <w:rPr>
                <w:rFonts w:ascii="Courier New" w:hAnsi="Courier New" w:cs="Courier New"/>
              </w:rPr>
              <w:t>FirstName</w:t>
            </w:r>
            <w:proofErr w:type="spellEnd"/>
            <w:r w:rsidRPr="00194E20">
              <w:rPr>
                <w:rFonts w:ascii="Courier New" w:hAnsi="Courier New" w:cs="Courier New"/>
              </w:rPr>
              <w:t>},</w:t>
            </w:r>
          </w:p>
        </w:tc>
        <w:tc>
          <w:tcPr>
            <w:tcW w:w="4590" w:type="dxa"/>
          </w:tcPr>
          <w:p w:rsidR="002379F4" w:rsidRDefault="002379F4" w:rsidP="00194E20">
            <w:pPr>
              <w:spacing w:line="480" w:lineRule="auto"/>
              <w:rPr>
                <w:ins w:id="265" w:author="McGoldrick, Tomoko" w:date="2013-06-10T10:50:00Z"/>
                <w:rFonts w:ascii="Courier New" w:hAnsi="Courier New" w:cs="Courier New"/>
                <w:lang w:val="ja-JP" w:eastAsia="ja-JP"/>
              </w:rPr>
            </w:pPr>
            <w:r w:rsidRPr="00194E20">
              <w:rPr>
                <w:rFonts w:ascii="Courier New" w:eastAsia="MS UI Gothic" w:hAnsi="Courier New" w:cs="Courier New"/>
                <w:lang w:val="ja-JP"/>
              </w:rPr>
              <w:t>{</w:t>
            </w:r>
            <w:ins w:id="266" w:author="McGoldrick, Tomoko" w:date="2013-06-10T10:50:00Z">
              <w:r w:rsidR="00751640">
                <w:rPr>
                  <w:rFonts w:ascii="Courier New" w:eastAsia="MS UI Gothic" w:hAnsi="Courier New" w:cs="Courier New" w:hint="eastAsia"/>
                  <w:color w:val="00B050"/>
                  <w:lang w:val="ja-JP" w:eastAsia="ja-JP"/>
                </w:rPr>
                <w:t>Last</w:t>
              </w:r>
            </w:ins>
            <w:del w:id="267" w:author="McGoldrick, Tomoko" w:date="2013-06-10T10:50:00Z">
              <w:r w:rsidRPr="00751640" w:rsidDel="00751640">
                <w:rPr>
                  <w:rFonts w:ascii="Courier New" w:eastAsia="MS UI Gothic" w:hAnsi="Courier New" w:cs="Courier New"/>
                  <w:color w:val="00B050"/>
                  <w:lang w:val="ja-JP"/>
                  <w:rPrChange w:id="268" w:author="McGoldrick, Tomoko" w:date="2013-06-10T10:50:00Z">
                    <w:rPr>
                      <w:rFonts w:ascii="Courier New" w:eastAsia="MS UI Gothic" w:hAnsi="Courier New" w:cs="Courier New"/>
                      <w:lang w:val="ja-JP"/>
                    </w:rPr>
                  </w:rPrChange>
                </w:rPr>
                <w:delText>First</w:delText>
              </w:r>
            </w:del>
            <w:r w:rsidRPr="00751640">
              <w:rPr>
                <w:rFonts w:ascii="Courier New" w:eastAsia="MS UI Gothic" w:hAnsi="Courier New" w:cs="Courier New"/>
                <w:color w:val="00B050"/>
                <w:lang w:val="ja-JP"/>
                <w:rPrChange w:id="269" w:author="McGoldrick, Tomoko" w:date="2013-06-10T10:50:00Z">
                  <w:rPr>
                    <w:rFonts w:ascii="Courier New" w:eastAsia="MS UI Gothic" w:hAnsi="Courier New" w:cs="Courier New"/>
                    <w:lang w:val="ja-JP"/>
                  </w:rPr>
                </w:rPrChange>
              </w:rPr>
              <w:t>Name</w:t>
            </w:r>
            <w:r w:rsidRPr="00194E20">
              <w:rPr>
                <w:rFonts w:ascii="Courier New" w:eastAsia="MS UI Gothic" w:hAnsi="Courier New" w:cs="Courier New"/>
                <w:lang w:val="ja-JP"/>
              </w:rPr>
              <w:t>}</w:t>
            </w:r>
            <w:r w:rsidRPr="00194E20">
              <w:rPr>
                <w:rFonts w:ascii="Courier New" w:hAnsi="Courier New" w:cs="Courier New"/>
                <w:lang w:val="ja-JP"/>
              </w:rPr>
              <w:t>様</w:t>
            </w:r>
          </w:p>
          <w:p w:rsidR="00751640" w:rsidRPr="00751640" w:rsidRDefault="00751640" w:rsidP="00194E20">
            <w:pPr>
              <w:spacing w:line="480" w:lineRule="auto"/>
              <w:rPr>
                <w:ins w:id="270" w:author="McGoldrick, Tomoko" w:date="2013-06-10T10:50:00Z"/>
                <w:rFonts w:ascii="Courier New" w:hAnsi="Courier New" w:cs="Courier New"/>
                <w:lang w:eastAsia="ja-JP"/>
                <w:rPrChange w:id="271" w:author="McGoldrick, Tomoko" w:date="2013-06-10T10:50:00Z">
                  <w:rPr>
                    <w:ins w:id="272" w:author="McGoldrick, Tomoko" w:date="2013-06-10T10:50:00Z"/>
                    <w:rFonts w:ascii="Courier New" w:hAnsi="Courier New" w:cs="Courier New"/>
                    <w:lang w:val="ja-JP" w:eastAsia="ja-JP"/>
                  </w:rPr>
                </w:rPrChange>
              </w:rPr>
            </w:pPr>
            <w:ins w:id="273" w:author="McGoldrick, Tomoko" w:date="2013-06-10T10:50:00Z">
              <w:r w:rsidRPr="00751640">
                <w:rPr>
                  <w:rFonts w:ascii="Courier New" w:hAnsi="Courier New" w:cs="Courier New"/>
                  <w:lang w:eastAsia="ja-JP"/>
                  <w:rPrChange w:id="274" w:author="McGoldrick, Tomoko" w:date="2013-06-10T10:50:00Z">
                    <w:rPr>
                      <w:rFonts w:ascii="Courier New" w:hAnsi="Courier New" w:cs="Courier New"/>
                      <w:lang w:val="ja-JP" w:eastAsia="ja-JP"/>
                    </w:rPr>
                  </w:rPrChange>
                </w:rPr>
                <w:t>*using last name is common in Japan.</w:t>
              </w:r>
            </w:ins>
          </w:p>
          <w:p w:rsidR="00751640" w:rsidRPr="00194E20" w:rsidRDefault="00751640" w:rsidP="00194E20">
            <w:pPr>
              <w:spacing w:line="480" w:lineRule="auto"/>
              <w:rPr>
                <w:rFonts w:ascii="Courier New" w:hAnsi="Courier New" w:cs="Courier New"/>
                <w:lang w:eastAsia="ja-JP"/>
              </w:rPr>
            </w:pPr>
          </w:p>
        </w:tc>
      </w:tr>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rPr>
            </w:pPr>
          </w:p>
        </w:tc>
        <w:tc>
          <w:tcPr>
            <w:tcW w:w="4590" w:type="dxa"/>
          </w:tcPr>
          <w:p w:rsidR="002379F4" w:rsidRPr="00194E20" w:rsidRDefault="002379F4" w:rsidP="00194E20">
            <w:pPr>
              <w:spacing w:line="480" w:lineRule="auto"/>
              <w:rPr>
                <w:rFonts w:ascii="Courier New" w:hAnsi="Courier New" w:cs="Courier New"/>
              </w:rPr>
            </w:pPr>
          </w:p>
        </w:tc>
      </w:tr>
      <w:tr w:rsidR="002379F4" w:rsidRPr="00194E20" w:rsidTr="00A701AE">
        <w:trPr>
          <w:trHeight w:val="510"/>
        </w:trPr>
        <w:tc>
          <w:tcPr>
            <w:tcW w:w="451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 xml:space="preserve">Thank you for requesting a free two-week evaluation of </w:t>
            </w:r>
            <w:proofErr w:type="spellStart"/>
            <w:r w:rsidRPr="00194E20">
              <w:rPr>
                <w:rFonts w:ascii="Courier New" w:hAnsi="Courier New" w:cs="Courier New"/>
              </w:rPr>
              <w:t>Websense</w:t>
            </w:r>
            <w:proofErr w:type="spellEnd"/>
            <w:r w:rsidRPr="00194E20">
              <w:rPr>
                <w:rFonts w:ascii="Courier New" w:hAnsi="Courier New" w:cs="Courier New"/>
              </w:rPr>
              <w:t xml:space="preserve"> Cloud Web Security Gateway.</w:t>
            </w:r>
          </w:p>
        </w:tc>
        <w:tc>
          <w:tcPr>
            <w:tcW w:w="4590" w:type="dxa"/>
          </w:tcPr>
          <w:p w:rsidR="002379F4" w:rsidRPr="00194E20" w:rsidRDefault="002379F4" w:rsidP="00194E20">
            <w:pPr>
              <w:spacing w:line="480" w:lineRule="auto"/>
              <w:rPr>
                <w:rFonts w:ascii="Courier New" w:hAnsi="Courier New" w:cs="Courier New"/>
                <w:lang w:eastAsia="ja-JP"/>
              </w:rPr>
            </w:pPr>
            <w:proofErr w:type="spellStart"/>
            <w:r w:rsidRPr="00194E20">
              <w:rPr>
                <w:rFonts w:ascii="Courier New" w:eastAsia="MS UI Gothic" w:hAnsi="Courier New" w:cs="Courier New"/>
              </w:rPr>
              <w:t>Websense</w:t>
            </w:r>
            <w:proofErr w:type="spellEnd"/>
            <w:r w:rsidRPr="00194E20">
              <w:rPr>
                <w:rFonts w:ascii="Courier New" w:eastAsia="MS UI Gothic" w:hAnsi="Courier New" w:cs="Courier New"/>
              </w:rPr>
              <w:t xml:space="preserve"> Cloud Web Security Gateway 2</w:t>
            </w:r>
            <w:r w:rsidRPr="00194E20">
              <w:rPr>
                <w:rFonts w:ascii="Courier New" w:hAnsi="Courier New" w:cs="Courier New"/>
                <w:lang w:val="ja-JP"/>
              </w:rPr>
              <w:t>週間無償評価版をご注文いただき、ありがとうございます。</w:t>
            </w:r>
          </w:p>
        </w:tc>
      </w:tr>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rPr>
            </w:pPr>
          </w:p>
        </w:tc>
        <w:tc>
          <w:tcPr>
            <w:tcW w:w="4590" w:type="dxa"/>
          </w:tcPr>
          <w:p w:rsidR="002379F4" w:rsidRPr="00194E20" w:rsidRDefault="002379F4" w:rsidP="00194E20">
            <w:pPr>
              <w:spacing w:line="480" w:lineRule="auto"/>
              <w:rPr>
                <w:rFonts w:ascii="Courier New" w:hAnsi="Courier New" w:cs="Courier New"/>
              </w:rPr>
            </w:pPr>
          </w:p>
        </w:tc>
      </w:tr>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 xml:space="preserve">{Note} </w:t>
            </w:r>
          </w:p>
          <w:p w:rsidR="002379F4" w:rsidRPr="00194E20" w:rsidRDefault="002379F4" w:rsidP="00194E20">
            <w:pPr>
              <w:spacing w:line="480" w:lineRule="auto"/>
              <w:rPr>
                <w:rFonts w:ascii="Courier New" w:hAnsi="Courier New" w:cs="Courier New"/>
              </w:rPr>
            </w:pPr>
            <w:r w:rsidRPr="00194E20">
              <w:rPr>
                <w:rFonts w:ascii="Courier New" w:hAnsi="Courier New" w:cs="Courier New"/>
              </w:rPr>
              <w:t xml:space="preserve">We have detected that you </w:t>
            </w:r>
            <w:r w:rsidRPr="00194E20">
              <w:rPr>
                <w:rFonts w:ascii="Courier New" w:hAnsi="Courier New" w:cs="Courier New"/>
              </w:rPr>
              <w:lastRenderedPageBreak/>
              <w:t>currently have an active evaluation for this product.  We have resent your original email.</w:t>
            </w:r>
          </w:p>
        </w:tc>
        <w:tc>
          <w:tcPr>
            <w:tcW w:w="459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eastAsia="ja-JP"/>
              </w:rPr>
              <w:lastRenderedPageBreak/>
              <w:t>{</w:t>
            </w:r>
            <w:r w:rsidRPr="00194E20">
              <w:rPr>
                <w:rFonts w:ascii="Courier New" w:hAnsi="Courier New" w:cs="Courier New"/>
                <w:lang w:val="ja-JP" w:eastAsia="ja-JP"/>
              </w:rPr>
              <w:t>ご注意</w:t>
            </w:r>
            <w:r w:rsidRPr="00194E20">
              <w:rPr>
                <w:rFonts w:ascii="Courier New" w:eastAsia="MS UI Gothic" w:hAnsi="Courier New" w:cs="Courier New"/>
                <w:lang w:eastAsia="ja-JP"/>
              </w:rPr>
              <w:t>}</w:t>
            </w:r>
          </w:p>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eastAsia="ja-JP"/>
              </w:rPr>
              <w:t>あなたは現在、この製品の評価版をご利用に</w:t>
            </w:r>
            <w:r w:rsidRPr="00194E20">
              <w:rPr>
                <w:rFonts w:ascii="Courier New" w:eastAsia="MS UI Gothic" w:hAnsi="Courier New" w:cs="Courier New"/>
                <w:lang w:val="ja-JP" w:eastAsia="ja-JP"/>
              </w:rPr>
              <w:lastRenderedPageBreak/>
              <w:t>なっています。</w:t>
            </w:r>
            <w:r w:rsidRPr="00194E20">
              <w:rPr>
                <w:rFonts w:ascii="Courier New" w:hAnsi="Courier New" w:cs="Courier New"/>
                <w:lang w:eastAsia="ja-JP"/>
              </w:rPr>
              <w:t xml:space="preserve">  </w:t>
            </w:r>
            <w:r w:rsidRPr="00194E20">
              <w:rPr>
                <w:rFonts w:ascii="Courier New" w:eastAsia="MS UI Gothic" w:hAnsi="Courier New" w:cs="Courier New"/>
                <w:lang w:val="ja-JP" w:eastAsia="ja-JP"/>
              </w:rPr>
              <w:t>あなたからの元の電子メールを再送しました。</w:t>
            </w:r>
          </w:p>
        </w:tc>
      </w:tr>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lang w:eastAsia="ja-JP"/>
              </w:rPr>
            </w:pPr>
          </w:p>
        </w:tc>
        <w:tc>
          <w:tcPr>
            <w:tcW w:w="459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1020"/>
        </w:trPr>
        <w:tc>
          <w:tcPr>
            <w:tcW w:w="451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To begin, click on the link below to access the Cloud Portal, where you will enter your username and temporary password. After signing in for the first time, you will be asked to reset your password.</w:t>
            </w:r>
          </w:p>
        </w:tc>
        <w:tc>
          <w:tcPr>
            <w:tcW w:w="4590" w:type="dxa"/>
          </w:tcPr>
          <w:p w:rsidR="002379F4" w:rsidRPr="00194E20" w:rsidRDefault="002379F4" w:rsidP="00194E20">
            <w:pPr>
              <w:spacing w:line="480" w:lineRule="auto"/>
              <w:rPr>
                <w:rFonts w:ascii="Courier New" w:hAnsi="Courier New" w:cs="Courier New"/>
                <w:lang w:eastAsia="ja-JP"/>
              </w:rPr>
            </w:pPr>
            <w:r w:rsidRPr="00194E20">
              <w:rPr>
                <w:rFonts w:ascii="Courier New" w:hAnsi="Courier New" w:cs="Courier New"/>
                <w:lang w:val="ja-JP" w:eastAsia="ja-JP"/>
              </w:rPr>
              <w:t>はじめに下のリンクをクリックしてクラウド</w:t>
            </w:r>
            <w:r w:rsidRPr="00194E20">
              <w:rPr>
                <w:rFonts w:ascii="Courier New" w:eastAsia="MS UI Gothic" w:hAnsi="Courier New" w:cs="Courier New"/>
                <w:lang w:eastAsia="ja-JP"/>
              </w:rPr>
              <w:t xml:space="preserve"> </w:t>
            </w:r>
            <w:r w:rsidRPr="00194E20">
              <w:rPr>
                <w:rFonts w:ascii="Courier New" w:hAnsi="Courier New" w:cs="Courier New"/>
                <w:lang w:val="ja-JP" w:eastAsia="ja-JP"/>
              </w:rPr>
              <w:t>ポータルにアクセスし、ご自分のユーザー名と仮パスワードを入力してください。</w:t>
            </w:r>
            <w:r w:rsidRPr="00194E20">
              <w:rPr>
                <w:rFonts w:ascii="Courier New" w:hAnsi="Courier New" w:cs="Courier New"/>
                <w:lang w:eastAsia="ja-JP"/>
              </w:rPr>
              <w:t xml:space="preserve"> </w:t>
            </w:r>
            <w:r w:rsidRPr="00194E20">
              <w:rPr>
                <w:rFonts w:ascii="Courier New" w:eastAsia="MS UI Gothic" w:hAnsi="Courier New" w:cs="Courier New"/>
                <w:lang w:val="ja-JP" w:eastAsia="ja-JP"/>
              </w:rPr>
              <w:t>最初にサインオンしたあと、パスワードを再設定するよう要求されます。</w:t>
            </w:r>
          </w:p>
        </w:tc>
      </w:tr>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lang w:eastAsia="ja-JP"/>
              </w:rPr>
            </w:pPr>
          </w:p>
        </w:tc>
        <w:tc>
          <w:tcPr>
            <w:tcW w:w="459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Cloud Portal</w:t>
            </w:r>
          </w:p>
        </w:tc>
        <w:tc>
          <w:tcPr>
            <w:tcW w:w="459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rPr>
              <w:t>クラウド</w:t>
            </w:r>
            <w:r w:rsidRPr="00194E20">
              <w:rPr>
                <w:rFonts w:ascii="Courier New" w:eastAsia="MS UI Gothic" w:hAnsi="Courier New" w:cs="Courier New"/>
                <w:lang w:val="ja-JP"/>
              </w:rPr>
              <w:t xml:space="preserve"> </w:t>
            </w:r>
            <w:r w:rsidRPr="00194E20">
              <w:rPr>
                <w:rFonts w:ascii="Courier New" w:eastAsia="MS UI Gothic" w:hAnsi="Courier New" w:cs="Courier New"/>
                <w:lang w:val="ja-JP"/>
              </w:rPr>
              <w:t>ポータル</w:t>
            </w:r>
          </w:p>
        </w:tc>
      </w:tr>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User name: {Username}</w:t>
            </w:r>
          </w:p>
        </w:tc>
        <w:tc>
          <w:tcPr>
            <w:tcW w:w="4590" w:type="dxa"/>
          </w:tcPr>
          <w:p w:rsidR="002379F4" w:rsidRPr="00194E20" w:rsidRDefault="002379F4" w:rsidP="00194E20">
            <w:pPr>
              <w:spacing w:line="480" w:lineRule="auto"/>
              <w:rPr>
                <w:rFonts w:ascii="Courier New" w:hAnsi="Courier New" w:cs="Courier New"/>
                <w:lang w:eastAsia="ja-JP"/>
              </w:rPr>
            </w:pPr>
            <w:r w:rsidRPr="00194E20">
              <w:rPr>
                <w:rFonts w:ascii="Courier New" w:hAnsi="Courier New" w:cs="Courier New"/>
                <w:lang w:val="ja-JP" w:eastAsia="ja-JP"/>
              </w:rPr>
              <w:t>ユーザー名</w:t>
            </w:r>
            <w:r w:rsidRPr="00194E20">
              <w:rPr>
                <w:rFonts w:ascii="Courier New" w:eastAsia="MS UI Gothic" w:hAnsi="Courier New" w:cs="Courier New"/>
                <w:lang w:val="ja-JP" w:eastAsia="ja-JP"/>
              </w:rPr>
              <w:t>:{Username}</w:t>
            </w:r>
          </w:p>
        </w:tc>
      </w:tr>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Temporary Password: {</w:t>
            </w:r>
            <w:proofErr w:type="spellStart"/>
            <w:r w:rsidRPr="00194E20">
              <w:rPr>
                <w:rFonts w:ascii="Courier New" w:hAnsi="Courier New" w:cs="Courier New"/>
              </w:rPr>
              <w:t>TempPassword</w:t>
            </w:r>
            <w:proofErr w:type="spellEnd"/>
            <w:r w:rsidRPr="00194E20">
              <w:rPr>
                <w:rFonts w:ascii="Courier New" w:hAnsi="Courier New" w:cs="Courier New"/>
              </w:rPr>
              <w:t>}</w:t>
            </w:r>
          </w:p>
        </w:tc>
        <w:tc>
          <w:tcPr>
            <w:tcW w:w="459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eastAsia="ja-JP"/>
              </w:rPr>
              <w:t>仮パスワード</w:t>
            </w:r>
            <w:r w:rsidRPr="00194E20">
              <w:rPr>
                <w:rFonts w:ascii="Courier New" w:eastAsia="MS UI Gothic" w:hAnsi="Courier New" w:cs="Courier New"/>
                <w:lang w:val="ja-JP" w:eastAsia="ja-JP"/>
              </w:rPr>
              <w:t>:</w:t>
            </w:r>
            <w:r w:rsidRPr="00194E20">
              <w:rPr>
                <w:rFonts w:ascii="Courier New" w:hAnsi="Courier New" w:cs="Courier New"/>
                <w:lang w:eastAsia="ja-JP"/>
              </w:rPr>
              <w:t xml:space="preserve"> </w:t>
            </w:r>
            <w:r w:rsidRPr="00194E20">
              <w:rPr>
                <w:rFonts w:ascii="Courier New" w:eastAsia="MS UI Gothic" w:hAnsi="Courier New" w:cs="Courier New"/>
                <w:lang w:val="ja-JP" w:eastAsia="ja-JP"/>
              </w:rPr>
              <w:t>{TempPassword}</w:t>
            </w:r>
          </w:p>
        </w:tc>
      </w:tr>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lang w:eastAsia="ja-JP"/>
              </w:rPr>
            </w:pPr>
          </w:p>
        </w:tc>
        <w:tc>
          <w:tcPr>
            <w:tcW w:w="459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1785"/>
        </w:trPr>
        <w:tc>
          <w:tcPr>
            <w:tcW w:w="451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 xml:space="preserve">Once you have logged on to the Cloud Portal, click Web Security in the top menu bar to configure Cloud Web </w:t>
            </w:r>
            <w:r w:rsidRPr="00194E20">
              <w:rPr>
                <w:rFonts w:ascii="Courier New" w:hAnsi="Courier New" w:cs="Courier New"/>
              </w:rPr>
              <w:lastRenderedPageBreak/>
              <w:t xml:space="preserve">Security Gateway settings and policies. For more information, see the Getting Started Guide. If you experience problems during installation and configuration, you may contact support directly. Visit our online support center at </w:t>
            </w:r>
            <w:r w:rsidRPr="00194E20">
              <w:rPr>
                <w:rFonts w:ascii="Courier New" w:hAnsi="Courier New" w:cs="Courier New"/>
                <w:u w:val="single"/>
              </w:rPr>
              <w:t>www.websense.com/support</w:t>
            </w:r>
            <w:r w:rsidRPr="00194E20">
              <w:rPr>
                <w:rFonts w:ascii="Courier New" w:hAnsi="Courier New" w:cs="Courier New"/>
              </w:rPr>
              <w:t>.</w:t>
            </w:r>
          </w:p>
        </w:tc>
        <w:tc>
          <w:tcPr>
            <w:tcW w:w="4590" w:type="dxa"/>
          </w:tcPr>
          <w:p w:rsidR="002379F4" w:rsidRPr="00194E20" w:rsidRDefault="002379F4" w:rsidP="00194E20">
            <w:pPr>
              <w:spacing w:line="480" w:lineRule="auto"/>
              <w:rPr>
                <w:rFonts w:ascii="Courier New" w:hAnsi="Courier New" w:cs="Courier New"/>
                <w:lang w:eastAsia="ja-JP"/>
              </w:rPr>
            </w:pPr>
            <w:r w:rsidRPr="00194E20">
              <w:rPr>
                <w:rFonts w:ascii="Courier New" w:hAnsi="Courier New" w:cs="Courier New"/>
                <w:lang w:val="ja-JP"/>
              </w:rPr>
              <w:lastRenderedPageBreak/>
              <w:t>クラウド</w:t>
            </w:r>
            <w:r w:rsidRPr="00194E20">
              <w:rPr>
                <w:rFonts w:ascii="Courier New" w:eastAsia="MS UI Gothic" w:hAnsi="Courier New" w:cs="Courier New"/>
              </w:rPr>
              <w:t xml:space="preserve"> </w:t>
            </w:r>
            <w:r w:rsidRPr="00194E20">
              <w:rPr>
                <w:rFonts w:ascii="Courier New" w:hAnsi="Courier New" w:cs="Courier New"/>
                <w:lang w:val="ja-JP"/>
              </w:rPr>
              <w:t>ポータルにログオンしたあと、上段のメニューバーで</w:t>
            </w:r>
            <w:r w:rsidRPr="00194E20">
              <w:rPr>
                <w:rFonts w:ascii="Courier New" w:hAnsi="Courier New" w:cs="Courier New"/>
              </w:rPr>
              <w:t xml:space="preserve"> Web Security </w:t>
            </w:r>
            <w:r w:rsidRPr="00194E20">
              <w:rPr>
                <w:rFonts w:ascii="Courier New" w:hAnsi="Courier New" w:cs="Courier New"/>
                <w:lang w:val="ja-JP"/>
              </w:rPr>
              <w:t>をクリックし、</w:t>
            </w:r>
            <w:del w:id="275" w:author="McGoldrick, Tomoko" w:date="2013-06-10T10:51:00Z">
              <w:r w:rsidRPr="00194E20" w:rsidDel="00751640">
                <w:rPr>
                  <w:rFonts w:ascii="Courier New" w:hAnsi="Courier New" w:cs="Courier New"/>
                </w:rPr>
                <w:delText>［</w:delText>
              </w:r>
              <w:r w:rsidRPr="00194E20" w:rsidDel="00751640">
                <w:rPr>
                  <w:rFonts w:ascii="Courier New" w:hAnsi="Courier New" w:cs="Courier New"/>
                </w:rPr>
                <w:delText xml:space="preserve">Cloud </w:delText>
              </w:r>
              <w:r w:rsidRPr="00194E20" w:rsidDel="00751640">
                <w:rPr>
                  <w:rFonts w:ascii="Courier New" w:hAnsi="Courier New" w:cs="Courier New"/>
                </w:rPr>
                <w:lastRenderedPageBreak/>
                <w:delText>Web Security Gateway settings and policies (</w:delText>
              </w:r>
            </w:del>
            <w:r w:rsidRPr="00194E20">
              <w:rPr>
                <w:rFonts w:ascii="Courier New" w:hAnsi="Courier New" w:cs="Courier New"/>
              </w:rPr>
              <w:t>Cloud Web Security Gateway</w:t>
            </w:r>
            <w:r w:rsidRPr="00194E20">
              <w:rPr>
                <w:rFonts w:ascii="Courier New" w:hAnsi="Courier New" w:cs="Courier New"/>
                <w:lang w:val="ja-JP"/>
              </w:rPr>
              <w:t>設定とポリシー</w:t>
            </w:r>
            <w:del w:id="276" w:author="McGoldrick, Tomoko" w:date="2013-06-10T10:51:00Z">
              <w:r w:rsidRPr="00194E20" w:rsidDel="00751640">
                <w:rPr>
                  <w:rFonts w:ascii="Courier New" w:hAnsi="Courier New" w:cs="Courier New"/>
                </w:rPr>
                <w:delText>)]</w:delText>
              </w:r>
            </w:del>
            <w:r w:rsidRPr="00194E20">
              <w:rPr>
                <w:rFonts w:ascii="Courier New" w:hAnsi="Courier New" w:cs="Courier New"/>
                <w:lang w:val="ja-JP"/>
              </w:rPr>
              <w:t>を設定してください。</w:t>
            </w:r>
            <w:r w:rsidRPr="00194E20">
              <w:rPr>
                <w:rFonts w:ascii="Courier New" w:hAnsi="Courier New" w:cs="Courier New"/>
              </w:rPr>
              <w:t xml:space="preserve"> </w:t>
            </w:r>
            <w:r w:rsidRPr="00194E20">
              <w:rPr>
                <w:rFonts w:ascii="Courier New" w:eastAsia="MS UI Gothic" w:hAnsi="Courier New" w:cs="Courier New"/>
                <w:lang w:val="ja-JP" w:eastAsia="ja-JP"/>
              </w:rPr>
              <w:t>詳細は、『</w:t>
            </w:r>
            <w:r w:rsidRPr="00194E20">
              <w:rPr>
                <w:rFonts w:ascii="Courier New" w:hAnsi="Courier New" w:cs="Courier New"/>
                <w:lang w:val="ja-JP" w:eastAsia="ja-JP"/>
              </w:rPr>
              <w:t>Getting Started Guide</w:t>
            </w:r>
            <w:r w:rsidRPr="00194E20">
              <w:rPr>
                <w:rFonts w:ascii="Courier New" w:eastAsia="MS UI Gothic" w:hAnsi="Courier New" w:cs="Courier New"/>
                <w:lang w:val="ja-JP" w:eastAsia="ja-JP"/>
              </w:rPr>
              <w:t>』を参照してください。</w:t>
            </w:r>
            <w:r w:rsidRPr="00194E20">
              <w:rPr>
                <w:rFonts w:ascii="Courier New" w:hAnsi="Courier New" w:cs="Courier New"/>
                <w:lang w:eastAsia="ja-JP"/>
              </w:rPr>
              <w:t xml:space="preserve"> </w:t>
            </w:r>
            <w:r w:rsidRPr="00194E20">
              <w:rPr>
                <w:rFonts w:ascii="Courier New" w:eastAsia="MS UI Gothic" w:hAnsi="Courier New" w:cs="Courier New"/>
                <w:lang w:val="ja-JP" w:eastAsia="ja-JP"/>
              </w:rPr>
              <w:t>インストールおよびシステム設定中に問題が発生した場合は、サポートに直接</w:t>
            </w:r>
            <w:ins w:id="277" w:author="McGoldrick, Tomoko" w:date="2013-06-10T10:51:00Z">
              <w:r w:rsidR="007954E3">
                <w:rPr>
                  <w:rFonts w:ascii="Courier New" w:eastAsia="MS UI Gothic" w:hAnsi="Courier New" w:cs="Courier New" w:hint="eastAsia"/>
                  <w:lang w:val="ja-JP" w:eastAsia="ja-JP"/>
                </w:rPr>
                <w:t>お問い合わせ下さい</w:t>
              </w:r>
            </w:ins>
            <w:del w:id="278" w:author="McGoldrick, Tomoko" w:date="2013-06-10T10:51:00Z">
              <w:r w:rsidRPr="00194E20" w:rsidDel="007954E3">
                <w:rPr>
                  <w:rFonts w:ascii="Courier New" w:eastAsia="MS UI Gothic" w:hAnsi="Courier New" w:cs="Courier New"/>
                  <w:lang w:val="ja-JP" w:eastAsia="ja-JP"/>
                </w:rPr>
                <w:delText>に連絡することができます</w:delText>
              </w:r>
            </w:del>
            <w:r w:rsidRPr="00194E20">
              <w:rPr>
                <w:rFonts w:ascii="Courier New" w:eastAsia="MS UI Gothic" w:hAnsi="Courier New" w:cs="Courier New"/>
                <w:lang w:val="ja-JP" w:eastAsia="ja-JP"/>
              </w:rPr>
              <w:t>。</w:t>
            </w:r>
            <w:r w:rsidRPr="00194E20">
              <w:rPr>
                <w:rFonts w:ascii="Courier New" w:hAnsi="Courier New" w:cs="Courier New"/>
                <w:lang w:eastAsia="ja-JP"/>
              </w:rPr>
              <w:t xml:space="preserve"> </w:t>
            </w:r>
            <w:ins w:id="279" w:author="McGoldrick, Tomoko" w:date="2013-06-10T10:51:00Z">
              <w:r w:rsidR="007954E3">
                <w:rPr>
                  <w:rFonts w:ascii="Courier New" w:hAnsi="Courier New" w:cs="Courier New" w:hint="eastAsia"/>
                  <w:lang w:eastAsia="ja-JP"/>
                </w:rPr>
                <w:t>または、</w:t>
              </w:r>
            </w:ins>
            <w:r w:rsidRPr="00194E20">
              <w:rPr>
                <w:rFonts w:ascii="Courier New" w:hAnsi="Courier New" w:cs="Courier New"/>
                <w:lang w:val="ja-JP" w:eastAsia="ja-JP"/>
              </w:rPr>
              <w:t>オンライン</w:t>
            </w:r>
            <w:r w:rsidRPr="00194E20">
              <w:rPr>
                <w:rFonts w:ascii="Courier New" w:eastAsia="MS UI Gothic" w:hAnsi="Courier New" w:cs="Courier New"/>
                <w:lang w:val="ja-JP" w:eastAsia="ja-JP"/>
              </w:rPr>
              <w:t xml:space="preserve"> </w:t>
            </w:r>
            <w:r w:rsidRPr="00194E20">
              <w:rPr>
                <w:rFonts w:ascii="Courier New" w:hAnsi="Courier New" w:cs="Courier New"/>
                <w:lang w:val="ja-JP" w:eastAsia="ja-JP"/>
              </w:rPr>
              <w:t>サポート</w:t>
            </w:r>
            <w:r w:rsidRPr="00194E20">
              <w:rPr>
                <w:rFonts w:ascii="Courier New" w:eastAsia="MS UI Gothic" w:hAnsi="Courier New" w:cs="Courier New"/>
                <w:lang w:val="ja-JP" w:eastAsia="ja-JP"/>
              </w:rPr>
              <w:t xml:space="preserve"> </w:t>
            </w:r>
            <w:r w:rsidRPr="00194E20">
              <w:rPr>
                <w:rFonts w:ascii="Courier New" w:hAnsi="Courier New" w:cs="Courier New"/>
                <w:lang w:val="ja-JP" w:eastAsia="ja-JP"/>
              </w:rPr>
              <w:t>センター</w:t>
            </w:r>
            <w:r w:rsidRPr="00194E20">
              <w:rPr>
                <w:rFonts w:ascii="Courier New" w:eastAsia="MS UI Gothic" w:hAnsi="Courier New" w:cs="Courier New"/>
                <w:lang w:val="ja-JP" w:eastAsia="ja-JP"/>
              </w:rPr>
              <w:t xml:space="preserve"> </w:t>
            </w:r>
            <w:r w:rsidRPr="00194E20">
              <w:rPr>
                <w:rFonts w:ascii="Courier New" w:eastAsia="MS UI Gothic" w:hAnsi="Courier New" w:cs="Courier New"/>
                <w:u w:val="single"/>
                <w:lang w:val="ja-JP" w:eastAsia="ja-JP"/>
              </w:rPr>
              <w:t>www.websense.com/support</w:t>
            </w:r>
            <w:r w:rsidRPr="00194E20">
              <w:rPr>
                <w:rFonts w:ascii="Courier New" w:eastAsia="MS UI Gothic" w:hAnsi="Courier New" w:cs="Courier New"/>
                <w:lang w:val="ja-JP" w:eastAsia="ja-JP"/>
              </w:rPr>
              <w:t xml:space="preserve"> </w:t>
            </w:r>
            <w:r w:rsidRPr="00194E20">
              <w:rPr>
                <w:rFonts w:ascii="Courier New" w:hAnsi="Courier New" w:cs="Courier New"/>
                <w:lang w:val="ja-JP" w:eastAsia="ja-JP"/>
              </w:rPr>
              <w:t>にアクセスしてください。</w:t>
            </w:r>
          </w:p>
        </w:tc>
      </w:tr>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lang w:eastAsia="ja-JP"/>
              </w:rPr>
            </w:pPr>
          </w:p>
        </w:tc>
        <w:tc>
          <w:tcPr>
            <w:tcW w:w="459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510"/>
        </w:trPr>
        <w:tc>
          <w:tcPr>
            <w:tcW w:w="451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Please save this email for future reference. Thank you for choosing to evaluate Cloud Web Security Gateway.</w:t>
            </w:r>
          </w:p>
        </w:tc>
        <w:tc>
          <w:tcPr>
            <w:tcW w:w="459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eastAsia="ja-JP"/>
              </w:rPr>
              <w:t>この電子メールは、将来の参照用に保存しておいてください。</w:t>
            </w:r>
            <w:r w:rsidRPr="00194E20">
              <w:rPr>
                <w:rFonts w:ascii="Courier New" w:hAnsi="Courier New" w:cs="Courier New"/>
                <w:lang w:eastAsia="ja-JP"/>
              </w:rPr>
              <w:t xml:space="preserve"> </w:t>
            </w:r>
            <w:r w:rsidRPr="00194E20">
              <w:rPr>
                <w:rFonts w:ascii="Courier New" w:eastAsia="MS UI Gothic" w:hAnsi="Courier New" w:cs="Courier New"/>
                <w:lang w:val="ja-JP" w:eastAsia="ja-JP"/>
              </w:rPr>
              <w:t xml:space="preserve">Cloud Web Security Gateway </w:t>
            </w:r>
            <w:r w:rsidRPr="00194E20">
              <w:rPr>
                <w:rFonts w:ascii="Courier New" w:hAnsi="Courier New" w:cs="Courier New"/>
                <w:lang w:val="ja-JP" w:eastAsia="ja-JP"/>
              </w:rPr>
              <w:t>の評価版をご注文いただき、ありがとうございます。</w:t>
            </w:r>
          </w:p>
        </w:tc>
      </w:tr>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lang w:eastAsia="ja-JP"/>
              </w:rPr>
            </w:pPr>
          </w:p>
        </w:tc>
        <w:tc>
          <w:tcPr>
            <w:tcW w:w="459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Sincerely,</w:t>
            </w:r>
          </w:p>
        </w:tc>
        <w:tc>
          <w:tcPr>
            <w:tcW w:w="459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rPr>
              <w:t>敬具</w:t>
            </w:r>
          </w:p>
        </w:tc>
      </w:tr>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rPr>
            </w:pPr>
          </w:p>
        </w:tc>
        <w:tc>
          <w:tcPr>
            <w:tcW w:w="4590" w:type="dxa"/>
          </w:tcPr>
          <w:p w:rsidR="002379F4" w:rsidRPr="00194E20" w:rsidRDefault="002379F4" w:rsidP="00194E20">
            <w:pPr>
              <w:spacing w:line="480" w:lineRule="auto"/>
              <w:rPr>
                <w:rFonts w:ascii="Courier New" w:hAnsi="Courier New" w:cs="Courier New"/>
              </w:rPr>
            </w:pPr>
          </w:p>
        </w:tc>
      </w:tr>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b/>
              </w:rPr>
            </w:pPr>
            <w:r w:rsidRPr="00194E20">
              <w:rPr>
                <w:rFonts w:ascii="Courier New" w:hAnsi="Courier New" w:cs="Courier New"/>
                <w:b/>
              </w:rPr>
              <w:t>TRITON STOPS MORE THREATS. WE CAN PROVE IT.</w:t>
            </w:r>
          </w:p>
        </w:tc>
        <w:tc>
          <w:tcPr>
            <w:tcW w:w="4590" w:type="dxa"/>
          </w:tcPr>
          <w:p w:rsidR="002379F4" w:rsidRPr="00194E20" w:rsidRDefault="002379F4" w:rsidP="00194E20">
            <w:pPr>
              <w:spacing w:line="480" w:lineRule="auto"/>
              <w:rPr>
                <w:rFonts w:ascii="Courier New" w:hAnsi="Courier New" w:cs="Courier New"/>
                <w:lang w:eastAsia="ja-JP"/>
              </w:rPr>
            </w:pPr>
            <w:r w:rsidRPr="00194E20">
              <w:rPr>
                <w:rFonts w:ascii="Courier New" w:hAnsi="Courier New" w:cs="Courier New"/>
                <w:b/>
                <w:lang w:val="ja-JP" w:eastAsia="ja-JP"/>
              </w:rPr>
              <w:t xml:space="preserve">TRITON </w:t>
            </w:r>
            <w:r w:rsidRPr="00194E20">
              <w:rPr>
                <w:rFonts w:ascii="Courier New" w:hAnsi="Courier New" w:cs="Courier New"/>
                <w:b/>
                <w:lang w:val="ja-JP" w:eastAsia="ja-JP"/>
              </w:rPr>
              <w:t>脅威防止機能が強化され</w:t>
            </w:r>
            <w:del w:id="280" w:author="McGoldrick, Tomoko" w:date="2013-06-10T10:52:00Z">
              <w:r w:rsidRPr="00194E20" w:rsidDel="007954E3">
                <w:rPr>
                  <w:rFonts w:ascii="Courier New" w:hAnsi="Courier New" w:cs="Courier New"/>
                  <w:b/>
                  <w:lang w:val="ja-JP" w:eastAsia="ja-JP"/>
                </w:rPr>
                <w:delText>まし</w:delText>
              </w:r>
            </w:del>
            <w:r w:rsidRPr="00194E20">
              <w:rPr>
                <w:rFonts w:ascii="Courier New" w:hAnsi="Courier New" w:cs="Courier New"/>
                <w:b/>
                <w:lang w:val="ja-JP" w:eastAsia="ja-JP"/>
              </w:rPr>
              <w:t>た</w:t>
            </w:r>
            <w:del w:id="281" w:author="McGoldrick, Tomoko" w:date="2013-06-10T10:52:00Z">
              <w:r w:rsidRPr="00194E20" w:rsidDel="007954E3">
                <w:rPr>
                  <w:rFonts w:ascii="Courier New" w:hAnsi="Courier New" w:cs="Courier New"/>
                  <w:b/>
                  <w:lang w:eastAsia="ja-JP"/>
                </w:rPr>
                <w:delText xml:space="preserve"> </w:delText>
              </w:r>
              <w:r w:rsidRPr="00194E20" w:rsidDel="007954E3">
                <w:rPr>
                  <w:rFonts w:ascii="Courier New" w:eastAsia="MS UI Gothic" w:hAnsi="Courier New" w:cs="Courier New"/>
                  <w:b/>
                  <w:lang w:val="ja-JP" w:eastAsia="ja-JP"/>
                </w:rPr>
                <w:delText>その</w:delText>
              </w:r>
            </w:del>
            <w:r w:rsidRPr="00194E20">
              <w:rPr>
                <w:rFonts w:ascii="Courier New" w:eastAsia="MS UI Gothic" w:hAnsi="Courier New" w:cs="Courier New"/>
                <w:b/>
                <w:lang w:val="ja-JP" w:eastAsia="ja-JP"/>
              </w:rPr>
              <w:t>ことを証明</w:t>
            </w:r>
            <w:ins w:id="282" w:author="McGoldrick, Tomoko" w:date="2013-06-10T10:52:00Z">
              <w:r w:rsidR="007954E3">
                <w:rPr>
                  <w:rFonts w:ascii="Courier New" w:eastAsia="MS UI Gothic" w:hAnsi="Courier New" w:cs="Courier New" w:hint="eastAsia"/>
                  <w:b/>
                  <w:lang w:val="ja-JP" w:eastAsia="ja-JP"/>
                </w:rPr>
                <w:t>し</w:t>
              </w:r>
            </w:ins>
            <w:del w:id="283" w:author="McGoldrick, Tomoko" w:date="2013-06-10T10:52:00Z">
              <w:r w:rsidRPr="00194E20" w:rsidDel="007954E3">
                <w:rPr>
                  <w:rFonts w:ascii="Courier New" w:eastAsia="MS UI Gothic" w:hAnsi="Courier New" w:cs="Courier New"/>
                  <w:b/>
                  <w:lang w:val="ja-JP" w:eastAsia="ja-JP"/>
                </w:rPr>
                <w:delText>でき</w:delText>
              </w:r>
            </w:del>
            <w:r w:rsidRPr="00194E20">
              <w:rPr>
                <w:rFonts w:ascii="Courier New" w:eastAsia="MS UI Gothic" w:hAnsi="Courier New" w:cs="Courier New"/>
                <w:b/>
                <w:lang w:val="ja-JP" w:eastAsia="ja-JP"/>
              </w:rPr>
              <w:t>ます</w:t>
            </w:r>
          </w:p>
        </w:tc>
      </w:tr>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lang w:eastAsia="ja-JP"/>
              </w:rPr>
            </w:pPr>
          </w:p>
        </w:tc>
        <w:tc>
          <w:tcPr>
            <w:tcW w:w="459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1275"/>
        </w:trPr>
        <w:tc>
          <w:tcPr>
            <w:tcW w:w="451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 xml:space="preserve">© 2013 </w:t>
            </w:r>
            <w:proofErr w:type="spellStart"/>
            <w:r w:rsidRPr="00194E20">
              <w:rPr>
                <w:rFonts w:ascii="Courier New" w:hAnsi="Courier New" w:cs="Courier New"/>
              </w:rPr>
              <w:t>Websense</w:t>
            </w:r>
            <w:proofErr w:type="spellEnd"/>
            <w:r w:rsidRPr="00194E20">
              <w:rPr>
                <w:rFonts w:ascii="Courier New" w:hAnsi="Courier New" w:cs="Courier New"/>
              </w:rPr>
              <w:t xml:space="preserve">, Inc. All rights reserved. </w:t>
            </w:r>
            <w:proofErr w:type="spellStart"/>
            <w:r w:rsidRPr="00194E20">
              <w:rPr>
                <w:rFonts w:ascii="Courier New" w:hAnsi="Courier New" w:cs="Courier New"/>
              </w:rPr>
              <w:t>Websense</w:t>
            </w:r>
            <w:proofErr w:type="spellEnd"/>
            <w:r w:rsidRPr="00194E20">
              <w:rPr>
                <w:rFonts w:ascii="Courier New" w:hAnsi="Courier New" w:cs="Courier New"/>
              </w:rPr>
              <w:t xml:space="preserve"> and the </w:t>
            </w:r>
            <w:proofErr w:type="spellStart"/>
            <w:r w:rsidRPr="00194E20">
              <w:rPr>
                <w:rFonts w:ascii="Courier New" w:hAnsi="Courier New" w:cs="Courier New"/>
              </w:rPr>
              <w:t>Websense</w:t>
            </w:r>
            <w:proofErr w:type="spellEnd"/>
            <w:r w:rsidRPr="00194E20">
              <w:rPr>
                <w:rFonts w:ascii="Courier New" w:hAnsi="Courier New" w:cs="Courier New"/>
              </w:rPr>
              <w:t xml:space="preserve"> logo are registered trademarks of </w:t>
            </w:r>
            <w:proofErr w:type="spellStart"/>
            <w:r w:rsidRPr="00194E20">
              <w:rPr>
                <w:rFonts w:ascii="Courier New" w:hAnsi="Courier New" w:cs="Courier New"/>
              </w:rPr>
              <w:t>Websense</w:t>
            </w:r>
            <w:proofErr w:type="spellEnd"/>
            <w:r w:rsidRPr="00194E20">
              <w:rPr>
                <w:rFonts w:ascii="Courier New" w:hAnsi="Courier New" w:cs="Courier New"/>
              </w:rPr>
              <w:t>, Inc. in the United States and various countries. All other trademarks are the property of their respective owner.</w:t>
            </w:r>
          </w:p>
        </w:tc>
        <w:tc>
          <w:tcPr>
            <w:tcW w:w="4590" w:type="dxa"/>
          </w:tcPr>
          <w:p w:rsidR="002379F4" w:rsidRPr="00194E20" w:rsidRDefault="007954E3" w:rsidP="00194E20">
            <w:pPr>
              <w:spacing w:line="480" w:lineRule="auto"/>
              <w:rPr>
                <w:rFonts w:ascii="Courier New" w:hAnsi="Courier New" w:cs="Courier New"/>
                <w:lang w:eastAsia="ja-JP"/>
              </w:rPr>
            </w:pPr>
            <w:ins w:id="284" w:author="McGoldrick, Tomoko" w:date="2013-06-10T10:52:00Z">
              <w:r w:rsidRPr="007954E3">
                <w:rPr>
                  <w:rFonts w:ascii="Courier New" w:eastAsia="MS UI Gothic" w:hAnsi="Courier New" w:cs="Courier New"/>
                  <w:lang w:val="ja-JP"/>
                </w:rPr>
                <w:t>©</w:t>
              </w:r>
            </w:ins>
            <w:del w:id="285" w:author="McGoldrick, Tomoko" w:date="2013-06-10T10:52:00Z">
              <w:r w:rsidR="002379F4" w:rsidRPr="00194E20" w:rsidDel="007954E3">
                <w:rPr>
                  <w:rFonts w:ascii="Courier New" w:eastAsia="MS UI Gothic" w:hAnsi="Courier New" w:cs="Courier New"/>
                  <w:lang w:val="ja-JP"/>
                </w:rPr>
                <w:delText>ｩ</w:delText>
              </w:r>
            </w:del>
            <w:r w:rsidR="002379F4" w:rsidRPr="00194E20">
              <w:rPr>
                <w:rFonts w:ascii="Courier New" w:eastAsia="MS UI Gothic" w:hAnsi="Courier New" w:cs="Courier New"/>
              </w:rPr>
              <w:t xml:space="preserve"> 2013 </w:t>
            </w:r>
            <w:proofErr w:type="spellStart"/>
            <w:r w:rsidR="002379F4" w:rsidRPr="00194E20">
              <w:rPr>
                <w:rFonts w:ascii="Courier New" w:eastAsia="MS UI Gothic" w:hAnsi="Courier New" w:cs="Courier New"/>
              </w:rPr>
              <w:t>Websense</w:t>
            </w:r>
            <w:proofErr w:type="spellEnd"/>
            <w:r w:rsidR="002379F4" w:rsidRPr="00194E20">
              <w:rPr>
                <w:rFonts w:ascii="Courier New" w:eastAsia="MS UI Gothic" w:hAnsi="Courier New" w:cs="Courier New"/>
              </w:rPr>
              <w:t>, Inc. All rights reserved.</w:t>
            </w:r>
            <w:r w:rsidR="002379F4" w:rsidRPr="00194E20">
              <w:rPr>
                <w:rFonts w:ascii="Courier New" w:hAnsi="Courier New" w:cs="Courier New"/>
              </w:rPr>
              <w:t xml:space="preserve"> </w:t>
            </w:r>
            <w:proofErr w:type="spellStart"/>
            <w:r w:rsidR="002379F4" w:rsidRPr="00194E20">
              <w:rPr>
                <w:rFonts w:ascii="Courier New" w:hAnsi="Courier New" w:cs="Courier New"/>
                <w:lang w:eastAsia="ja-JP"/>
              </w:rPr>
              <w:t>Websense</w:t>
            </w:r>
            <w:proofErr w:type="spellEnd"/>
            <w:r w:rsidR="002379F4" w:rsidRPr="00194E20">
              <w:rPr>
                <w:rFonts w:ascii="Courier New" w:hAnsi="Courier New" w:cs="Courier New"/>
                <w:lang w:eastAsia="ja-JP"/>
              </w:rPr>
              <w:t xml:space="preserve"> </w:t>
            </w:r>
            <w:r w:rsidR="002379F4" w:rsidRPr="00194E20">
              <w:rPr>
                <w:rFonts w:ascii="Courier New" w:hAnsi="Courier New" w:cs="Courier New"/>
                <w:lang w:val="ja-JP" w:eastAsia="ja-JP"/>
              </w:rPr>
              <w:t>および</w:t>
            </w:r>
            <w:r w:rsidR="002379F4" w:rsidRPr="00194E20">
              <w:rPr>
                <w:rFonts w:ascii="Courier New" w:hAnsi="Courier New" w:cs="Courier New"/>
                <w:lang w:eastAsia="ja-JP"/>
              </w:rPr>
              <w:t xml:space="preserve"> </w:t>
            </w:r>
            <w:proofErr w:type="spellStart"/>
            <w:r w:rsidR="002379F4" w:rsidRPr="00194E20">
              <w:rPr>
                <w:rFonts w:ascii="Courier New" w:hAnsi="Courier New" w:cs="Courier New"/>
                <w:lang w:eastAsia="ja-JP"/>
              </w:rPr>
              <w:t>Websense</w:t>
            </w:r>
            <w:proofErr w:type="spellEnd"/>
            <w:r w:rsidR="002379F4" w:rsidRPr="00194E20">
              <w:rPr>
                <w:rFonts w:ascii="Courier New" w:hAnsi="Courier New" w:cs="Courier New"/>
                <w:lang w:eastAsia="ja-JP"/>
              </w:rPr>
              <w:t xml:space="preserve"> </w:t>
            </w:r>
            <w:r w:rsidR="002379F4" w:rsidRPr="00194E20">
              <w:rPr>
                <w:rFonts w:ascii="Courier New" w:eastAsia="MS UI Gothic" w:hAnsi="Courier New" w:cs="Courier New"/>
                <w:lang w:val="ja-JP" w:eastAsia="ja-JP"/>
              </w:rPr>
              <w:t>のロゴ</w:t>
            </w:r>
            <w:r w:rsidR="002379F4" w:rsidRPr="00194E20">
              <w:rPr>
                <w:rFonts w:ascii="Courier New" w:hAnsi="Courier New" w:cs="Courier New"/>
                <w:lang w:val="ja-JP" w:eastAsia="ja-JP"/>
              </w:rPr>
              <w:t>は、米国および他の国における</w:t>
            </w:r>
            <w:r w:rsidR="002379F4" w:rsidRPr="00194E20">
              <w:rPr>
                <w:rFonts w:ascii="Courier New" w:eastAsia="MS UI Gothic" w:hAnsi="Courier New" w:cs="Courier New"/>
                <w:lang w:eastAsia="ja-JP"/>
              </w:rPr>
              <w:t xml:space="preserve"> </w:t>
            </w:r>
            <w:proofErr w:type="spellStart"/>
            <w:r w:rsidR="002379F4" w:rsidRPr="00194E20">
              <w:rPr>
                <w:rFonts w:ascii="Courier New" w:eastAsia="MS UI Gothic" w:hAnsi="Courier New" w:cs="Courier New"/>
                <w:lang w:eastAsia="ja-JP"/>
              </w:rPr>
              <w:t>Websense</w:t>
            </w:r>
            <w:proofErr w:type="spellEnd"/>
            <w:r w:rsidR="002379F4" w:rsidRPr="00194E20">
              <w:rPr>
                <w:rFonts w:ascii="Courier New" w:eastAsia="MS UI Gothic" w:hAnsi="Courier New" w:cs="Courier New"/>
                <w:lang w:eastAsia="ja-JP"/>
              </w:rPr>
              <w:t xml:space="preserve">, Inc. </w:t>
            </w:r>
            <w:r w:rsidR="002379F4" w:rsidRPr="00194E20">
              <w:rPr>
                <w:rFonts w:ascii="Courier New" w:hAnsi="Courier New" w:cs="Courier New"/>
                <w:lang w:val="ja-JP" w:eastAsia="ja-JP"/>
              </w:rPr>
              <w:t>の登録商標です。</w:t>
            </w:r>
            <w:r w:rsidR="002379F4" w:rsidRPr="00194E20">
              <w:rPr>
                <w:rFonts w:ascii="Courier New" w:hAnsi="Courier New" w:cs="Courier New"/>
                <w:lang w:eastAsia="ja-JP"/>
              </w:rPr>
              <w:t xml:space="preserve"> </w:t>
            </w:r>
            <w:r w:rsidR="002379F4" w:rsidRPr="00194E20">
              <w:rPr>
                <w:rFonts w:ascii="Courier New" w:eastAsia="MS UI Gothic" w:hAnsi="Courier New" w:cs="Courier New"/>
                <w:lang w:val="ja-JP" w:eastAsia="ja-JP"/>
              </w:rPr>
              <w:t>すべての他の商標は、それぞれ該当する所有者の財産です。</w:t>
            </w:r>
          </w:p>
        </w:tc>
      </w:tr>
    </w:tbl>
    <w:p w:rsidR="002379F4" w:rsidRPr="00194E20" w:rsidRDefault="002379F4" w:rsidP="00194E20">
      <w:pPr>
        <w:spacing w:line="480" w:lineRule="auto"/>
        <w:rPr>
          <w:rFonts w:ascii="Courier New" w:hAnsi="Courier New" w:cs="Courier New"/>
          <w:lang w:eastAsia="ja-JP"/>
        </w:rPr>
      </w:pPr>
    </w:p>
    <w:p w:rsidR="002379F4" w:rsidRPr="00194E20" w:rsidRDefault="002379F4" w:rsidP="00194E20">
      <w:pPr>
        <w:spacing w:line="480" w:lineRule="auto"/>
        <w:rPr>
          <w:rFonts w:ascii="Courier New" w:hAnsi="Courier New" w:cs="Courier New"/>
          <w:lang w:eastAsia="ja-JP"/>
        </w:rPr>
      </w:pPr>
    </w:p>
    <w:p w:rsidR="002379F4" w:rsidRPr="00194E20" w:rsidRDefault="002379F4" w:rsidP="00194E20">
      <w:pPr>
        <w:spacing w:line="480" w:lineRule="auto"/>
        <w:rPr>
          <w:rFonts w:ascii="Courier New" w:hAnsi="Courier New" w:cs="Courier New"/>
          <w:lang w:eastAsia="ja-JP"/>
        </w:rPr>
      </w:pPr>
    </w:p>
    <w:p w:rsidR="002379F4" w:rsidRPr="00194E20" w:rsidRDefault="002379F4" w:rsidP="00194E20">
      <w:pPr>
        <w:spacing w:line="480" w:lineRule="auto"/>
        <w:rPr>
          <w:rFonts w:ascii="Courier New" w:hAnsi="Courier New" w:cs="Courier New"/>
          <w:b/>
        </w:rPr>
      </w:pPr>
      <w:r w:rsidRPr="00194E20">
        <w:rPr>
          <w:rFonts w:ascii="Courier New" w:hAnsi="Courier New" w:cs="Courier New"/>
          <w:b/>
          <w:lang w:val="ja-JP"/>
        </w:rPr>
        <w:t>新規のお客様、</w:t>
      </w:r>
      <w:r w:rsidRPr="00194E20">
        <w:rPr>
          <w:rFonts w:ascii="Courier New" w:eastAsia="MS UI Gothic" w:hAnsi="Courier New" w:cs="Courier New"/>
          <w:b/>
          <w:lang w:val="ja-JP"/>
        </w:rPr>
        <w:t>TRITON Mobile Security</w:t>
      </w:r>
    </w:p>
    <w:p w:rsidR="002379F4" w:rsidRPr="00194E20" w:rsidRDefault="002379F4" w:rsidP="00194E20">
      <w:pPr>
        <w:spacing w:line="480" w:lineRule="auto"/>
        <w:rPr>
          <w:rFonts w:ascii="Courier New" w:hAnsi="Courier New" w:cs="Courier New"/>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18"/>
        <w:gridCol w:w="4590"/>
      </w:tblGrid>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FREE TWO-WEEK EVALUATION: WEBSENSE® TRITON® MOBILE SECURITY</w:t>
            </w:r>
          </w:p>
        </w:tc>
        <w:tc>
          <w:tcPr>
            <w:tcW w:w="459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rPr>
              <w:t>2</w:t>
            </w:r>
            <w:r w:rsidRPr="00194E20">
              <w:rPr>
                <w:rFonts w:ascii="Courier New" w:eastAsia="MS UI Gothic" w:hAnsi="Courier New" w:cs="Courier New"/>
                <w:lang w:val="ja-JP"/>
              </w:rPr>
              <w:t>週間無償評価版</w:t>
            </w:r>
            <w:r w:rsidRPr="00194E20">
              <w:rPr>
                <w:rFonts w:ascii="Courier New" w:hAnsi="Courier New" w:cs="Courier New"/>
              </w:rPr>
              <w:t xml:space="preserve"> </w:t>
            </w:r>
            <w:r w:rsidRPr="00194E20">
              <w:rPr>
                <w:rFonts w:ascii="Courier New" w:eastAsia="MS UI Gothic" w:hAnsi="Courier New" w:cs="Courier New"/>
              </w:rPr>
              <w:t>WEBSENSE</w:t>
            </w:r>
            <w:ins w:id="286" w:author="McGoldrick, Tomoko" w:date="2013-06-10T10:52:00Z">
              <w:r w:rsidR="007954E3" w:rsidRPr="007954E3">
                <w:rPr>
                  <w:rFonts w:ascii="Courier New" w:eastAsia="MS UI Gothic" w:hAnsi="Courier New" w:cs="Courier New"/>
                  <w:rPrChange w:id="287" w:author="McGoldrick, Tomoko" w:date="2013-06-10T10:52:00Z">
                    <w:rPr>
                      <w:rFonts w:ascii="Courier New" w:eastAsia="MS UI Gothic" w:hAnsi="Courier New" w:cs="Courier New"/>
                      <w:lang w:val="ja-JP"/>
                    </w:rPr>
                  </w:rPrChange>
                </w:rPr>
                <w:t>®</w:t>
              </w:r>
            </w:ins>
            <w:del w:id="288" w:author="McGoldrick, Tomoko" w:date="2013-06-10T10:52:00Z">
              <w:r w:rsidRPr="00194E20" w:rsidDel="007954E3">
                <w:rPr>
                  <w:rFonts w:ascii="Courier New" w:eastAsia="MS UI Gothic" w:hAnsi="Courier New" w:cs="Courier New"/>
                  <w:lang w:val="ja-JP"/>
                </w:rPr>
                <w:delText>ｮ</w:delText>
              </w:r>
            </w:del>
            <w:r w:rsidRPr="00194E20">
              <w:rPr>
                <w:rFonts w:ascii="Courier New" w:eastAsia="MS UI Gothic" w:hAnsi="Courier New" w:cs="Courier New"/>
              </w:rPr>
              <w:t xml:space="preserve"> TRITON</w:t>
            </w:r>
            <w:r w:rsidRPr="00194E20">
              <w:rPr>
                <w:rFonts w:ascii="Courier New" w:eastAsia="MS UI Gothic" w:hAnsi="Courier New" w:cs="Courier New"/>
                <w:lang w:val="ja-JP"/>
              </w:rPr>
              <w:t>ｮ</w:t>
            </w:r>
            <w:r w:rsidRPr="00194E20">
              <w:rPr>
                <w:rFonts w:ascii="Courier New" w:eastAsia="MS UI Gothic" w:hAnsi="Courier New" w:cs="Courier New"/>
              </w:rPr>
              <w:t xml:space="preserve"> MOBILE SECURITY</w:t>
            </w:r>
          </w:p>
        </w:tc>
      </w:tr>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rPr>
            </w:pPr>
          </w:p>
        </w:tc>
        <w:tc>
          <w:tcPr>
            <w:tcW w:w="4590" w:type="dxa"/>
          </w:tcPr>
          <w:p w:rsidR="002379F4" w:rsidRPr="00194E20" w:rsidRDefault="002379F4" w:rsidP="00194E20">
            <w:pPr>
              <w:spacing w:line="480" w:lineRule="auto"/>
              <w:rPr>
                <w:rFonts w:ascii="Courier New" w:hAnsi="Courier New" w:cs="Courier New"/>
              </w:rPr>
            </w:pPr>
          </w:p>
        </w:tc>
      </w:tr>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Dear {</w:t>
            </w:r>
            <w:proofErr w:type="spellStart"/>
            <w:r w:rsidRPr="00194E20">
              <w:rPr>
                <w:rFonts w:ascii="Courier New" w:hAnsi="Courier New" w:cs="Courier New"/>
              </w:rPr>
              <w:t>FirstName</w:t>
            </w:r>
            <w:proofErr w:type="spellEnd"/>
            <w:r w:rsidRPr="00194E20">
              <w:rPr>
                <w:rFonts w:ascii="Courier New" w:hAnsi="Courier New" w:cs="Courier New"/>
              </w:rPr>
              <w:t>},</w:t>
            </w:r>
          </w:p>
        </w:tc>
        <w:tc>
          <w:tcPr>
            <w:tcW w:w="4590" w:type="dxa"/>
          </w:tcPr>
          <w:p w:rsidR="002379F4" w:rsidRDefault="002379F4" w:rsidP="00194E20">
            <w:pPr>
              <w:spacing w:line="480" w:lineRule="auto"/>
              <w:rPr>
                <w:ins w:id="289" w:author="McGoldrick, Tomoko" w:date="2013-06-10T10:53:00Z"/>
                <w:rFonts w:ascii="Courier New" w:hAnsi="Courier New" w:cs="Courier New"/>
                <w:lang w:val="ja-JP" w:eastAsia="ja-JP"/>
              </w:rPr>
            </w:pPr>
            <w:r w:rsidRPr="00194E20">
              <w:rPr>
                <w:rFonts w:ascii="Courier New" w:eastAsia="MS UI Gothic" w:hAnsi="Courier New" w:cs="Courier New"/>
                <w:lang w:val="ja-JP"/>
              </w:rPr>
              <w:t>{</w:t>
            </w:r>
            <w:ins w:id="290" w:author="McGoldrick, Tomoko" w:date="2013-06-10T10:53:00Z">
              <w:r w:rsidR="007954E3">
                <w:rPr>
                  <w:rFonts w:ascii="Courier New" w:eastAsia="MS UI Gothic" w:hAnsi="Courier New" w:cs="Courier New" w:hint="eastAsia"/>
                  <w:color w:val="00B050"/>
                  <w:lang w:val="ja-JP" w:eastAsia="ja-JP"/>
                </w:rPr>
                <w:t>Last</w:t>
              </w:r>
            </w:ins>
            <w:del w:id="291" w:author="McGoldrick, Tomoko" w:date="2013-06-10T10:53:00Z">
              <w:r w:rsidRPr="007954E3" w:rsidDel="007954E3">
                <w:rPr>
                  <w:rFonts w:ascii="Courier New" w:eastAsia="MS UI Gothic" w:hAnsi="Courier New" w:cs="Courier New"/>
                  <w:color w:val="00B050"/>
                  <w:lang w:val="ja-JP"/>
                  <w:rPrChange w:id="292" w:author="McGoldrick, Tomoko" w:date="2013-06-10T10:53:00Z">
                    <w:rPr>
                      <w:rFonts w:ascii="Courier New" w:eastAsia="MS UI Gothic" w:hAnsi="Courier New" w:cs="Courier New"/>
                      <w:lang w:val="ja-JP"/>
                    </w:rPr>
                  </w:rPrChange>
                </w:rPr>
                <w:delText>First</w:delText>
              </w:r>
            </w:del>
            <w:r w:rsidRPr="007954E3">
              <w:rPr>
                <w:rFonts w:ascii="Courier New" w:eastAsia="MS UI Gothic" w:hAnsi="Courier New" w:cs="Courier New"/>
                <w:color w:val="00B050"/>
                <w:lang w:val="ja-JP"/>
                <w:rPrChange w:id="293" w:author="McGoldrick, Tomoko" w:date="2013-06-10T10:53:00Z">
                  <w:rPr>
                    <w:rFonts w:ascii="Courier New" w:eastAsia="MS UI Gothic" w:hAnsi="Courier New" w:cs="Courier New"/>
                    <w:lang w:val="ja-JP"/>
                  </w:rPr>
                </w:rPrChange>
              </w:rPr>
              <w:t>Name</w:t>
            </w:r>
            <w:r w:rsidRPr="00194E20">
              <w:rPr>
                <w:rFonts w:ascii="Courier New" w:eastAsia="MS UI Gothic" w:hAnsi="Courier New" w:cs="Courier New"/>
                <w:lang w:val="ja-JP"/>
              </w:rPr>
              <w:t>}</w:t>
            </w:r>
            <w:r w:rsidRPr="00194E20">
              <w:rPr>
                <w:rFonts w:ascii="Courier New" w:hAnsi="Courier New" w:cs="Courier New"/>
                <w:lang w:val="ja-JP"/>
              </w:rPr>
              <w:t>様</w:t>
            </w:r>
          </w:p>
          <w:p w:rsidR="007954E3" w:rsidRPr="00194E20" w:rsidRDefault="007954E3" w:rsidP="00194E20">
            <w:pPr>
              <w:spacing w:line="480" w:lineRule="auto"/>
              <w:rPr>
                <w:rFonts w:ascii="Courier New" w:hAnsi="Courier New" w:cs="Courier New"/>
                <w:lang w:eastAsia="ja-JP"/>
              </w:rPr>
            </w:pPr>
            <w:ins w:id="294" w:author="McGoldrick, Tomoko" w:date="2013-06-10T10:53:00Z">
              <w:r w:rsidRPr="007954E3">
                <w:rPr>
                  <w:rFonts w:ascii="Courier New" w:hAnsi="Courier New" w:cs="Courier New"/>
                  <w:lang w:eastAsia="ja-JP"/>
                </w:rPr>
                <w:t>*using last name is common in Japan.</w:t>
              </w:r>
            </w:ins>
          </w:p>
        </w:tc>
      </w:tr>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rPr>
            </w:pPr>
          </w:p>
        </w:tc>
        <w:tc>
          <w:tcPr>
            <w:tcW w:w="4590" w:type="dxa"/>
          </w:tcPr>
          <w:p w:rsidR="002379F4" w:rsidRPr="00194E20" w:rsidRDefault="002379F4" w:rsidP="00194E20">
            <w:pPr>
              <w:spacing w:line="480" w:lineRule="auto"/>
              <w:rPr>
                <w:rFonts w:ascii="Courier New" w:hAnsi="Courier New" w:cs="Courier New"/>
              </w:rPr>
            </w:pPr>
          </w:p>
        </w:tc>
      </w:tr>
      <w:tr w:rsidR="002379F4" w:rsidRPr="00194E20" w:rsidTr="00A701AE">
        <w:trPr>
          <w:trHeight w:val="510"/>
        </w:trPr>
        <w:tc>
          <w:tcPr>
            <w:tcW w:w="451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lastRenderedPageBreak/>
              <w:t xml:space="preserve">Thank you for requesting a free two-week evaluation of </w:t>
            </w:r>
            <w:proofErr w:type="spellStart"/>
            <w:r w:rsidRPr="00194E20">
              <w:rPr>
                <w:rFonts w:ascii="Courier New" w:hAnsi="Courier New" w:cs="Courier New"/>
              </w:rPr>
              <w:t>Websense</w:t>
            </w:r>
            <w:proofErr w:type="spellEnd"/>
            <w:r w:rsidRPr="00194E20">
              <w:rPr>
                <w:rFonts w:ascii="Courier New" w:hAnsi="Courier New" w:cs="Courier New"/>
              </w:rPr>
              <w:t xml:space="preserve"> TRITON Mobile Security.</w:t>
            </w:r>
          </w:p>
        </w:tc>
        <w:tc>
          <w:tcPr>
            <w:tcW w:w="459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eastAsia="ja-JP"/>
              </w:rPr>
              <w:t>TRITON Mobile Security 2</w:t>
            </w:r>
            <w:r w:rsidRPr="00194E20">
              <w:rPr>
                <w:rFonts w:ascii="Courier New" w:hAnsi="Courier New" w:cs="Courier New"/>
                <w:lang w:val="ja-JP" w:eastAsia="ja-JP"/>
              </w:rPr>
              <w:t>週間無償評価版をご注文いただき、ありがとうございます。</w:t>
            </w:r>
          </w:p>
        </w:tc>
      </w:tr>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lang w:eastAsia="ja-JP"/>
              </w:rPr>
            </w:pPr>
          </w:p>
        </w:tc>
        <w:tc>
          <w:tcPr>
            <w:tcW w:w="459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 xml:space="preserve">{Note} </w:t>
            </w:r>
          </w:p>
          <w:p w:rsidR="002379F4" w:rsidRPr="00194E20" w:rsidRDefault="002379F4" w:rsidP="00194E20">
            <w:pPr>
              <w:spacing w:line="480" w:lineRule="auto"/>
              <w:rPr>
                <w:rFonts w:ascii="Courier New" w:hAnsi="Courier New" w:cs="Courier New"/>
              </w:rPr>
            </w:pPr>
            <w:r w:rsidRPr="00194E20">
              <w:rPr>
                <w:rFonts w:ascii="Courier New" w:hAnsi="Courier New" w:cs="Courier New"/>
              </w:rPr>
              <w:t>We have detected that you currently have an active evaluation for this product.  We have resent your original email.</w:t>
            </w:r>
          </w:p>
        </w:tc>
        <w:tc>
          <w:tcPr>
            <w:tcW w:w="459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eastAsia="ja-JP"/>
              </w:rPr>
              <w:t>{</w:t>
            </w:r>
            <w:r w:rsidRPr="00194E20">
              <w:rPr>
                <w:rFonts w:ascii="Courier New" w:hAnsi="Courier New" w:cs="Courier New"/>
                <w:lang w:val="ja-JP" w:eastAsia="ja-JP"/>
              </w:rPr>
              <w:t>ご注意</w:t>
            </w:r>
            <w:r w:rsidRPr="00194E20">
              <w:rPr>
                <w:rFonts w:ascii="Courier New" w:eastAsia="MS UI Gothic" w:hAnsi="Courier New" w:cs="Courier New"/>
                <w:lang w:eastAsia="ja-JP"/>
              </w:rPr>
              <w:t>}</w:t>
            </w:r>
          </w:p>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eastAsia="ja-JP"/>
              </w:rPr>
              <w:t>あなたは現在、この製品の評価版をご利用になっています。</w:t>
            </w:r>
            <w:r w:rsidRPr="00194E20">
              <w:rPr>
                <w:rFonts w:ascii="Courier New" w:hAnsi="Courier New" w:cs="Courier New"/>
                <w:lang w:eastAsia="ja-JP"/>
              </w:rPr>
              <w:t xml:space="preserve">  </w:t>
            </w:r>
            <w:r w:rsidRPr="00194E20">
              <w:rPr>
                <w:rFonts w:ascii="Courier New" w:eastAsia="MS UI Gothic" w:hAnsi="Courier New" w:cs="Courier New"/>
                <w:lang w:val="ja-JP" w:eastAsia="ja-JP"/>
              </w:rPr>
              <w:t>あなたからの元の電子メールを再送しました。</w:t>
            </w:r>
          </w:p>
        </w:tc>
      </w:tr>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lang w:eastAsia="ja-JP"/>
              </w:rPr>
            </w:pPr>
          </w:p>
        </w:tc>
        <w:tc>
          <w:tcPr>
            <w:tcW w:w="459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1020"/>
        </w:trPr>
        <w:tc>
          <w:tcPr>
            <w:tcW w:w="451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To begin, click on the link below to access the Cloud Portal, where you will enter your username and temporary password. After signing in for the first time, you will be asked to reset your password.</w:t>
            </w:r>
          </w:p>
        </w:tc>
        <w:tc>
          <w:tcPr>
            <w:tcW w:w="4590" w:type="dxa"/>
          </w:tcPr>
          <w:p w:rsidR="002379F4" w:rsidRPr="00194E20" w:rsidRDefault="002379F4" w:rsidP="00194E20">
            <w:pPr>
              <w:spacing w:line="480" w:lineRule="auto"/>
              <w:rPr>
                <w:rFonts w:ascii="Courier New" w:hAnsi="Courier New" w:cs="Courier New"/>
                <w:lang w:eastAsia="ja-JP"/>
              </w:rPr>
            </w:pPr>
            <w:r w:rsidRPr="00194E20">
              <w:rPr>
                <w:rFonts w:ascii="Courier New" w:hAnsi="Courier New" w:cs="Courier New"/>
                <w:lang w:val="ja-JP" w:eastAsia="ja-JP"/>
              </w:rPr>
              <w:t>はじめに下のリンクをクリックしてクラウド</w:t>
            </w:r>
            <w:r w:rsidRPr="00194E20">
              <w:rPr>
                <w:rFonts w:ascii="Courier New" w:eastAsia="MS UI Gothic" w:hAnsi="Courier New" w:cs="Courier New"/>
                <w:lang w:eastAsia="ja-JP"/>
              </w:rPr>
              <w:t xml:space="preserve"> </w:t>
            </w:r>
            <w:r w:rsidRPr="00194E20">
              <w:rPr>
                <w:rFonts w:ascii="Courier New" w:hAnsi="Courier New" w:cs="Courier New"/>
                <w:lang w:val="ja-JP" w:eastAsia="ja-JP"/>
              </w:rPr>
              <w:t>ポータルにアクセスし、ご自分のユーザー名と仮パスワードを入力してください。</w:t>
            </w:r>
            <w:r w:rsidRPr="00194E20">
              <w:rPr>
                <w:rFonts w:ascii="Courier New" w:hAnsi="Courier New" w:cs="Courier New"/>
                <w:lang w:eastAsia="ja-JP"/>
              </w:rPr>
              <w:t xml:space="preserve"> </w:t>
            </w:r>
            <w:r w:rsidRPr="00194E20">
              <w:rPr>
                <w:rFonts w:ascii="Courier New" w:eastAsia="MS UI Gothic" w:hAnsi="Courier New" w:cs="Courier New"/>
                <w:lang w:val="ja-JP" w:eastAsia="ja-JP"/>
              </w:rPr>
              <w:t>最初にサインオンしたあと、パスワードを再設定するよう要求されます。</w:t>
            </w:r>
          </w:p>
        </w:tc>
      </w:tr>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lang w:eastAsia="ja-JP"/>
              </w:rPr>
            </w:pPr>
          </w:p>
        </w:tc>
        <w:tc>
          <w:tcPr>
            <w:tcW w:w="459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Cloud Portal</w:t>
            </w:r>
          </w:p>
        </w:tc>
        <w:tc>
          <w:tcPr>
            <w:tcW w:w="459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rPr>
              <w:t>クラウド</w:t>
            </w:r>
            <w:r w:rsidRPr="00194E20">
              <w:rPr>
                <w:rFonts w:ascii="Courier New" w:eastAsia="MS UI Gothic" w:hAnsi="Courier New" w:cs="Courier New"/>
                <w:lang w:val="ja-JP"/>
              </w:rPr>
              <w:t xml:space="preserve"> </w:t>
            </w:r>
            <w:r w:rsidRPr="00194E20">
              <w:rPr>
                <w:rFonts w:ascii="Courier New" w:eastAsia="MS UI Gothic" w:hAnsi="Courier New" w:cs="Courier New"/>
                <w:lang w:val="ja-JP"/>
              </w:rPr>
              <w:t>ポータル</w:t>
            </w:r>
          </w:p>
        </w:tc>
      </w:tr>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User name: {Username}</w:t>
            </w:r>
          </w:p>
        </w:tc>
        <w:tc>
          <w:tcPr>
            <w:tcW w:w="4590" w:type="dxa"/>
          </w:tcPr>
          <w:p w:rsidR="002379F4" w:rsidRPr="00194E20" w:rsidRDefault="002379F4" w:rsidP="00194E20">
            <w:pPr>
              <w:spacing w:line="480" w:lineRule="auto"/>
              <w:rPr>
                <w:rFonts w:ascii="Courier New" w:hAnsi="Courier New" w:cs="Courier New"/>
                <w:lang w:eastAsia="ja-JP"/>
              </w:rPr>
            </w:pPr>
            <w:r w:rsidRPr="00194E20">
              <w:rPr>
                <w:rFonts w:ascii="Courier New" w:hAnsi="Courier New" w:cs="Courier New"/>
                <w:lang w:val="ja-JP" w:eastAsia="ja-JP"/>
              </w:rPr>
              <w:t>ユーザー名</w:t>
            </w:r>
            <w:r w:rsidRPr="00194E20">
              <w:rPr>
                <w:rFonts w:ascii="Courier New" w:eastAsia="MS UI Gothic" w:hAnsi="Courier New" w:cs="Courier New"/>
                <w:lang w:val="ja-JP" w:eastAsia="ja-JP"/>
              </w:rPr>
              <w:t>:{Username}</w:t>
            </w:r>
          </w:p>
        </w:tc>
      </w:tr>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lastRenderedPageBreak/>
              <w:t>Temporary Password: {</w:t>
            </w:r>
            <w:proofErr w:type="spellStart"/>
            <w:r w:rsidRPr="00194E20">
              <w:rPr>
                <w:rFonts w:ascii="Courier New" w:hAnsi="Courier New" w:cs="Courier New"/>
              </w:rPr>
              <w:t>TempPassword</w:t>
            </w:r>
            <w:proofErr w:type="spellEnd"/>
            <w:r w:rsidRPr="00194E20">
              <w:rPr>
                <w:rFonts w:ascii="Courier New" w:hAnsi="Courier New" w:cs="Courier New"/>
              </w:rPr>
              <w:t>}</w:t>
            </w:r>
          </w:p>
        </w:tc>
        <w:tc>
          <w:tcPr>
            <w:tcW w:w="459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eastAsia="ja-JP"/>
              </w:rPr>
              <w:t>仮パスワード</w:t>
            </w:r>
            <w:r w:rsidRPr="00194E20">
              <w:rPr>
                <w:rFonts w:ascii="Courier New" w:eastAsia="MS UI Gothic" w:hAnsi="Courier New" w:cs="Courier New"/>
                <w:lang w:val="ja-JP" w:eastAsia="ja-JP"/>
              </w:rPr>
              <w:t>:</w:t>
            </w:r>
            <w:r w:rsidRPr="00194E20">
              <w:rPr>
                <w:rFonts w:ascii="Courier New" w:hAnsi="Courier New" w:cs="Courier New"/>
                <w:lang w:eastAsia="ja-JP"/>
              </w:rPr>
              <w:t xml:space="preserve"> </w:t>
            </w:r>
            <w:r w:rsidRPr="00194E20">
              <w:rPr>
                <w:rFonts w:ascii="Courier New" w:eastAsia="MS UI Gothic" w:hAnsi="Courier New" w:cs="Courier New"/>
                <w:lang w:val="ja-JP" w:eastAsia="ja-JP"/>
              </w:rPr>
              <w:t>{TempPassword}</w:t>
            </w:r>
          </w:p>
        </w:tc>
      </w:tr>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lang w:eastAsia="ja-JP"/>
              </w:rPr>
            </w:pPr>
          </w:p>
        </w:tc>
        <w:tc>
          <w:tcPr>
            <w:tcW w:w="459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1530"/>
        </w:trPr>
        <w:tc>
          <w:tcPr>
            <w:tcW w:w="451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 xml:space="preserve">Click Mobile Security in the top menu bar to configure TRITON Mobile Security settings and policies. For more information, see the Getting Started Guide. If you experience problems during installation and configuration, you may contact support directly. Visit our online support center at </w:t>
            </w:r>
            <w:r w:rsidRPr="00194E20">
              <w:rPr>
                <w:rFonts w:ascii="Courier New" w:hAnsi="Courier New" w:cs="Courier New"/>
                <w:u w:val="single"/>
              </w:rPr>
              <w:t>www.websense.com/support</w:t>
            </w:r>
            <w:r w:rsidRPr="00194E20">
              <w:rPr>
                <w:rFonts w:ascii="Courier New" w:hAnsi="Courier New" w:cs="Courier New"/>
              </w:rPr>
              <w:t>.</w:t>
            </w:r>
          </w:p>
        </w:tc>
        <w:tc>
          <w:tcPr>
            <w:tcW w:w="4590" w:type="dxa"/>
          </w:tcPr>
          <w:p w:rsidR="002379F4" w:rsidRPr="00194E20" w:rsidRDefault="002379F4" w:rsidP="00194E20">
            <w:pPr>
              <w:spacing w:line="480" w:lineRule="auto"/>
              <w:rPr>
                <w:rFonts w:ascii="Courier New" w:hAnsi="Courier New" w:cs="Courier New"/>
                <w:lang w:eastAsia="ja-JP"/>
              </w:rPr>
            </w:pPr>
            <w:r w:rsidRPr="00194E20">
              <w:rPr>
                <w:rFonts w:ascii="Courier New" w:hAnsi="Courier New" w:cs="Courier New"/>
                <w:lang w:val="ja-JP"/>
              </w:rPr>
              <w:t>上段のメニューバーで</w:t>
            </w:r>
            <w:r w:rsidRPr="00194E20">
              <w:rPr>
                <w:rFonts w:ascii="Courier New" w:hAnsi="Courier New" w:cs="Courier New"/>
              </w:rPr>
              <w:t xml:space="preserve"> Mobile Security </w:t>
            </w:r>
            <w:r w:rsidRPr="00194E20">
              <w:rPr>
                <w:rFonts w:ascii="Courier New" w:hAnsi="Courier New" w:cs="Courier New"/>
                <w:lang w:val="ja-JP"/>
              </w:rPr>
              <w:t>をクリックして、</w:t>
            </w:r>
            <w:del w:id="295" w:author="McGoldrick, Tomoko" w:date="2013-06-10T10:54:00Z">
              <w:r w:rsidRPr="00194E20" w:rsidDel="007954E3">
                <w:rPr>
                  <w:rFonts w:ascii="Courier New" w:hAnsi="Courier New" w:cs="Courier New"/>
                </w:rPr>
                <w:delText>[TRITON Mobile Security settings and policies (</w:delText>
              </w:r>
            </w:del>
            <w:r w:rsidRPr="00194E20">
              <w:rPr>
                <w:rFonts w:ascii="Courier New" w:hAnsi="Courier New" w:cs="Courier New"/>
              </w:rPr>
              <w:t xml:space="preserve">TRITON Mobile Security </w:t>
            </w:r>
            <w:r w:rsidRPr="00194E20">
              <w:rPr>
                <w:rFonts w:ascii="Courier New" w:hAnsi="Courier New" w:cs="Courier New"/>
                <w:lang w:val="ja-JP"/>
              </w:rPr>
              <w:t>設定およびポリシー</w:t>
            </w:r>
            <w:del w:id="296" w:author="McGoldrick, Tomoko" w:date="2013-06-10T10:54:00Z">
              <w:r w:rsidRPr="00194E20" w:rsidDel="007954E3">
                <w:rPr>
                  <w:rFonts w:ascii="Courier New" w:hAnsi="Courier New" w:cs="Courier New"/>
                </w:rPr>
                <w:delText>)]</w:delText>
              </w:r>
            </w:del>
            <w:r w:rsidRPr="00194E20">
              <w:rPr>
                <w:rFonts w:ascii="Courier New" w:hAnsi="Courier New" w:cs="Courier New"/>
              </w:rPr>
              <w:t xml:space="preserve"> </w:t>
            </w:r>
            <w:r w:rsidRPr="00194E20">
              <w:rPr>
                <w:rFonts w:ascii="Courier New" w:hAnsi="Courier New" w:cs="Courier New"/>
                <w:lang w:val="ja-JP"/>
              </w:rPr>
              <w:t>を設定します。</w:t>
            </w:r>
            <w:r w:rsidRPr="00194E20">
              <w:rPr>
                <w:rFonts w:ascii="Courier New" w:hAnsi="Courier New" w:cs="Courier New"/>
              </w:rPr>
              <w:t xml:space="preserve"> </w:t>
            </w:r>
            <w:r w:rsidRPr="00194E20">
              <w:rPr>
                <w:rFonts w:ascii="Courier New" w:eastAsia="MS UI Gothic" w:hAnsi="Courier New" w:cs="Courier New"/>
                <w:lang w:val="ja-JP" w:eastAsia="ja-JP"/>
              </w:rPr>
              <w:t>詳細は、『</w:t>
            </w:r>
            <w:r w:rsidRPr="00194E20">
              <w:rPr>
                <w:rFonts w:ascii="Courier New" w:hAnsi="Courier New" w:cs="Courier New"/>
                <w:lang w:val="ja-JP" w:eastAsia="ja-JP"/>
              </w:rPr>
              <w:t>Getting Started Guide</w:t>
            </w:r>
            <w:r w:rsidRPr="00194E20">
              <w:rPr>
                <w:rFonts w:ascii="Courier New" w:eastAsia="MS UI Gothic" w:hAnsi="Courier New" w:cs="Courier New"/>
                <w:lang w:val="ja-JP" w:eastAsia="ja-JP"/>
              </w:rPr>
              <w:t>』を参照してください。</w:t>
            </w:r>
            <w:r w:rsidRPr="00194E20">
              <w:rPr>
                <w:rFonts w:ascii="Courier New" w:hAnsi="Courier New" w:cs="Courier New"/>
                <w:lang w:eastAsia="ja-JP"/>
              </w:rPr>
              <w:t xml:space="preserve"> </w:t>
            </w:r>
            <w:r w:rsidRPr="00194E20">
              <w:rPr>
                <w:rFonts w:ascii="Courier New" w:eastAsia="MS UI Gothic" w:hAnsi="Courier New" w:cs="Courier New"/>
                <w:lang w:val="ja-JP" w:eastAsia="ja-JP"/>
              </w:rPr>
              <w:t>インストールおよびシステム設定中に問題が発生した場合は、サポートに直接</w:t>
            </w:r>
            <w:ins w:id="297" w:author="McGoldrick, Tomoko" w:date="2013-06-10T10:54:00Z">
              <w:r w:rsidR="007954E3">
                <w:rPr>
                  <w:rFonts w:ascii="Courier New" w:eastAsia="MS UI Gothic" w:hAnsi="Courier New" w:cs="Courier New" w:hint="eastAsia"/>
                  <w:lang w:val="ja-JP" w:eastAsia="ja-JP"/>
                </w:rPr>
                <w:t>お問い合わせ下さい</w:t>
              </w:r>
            </w:ins>
            <w:del w:id="298" w:author="McGoldrick, Tomoko" w:date="2013-06-10T10:54:00Z">
              <w:r w:rsidRPr="00194E20" w:rsidDel="007954E3">
                <w:rPr>
                  <w:rFonts w:ascii="Courier New" w:eastAsia="MS UI Gothic" w:hAnsi="Courier New" w:cs="Courier New"/>
                  <w:lang w:val="ja-JP" w:eastAsia="ja-JP"/>
                </w:rPr>
                <w:delText>に連絡することができます</w:delText>
              </w:r>
            </w:del>
            <w:r w:rsidRPr="00194E20">
              <w:rPr>
                <w:rFonts w:ascii="Courier New" w:eastAsia="MS UI Gothic" w:hAnsi="Courier New" w:cs="Courier New"/>
                <w:lang w:val="ja-JP" w:eastAsia="ja-JP"/>
              </w:rPr>
              <w:t>。</w:t>
            </w:r>
            <w:ins w:id="299" w:author="McGoldrick, Tomoko" w:date="2013-06-10T10:54:00Z">
              <w:r w:rsidR="007954E3">
                <w:rPr>
                  <w:rFonts w:ascii="Courier New" w:eastAsia="MS UI Gothic" w:hAnsi="Courier New" w:cs="Courier New" w:hint="eastAsia"/>
                  <w:lang w:val="ja-JP" w:eastAsia="ja-JP"/>
                </w:rPr>
                <w:t>または、</w:t>
              </w:r>
            </w:ins>
            <w:r w:rsidRPr="00194E20">
              <w:rPr>
                <w:rFonts w:ascii="Courier New" w:hAnsi="Courier New" w:cs="Courier New"/>
                <w:lang w:eastAsia="ja-JP"/>
              </w:rPr>
              <w:t xml:space="preserve"> </w:t>
            </w:r>
            <w:r w:rsidRPr="00194E20">
              <w:rPr>
                <w:rFonts w:ascii="Courier New" w:hAnsi="Courier New" w:cs="Courier New"/>
                <w:lang w:val="ja-JP" w:eastAsia="ja-JP"/>
              </w:rPr>
              <w:t>オンライン</w:t>
            </w:r>
            <w:r w:rsidRPr="00194E20">
              <w:rPr>
                <w:rFonts w:ascii="Courier New" w:eastAsia="MS UI Gothic" w:hAnsi="Courier New" w:cs="Courier New"/>
                <w:lang w:val="ja-JP" w:eastAsia="ja-JP"/>
              </w:rPr>
              <w:t xml:space="preserve"> </w:t>
            </w:r>
            <w:r w:rsidRPr="00194E20">
              <w:rPr>
                <w:rFonts w:ascii="Courier New" w:hAnsi="Courier New" w:cs="Courier New"/>
                <w:lang w:val="ja-JP" w:eastAsia="ja-JP"/>
              </w:rPr>
              <w:t>サポート</w:t>
            </w:r>
            <w:r w:rsidRPr="00194E20">
              <w:rPr>
                <w:rFonts w:ascii="Courier New" w:eastAsia="MS UI Gothic" w:hAnsi="Courier New" w:cs="Courier New"/>
                <w:lang w:val="ja-JP" w:eastAsia="ja-JP"/>
              </w:rPr>
              <w:t xml:space="preserve"> </w:t>
            </w:r>
            <w:r w:rsidRPr="00194E20">
              <w:rPr>
                <w:rFonts w:ascii="Courier New" w:hAnsi="Courier New" w:cs="Courier New"/>
                <w:lang w:val="ja-JP" w:eastAsia="ja-JP"/>
              </w:rPr>
              <w:t>センター</w:t>
            </w:r>
            <w:r w:rsidRPr="00194E20">
              <w:rPr>
                <w:rFonts w:ascii="Courier New" w:eastAsia="MS UI Gothic" w:hAnsi="Courier New" w:cs="Courier New"/>
                <w:lang w:val="ja-JP" w:eastAsia="ja-JP"/>
              </w:rPr>
              <w:t xml:space="preserve"> </w:t>
            </w:r>
            <w:r w:rsidRPr="00194E20">
              <w:rPr>
                <w:rFonts w:ascii="Courier New" w:eastAsia="MS UI Gothic" w:hAnsi="Courier New" w:cs="Courier New"/>
                <w:u w:val="single"/>
                <w:lang w:val="ja-JP" w:eastAsia="ja-JP"/>
              </w:rPr>
              <w:t>www.websense.com/support</w:t>
            </w:r>
            <w:r w:rsidRPr="00194E20">
              <w:rPr>
                <w:rFonts w:ascii="Courier New" w:eastAsia="MS UI Gothic" w:hAnsi="Courier New" w:cs="Courier New"/>
                <w:lang w:val="ja-JP" w:eastAsia="ja-JP"/>
              </w:rPr>
              <w:t xml:space="preserve"> </w:t>
            </w:r>
            <w:r w:rsidRPr="00194E20">
              <w:rPr>
                <w:rFonts w:ascii="Courier New" w:hAnsi="Courier New" w:cs="Courier New"/>
                <w:lang w:val="ja-JP" w:eastAsia="ja-JP"/>
              </w:rPr>
              <w:t>にアクセスしてください。</w:t>
            </w:r>
          </w:p>
        </w:tc>
      </w:tr>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lang w:eastAsia="ja-JP"/>
              </w:rPr>
            </w:pPr>
          </w:p>
        </w:tc>
        <w:tc>
          <w:tcPr>
            <w:tcW w:w="459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510"/>
        </w:trPr>
        <w:tc>
          <w:tcPr>
            <w:tcW w:w="451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Please save this email for future reference. Thank you for choosing to evaluate TRITON Mobile Security.</w:t>
            </w:r>
          </w:p>
        </w:tc>
        <w:tc>
          <w:tcPr>
            <w:tcW w:w="459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eastAsia="ja-JP"/>
              </w:rPr>
              <w:t>この電子メールは、将来の参照用に保存しておいてください。</w:t>
            </w:r>
            <w:r w:rsidRPr="00194E20">
              <w:rPr>
                <w:rFonts w:ascii="Courier New" w:hAnsi="Courier New" w:cs="Courier New"/>
                <w:lang w:eastAsia="ja-JP"/>
              </w:rPr>
              <w:t xml:space="preserve"> </w:t>
            </w:r>
            <w:r w:rsidRPr="00194E20">
              <w:rPr>
                <w:rFonts w:ascii="Courier New" w:eastAsia="MS UI Gothic" w:hAnsi="Courier New" w:cs="Courier New"/>
                <w:lang w:val="ja-JP" w:eastAsia="ja-JP"/>
              </w:rPr>
              <w:t xml:space="preserve">TRITON Mobile Security </w:t>
            </w:r>
            <w:r w:rsidRPr="00194E20">
              <w:rPr>
                <w:rFonts w:ascii="Courier New" w:hAnsi="Courier New" w:cs="Courier New"/>
                <w:lang w:val="ja-JP" w:eastAsia="ja-JP"/>
              </w:rPr>
              <w:t>の評価版をご注文いただき、ありがとうございます。</w:t>
            </w:r>
          </w:p>
        </w:tc>
      </w:tr>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lang w:eastAsia="ja-JP"/>
              </w:rPr>
            </w:pPr>
          </w:p>
        </w:tc>
        <w:tc>
          <w:tcPr>
            <w:tcW w:w="459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Sincerely,</w:t>
            </w:r>
          </w:p>
        </w:tc>
        <w:tc>
          <w:tcPr>
            <w:tcW w:w="4590" w:type="dxa"/>
          </w:tcPr>
          <w:p w:rsidR="002379F4" w:rsidRPr="00194E20" w:rsidRDefault="002379F4" w:rsidP="00194E20">
            <w:pPr>
              <w:spacing w:line="480" w:lineRule="auto"/>
              <w:rPr>
                <w:rFonts w:ascii="Courier New" w:hAnsi="Courier New" w:cs="Courier New"/>
                <w:lang w:eastAsia="ja-JP"/>
              </w:rPr>
            </w:pPr>
            <w:r w:rsidRPr="00194E20">
              <w:rPr>
                <w:rFonts w:ascii="Courier New" w:eastAsia="MS UI Gothic" w:hAnsi="Courier New" w:cs="Courier New"/>
                <w:lang w:val="ja-JP"/>
              </w:rPr>
              <w:t>敬具</w:t>
            </w:r>
          </w:p>
        </w:tc>
      </w:tr>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rPr>
            </w:pPr>
          </w:p>
        </w:tc>
        <w:tc>
          <w:tcPr>
            <w:tcW w:w="4590" w:type="dxa"/>
          </w:tcPr>
          <w:p w:rsidR="002379F4" w:rsidRPr="00194E20" w:rsidRDefault="002379F4" w:rsidP="00194E20">
            <w:pPr>
              <w:spacing w:line="480" w:lineRule="auto"/>
              <w:rPr>
                <w:rFonts w:ascii="Courier New" w:hAnsi="Courier New" w:cs="Courier New"/>
              </w:rPr>
            </w:pPr>
          </w:p>
        </w:tc>
      </w:tr>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b/>
              </w:rPr>
            </w:pPr>
            <w:r w:rsidRPr="00194E20">
              <w:rPr>
                <w:rFonts w:ascii="Courier New" w:hAnsi="Courier New" w:cs="Courier New"/>
                <w:b/>
              </w:rPr>
              <w:t>TRITON STOPS MORE THREATS. WE CAN PROVE IT.</w:t>
            </w:r>
          </w:p>
        </w:tc>
        <w:tc>
          <w:tcPr>
            <w:tcW w:w="4590" w:type="dxa"/>
          </w:tcPr>
          <w:p w:rsidR="002379F4" w:rsidRPr="00194E20" w:rsidRDefault="002379F4" w:rsidP="00194E20">
            <w:pPr>
              <w:spacing w:line="480" w:lineRule="auto"/>
              <w:rPr>
                <w:rFonts w:ascii="Courier New" w:hAnsi="Courier New" w:cs="Courier New"/>
                <w:lang w:eastAsia="ja-JP"/>
              </w:rPr>
            </w:pPr>
            <w:r w:rsidRPr="00194E20">
              <w:rPr>
                <w:rFonts w:ascii="Courier New" w:hAnsi="Courier New" w:cs="Courier New"/>
                <w:b/>
                <w:lang w:val="ja-JP" w:eastAsia="ja-JP"/>
              </w:rPr>
              <w:t xml:space="preserve">TRITON </w:t>
            </w:r>
            <w:r w:rsidRPr="00194E20">
              <w:rPr>
                <w:rFonts w:ascii="Courier New" w:hAnsi="Courier New" w:cs="Courier New"/>
                <w:b/>
                <w:lang w:val="ja-JP" w:eastAsia="ja-JP"/>
              </w:rPr>
              <w:t>脅威防止機能が強化され</w:t>
            </w:r>
            <w:del w:id="300" w:author="McGoldrick, Tomoko" w:date="2013-06-10T10:54:00Z">
              <w:r w:rsidRPr="00194E20" w:rsidDel="007954E3">
                <w:rPr>
                  <w:rFonts w:ascii="Courier New" w:hAnsi="Courier New" w:cs="Courier New"/>
                  <w:b/>
                  <w:lang w:val="ja-JP" w:eastAsia="ja-JP"/>
                </w:rPr>
                <w:delText>まし</w:delText>
              </w:r>
            </w:del>
            <w:r w:rsidRPr="00194E20">
              <w:rPr>
                <w:rFonts w:ascii="Courier New" w:hAnsi="Courier New" w:cs="Courier New"/>
                <w:b/>
                <w:lang w:val="ja-JP" w:eastAsia="ja-JP"/>
              </w:rPr>
              <w:t>た</w:t>
            </w:r>
            <w:del w:id="301" w:author="McGoldrick, Tomoko" w:date="2013-06-10T10:54:00Z">
              <w:r w:rsidRPr="00194E20" w:rsidDel="007954E3">
                <w:rPr>
                  <w:rFonts w:ascii="Courier New" w:hAnsi="Courier New" w:cs="Courier New"/>
                  <w:b/>
                  <w:lang w:eastAsia="ja-JP"/>
                </w:rPr>
                <w:delText xml:space="preserve"> </w:delText>
              </w:r>
              <w:r w:rsidRPr="00194E20" w:rsidDel="007954E3">
                <w:rPr>
                  <w:rFonts w:ascii="Courier New" w:eastAsia="MS UI Gothic" w:hAnsi="Courier New" w:cs="Courier New"/>
                  <w:b/>
                  <w:lang w:val="ja-JP" w:eastAsia="ja-JP"/>
                </w:rPr>
                <w:delText>その</w:delText>
              </w:r>
            </w:del>
            <w:r w:rsidRPr="00194E20">
              <w:rPr>
                <w:rFonts w:ascii="Courier New" w:eastAsia="MS UI Gothic" w:hAnsi="Courier New" w:cs="Courier New"/>
                <w:b/>
                <w:lang w:val="ja-JP" w:eastAsia="ja-JP"/>
              </w:rPr>
              <w:t>ことを証明</w:t>
            </w:r>
            <w:ins w:id="302" w:author="McGoldrick, Tomoko" w:date="2013-06-10T10:54:00Z">
              <w:r w:rsidR="007954E3">
                <w:rPr>
                  <w:rFonts w:ascii="Courier New" w:eastAsia="MS UI Gothic" w:hAnsi="Courier New" w:cs="Courier New" w:hint="eastAsia"/>
                  <w:b/>
                  <w:lang w:val="ja-JP" w:eastAsia="ja-JP"/>
                </w:rPr>
                <w:t>し</w:t>
              </w:r>
            </w:ins>
            <w:del w:id="303" w:author="McGoldrick, Tomoko" w:date="2013-06-10T10:54:00Z">
              <w:r w:rsidRPr="00194E20" w:rsidDel="007954E3">
                <w:rPr>
                  <w:rFonts w:ascii="Courier New" w:eastAsia="MS UI Gothic" w:hAnsi="Courier New" w:cs="Courier New"/>
                  <w:b/>
                  <w:lang w:val="ja-JP" w:eastAsia="ja-JP"/>
                </w:rPr>
                <w:delText>でき</w:delText>
              </w:r>
            </w:del>
            <w:r w:rsidRPr="00194E20">
              <w:rPr>
                <w:rFonts w:ascii="Courier New" w:eastAsia="MS UI Gothic" w:hAnsi="Courier New" w:cs="Courier New"/>
                <w:b/>
                <w:lang w:val="ja-JP" w:eastAsia="ja-JP"/>
              </w:rPr>
              <w:t>ます</w:t>
            </w:r>
          </w:p>
        </w:tc>
      </w:tr>
      <w:tr w:rsidR="002379F4" w:rsidRPr="00194E20" w:rsidTr="00A701AE">
        <w:trPr>
          <w:trHeight w:val="255"/>
        </w:trPr>
        <w:tc>
          <w:tcPr>
            <w:tcW w:w="4518" w:type="dxa"/>
          </w:tcPr>
          <w:p w:rsidR="002379F4" w:rsidRPr="00194E20" w:rsidRDefault="002379F4" w:rsidP="00194E20">
            <w:pPr>
              <w:spacing w:line="480" w:lineRule="auto"/>
              <w:rPr>
                <w:rFonts w:ascii="Courier New" w:hAnsi="Courier New" w:cs="Courier New"/>
                <w:lang w:eastAsia="ja-JP"/>
              </w:rPr>
            </w:pPr>
          </w:p>
        </w:tc>
        <w:tc>
          <w:tcPr>
            <w:tcW w:w="4590" w:type="dxa"/>
          </w:tcPr>
          <w:p w:rsidR="002379F4" w:rsidRPr="00194E20" w:rsidRDefault="002379F4" w:rsidP="00194E20">
            <w:pPr>
              <w:spacing w:line="480" w:lineRule="auto"/>
              <w:rPr>
                <w:rFonts w:ascii="Courier New" w:hAnsi="Courier New" w:cs="Courier New"/>
                <w:lang w:eastAsia="ja-JP"/>
              </w:rPr>
            </w:pPr>
          </w:p>
        </w:tc>
      </w:tr>
      <w:tr w:rsidR="002379F4" w:rsidRPr="00194E20" w:rsidTr="00A701AE">
        <w:trPr>
          <w:trHeight w:val="1275"/>
        </w:trPr>
        <w:tc>
          <w:tcPr>
            <w:tcW w:w="4518" w:type="dxa"/>
          </w:tcPr>
          <w:p w:rsidR="002379F4" w:rsidRPr="00194E20" w:rsidRDefault="002379F4" w:rsidP="00194E20">
            <w:pPr>
              <w:spacing w:line="480" w:lineRule="auto"/>
              <w:rPr>
                <w:rFonts w:ascii="Courier New" w:hAnsi="Courier New" w:cs="Courier New"/>
              </w:rPr>
            </w:pPr>
            <w:r w:rsidRPr="00194E20">
              <w:rPr>
                <w:rFonts w:ascii="Courier New" w:hAnsi="Courier New" w:cs="Courier New"/>
              </w:rPr>
              <w:t xml:space="preserve">© 2013 </w:t>
            </w:r>
            <w:proofErr w:type="spellStart"/>
            <w:r w:rsidRPr="00194E20">
              <w:rPr>
                <w:rFonts w:ascii="Courier New" w:hAnsi="Courier New" w:cs="Courier New"/>
              </w:rPr>
              <w:t>Websense</w:t>
            </w:r>
            <w:proofErr w:type="spellEnd"/>
            <w:r w:rsidRPr="00194E20">
              <w:rPr>
                <w:rFonts w:ascii="Courier New" w:hAnsi="Courier New" w:cs="Courier New"/>
              </w:rPr>
              <w:t xml:space="preserve">, Inc. All rights reserved. </w:t>
            </w:r>
            <w:proofErr w:type="spellStart"/>
            <w:r w:rsidRPr="00194E20">
              <w:rPr>
                <w:rFonts w:ascii="Courier New" w:hAnsi="Courier New" w:cs="Courier New"/>
              </w:rPr>
              <w:t>Websense</w:t>
            </w:r>
            <w:proofErr w:type="spellEnd"/>
            <w:r w:rsidRPr="00194E20">
              <w:rPr>
                <w:rFonts w:ascii="Courier New" w:hAnsi="Courier New" w:cs="Courier New"/>
              </w:rPr>
              <w:t xml:space="preserve"> and the </w:t>
            </w:r>
            <w:proofErr w:type="spellStart"/>
            <w:r w:rsidRPr="00194E20">
              <w:rPr>
                <w:rFonts w:ascii="Courier New" w:hAnsi="Courier New" w:cs="Courier New"/>
              </w:rPr>
              <w:t>Websense</w:t>
            </w:r>
            <w:proofErr w:type="spellEnd"/>
            <w:r w:rsidRPr="00194E20">
              <w:rPr>
                <w:rFonts w:ascii="Courier New" w:hAnsi="Courier New" w:cs="Courier New"/>
              </w:rPr>
              <w:t xml:space="preserve"> logo are registered trademarks of </w:t>
            </w:r>
            <w:proofErr w:type="spellStart"/>
            <w:r w:rsidRPr="00194E20">
              <w:rPr>
                <w:rFonts w:ascii="Courier New" w:hAnsi="Courier New" w:cs="Courier New"/>
              </w:rPr>
              <w:t>Websense</w:t>
            </w:r>
            <w:proofErr w:type="spellEnd"/>
            <w:r w:rsidRPr="00194E20">
              <w:rPr>
                <w:rFonts w:ascii="Courier New" w:hAnsi="Courier New" w:cs="Courier New"/>
              </w:rPr>
              <w:t>, Inc. in the United States and various countries. All other trademarks are the property of their respective owner.</w:t>
            </w:r>
          </w:p>
        </w:tc>
        <w:tc>
          <w:tcPr>
            <w:tcW w:w="4590" w:type="dxa"/>
          </w:tcPr>
          <w:p w:rsidR="002379F4" w:rsidRPr="00194E20" w:rsidRDefault="007954E3" w:rsidP="00194E20">
            <w:pPr>
              <w:spacing w:line="480" w:lineRule="auto"/>
              <w:rPr>
                <w:rFonts w:ascii="Courier New" w:hAnsi="Courier New" w:cs="Courier New"/>
                <w:lang w:eastAsia="ja-JP"/>
              </w:rPr>
            </w:pPr>
            <w:ins w:id="304" w:author="McGoldrick, Tomoko" w:date="2013-06-10T10:55:00Z">
              <w:r w:rsidRPr="007954E3">
                <w:rPr>
                  <w:rFonts w:ascii="Courier New" w:eastAsia="MS UI Gothic" w:hAnsi="Courier New" w:cs="Courier New"/>
                  <w:lang w:val="ja-JP"/>
                </w:rPr>
                <w:t>©</w:t>
              </w:r>
            </w:ins>
            <w:del w:id="305" w:author="McGoldrick, Tomoko" w:date="2013-06-10T10:55:00Z">
              <w:r w:rsidR="002379F4" w:rsidRPr="00194E20" w:rsidDel="007954E3">
                <w:rPr>
                  <w:rFonts w:ascii="Courier New" w:eastAsia="MS UI Gothic" w:hAnsi="Courier New" w:cs="Courier New"/>
                  <w:lang w:val="ja-JP"/>
                </w:rPr>
                <w:delText>ｩ</w:delText>
              </w:r>
            </w:del>
            <w:r w:rsidR="002379F4" w:rsidRPr="00194E20">
              <w:rPr>
                <w:rFonts w:ascii="Courier New" w:eastAsia="MS UI Gothic" w:hAnsi="Courier New" w:cs="Courier New"/>
              </w:rPr>
              <w:t xml:space="preserve"> 2013 </w:t>
            </w:r>
            <w:proofErr w:type="spellStart"/>
            <w:r w:rsidR="002379F4" w:rsidRPr="00194E20">
              <w:rPr>
                <w:rFonts w:ascii="Courier New" w:eastAsia="MS UI Gothic" w:hAnsi="Courier New" w:cs="Courier New"/>
              </w:rPr>
              <w:t>Websense</w:t>
            </w:r>
            <w:proofErr w:type="spellEnd"/>
            <w:r w:rsidR="002379F4" w:rsidRPr="00194E20">
              <w:rPr>
                <w:rFonts w:ascii="Courier New" w:eastAsia="MS UI Gothic" w:hAnsi="Courier New" w:cs="Courier New"/>
              </w:rPr>
              <w:t>, Inc. All rights reserved.</w:t>
            </w:r>
            <w:r w:rsidR="002379F4" w:rsidRPr="00194E20">
              <w:rPr>
                <w:rFonts w:ascii="Courier New" w:hAnsi="Courier New" w:cs="Courier New"/>
              </w:rPr>
              <w:t xml:space="preserve"> </w:t>
            </w:r>
            <w:proofErr w:type="spellStart"/>
            <w:r w:rsidR="002379F4" w:rsidRPr="00D811EF">
              <w:rPr>
                <w:rFonts w:ascii="Courier New" w:hAnsi="Courier New" w:cs="Courier New"/>
                <w:lang w:eastAsia="ja-JP"/>
                <w:rPrChange w:id="306" w:author="McGoldrick, Tomoko" w:date="2013-06-10T09:24:00Z">
                  <w:rPr>
                    <w:rFonts w:ascii="Courier New" w:hAnsi="Courier New" w:cs="Courier New"/>
                    <w:lang w:val="ja-JP" w:eastAsia="ja-JP"/>
                  </w:rPr>
                </w:rPrChange>
              </w:rPr>
              <w:t>Websense</w:t>
            </w:r>
            <w:proofErr w:type="spellEnd"/>
            <w:r w:rsidR="002379F4" w:rsidRPr="00D811EF">
              <w:rPr>
                <w:rFonts w:ascii="Courier New" w:hAnsi="Courier New" w:cs="Courier New"/>
                <w:lang w:eastAsia="ja-JP"/>
                <w:rPrChange w:id="307" w:author="McGoldrick, Tomoko" w:date="2013-06-10T09:24:00Z">
                  <w:rPr>
                    <w:rFonts w:ascii="Courier New" w:hAnsi="Courier New" w:cs="Courier New"/>
                    <w:lang w:val="ja-JP" w:eastAsia="ja-JP"/>
                  </w:rPr>
                </w:rPrChange>
              </w:rPr>
              <w:t xml:space="preserve"> </w:t>
            </w:r>
            <w:r w:rsidR="002379F4" w:rsidRPr="00194E20">
              <w:rPr>
                <w:rFonts w:ascii="Courier New" w:hAnsi="Courier New" w:cs="Courier New"/>
                <w:lang w:val="ja-JP" w:eastAsia="ja-JP"/>
              </w:rPr>
              <w:t>および</w:t>
            </w:r>
            <w:r w:rsidR="002379F4" w:rsidRPr="00D811EF">
              <w:rPr>
                <w:rFonts w:ascii="Courier New" w:hAnsi="Courier New" w:cs="Courier New"/>
                <w:lang w:eastAsia="ja-JP"/>
                <w:rPrChange w:id="308" w:author="McGoldrick, Tomoko" w:date="2013-06-10T09:24:00Z">
                  <w:rPr>
                    <w:rFonts w:ascii="Courier New" w:hAnsi="Courier New" w:cs="Courier New"/>
                    <w:lang w:val="ja-JP" w:eastAsia="ja-JP"/>
                  </w:rPr>
                </w:rPrChange>
              </w:rPr>
              <w:t xml:space="preserve"> </w:t>
            </w:r>
            <w:proofErr w:type="spellStart"/>
            <w:r w:rsidR="002379F4" w:rsidRPr="00D811EF">
              <w:rPr>
                <w:rFonts w:ascii="Courier New" w:hAnsi="Courier New" w:cs="Courier New"/>
                <w:lang w:eastAsia="ja-JP"/>
                <w:rPrChange w:id="309" w:author="McGoldrick, Tomoko" w:date="2013-06-10T09:24:00Z">
                  <w:rPr>
                    <w:rFonts w:ascii="Courier New" w:hAnsi="Courier New" w:cs="Courier New"/>
                    <w:lang w:val="ja-JP" w:eastAsia="ja-JP"/>
                  </w:rPr>
                </w:rPrChange>
              </w:rPr>
              <w:t>Websense</w:t>
            </w:r>
            <w:proofErr w:type="spellEnd"/>
            <w:r w:rsidR="002379F4" w:rsidRPr="00D811EF">
              <w:rPr>
                <w:rFonts w:ascii="Courier New" w:hAnsi="Courier New" w:cs="Courier New"/>
                <w:lang w:eastAsia="ja-JP"/>
                <w:rPrChange w:id="310" w:author="McGoldrick, Tomoko" w:date="2013-06-10T09:24:00Z">
                  <w:rPr>
                    <w:rFonts w:ascii="Courier New" w:hAnsi="Courier New" w:cs="Courier New"/>
                    <w:lang w:val="ja-JP" w:eastAsia="ja-JP"/>
                  </w:rPr>
                </w:rPrChange>
              </w:rPr>
              <w:t xml:space="preserve"> </w:t>
            </w:r>
            <w:r w:rsidR="002379F4" w:rsidRPr="00194E20">
              <w:rPr>
                <w:rFonts w:ascii="Courier New" w:eastAsia="MS UI Gothic" w:hAnsi="Courier New" w:cs="Courier New"/>
                <w:lang w:val="ja-JP" w:eastAsia="ja-JP"/>
              </w:rPr>
              <w:t>のロゴ</w:t>
            </w:r>
            <w:r w:rsidR="002379F4" w:rsidRPr="00194E20">
              <w:rPr>
                <w:rFonts w:ascii="Courier New" w:hAnsi="Courier New" w:cs="Courier New"/>
                <w:lang w:val="ja-JP" w:eastAsia="ja-JP"/>
              </w:rPr>
              <w:t>は、米国および他の国における</w:t>
            </w:r>
            <w:r w:rsidR="002379F4" w:rsidRPr="00D811EF">
              <w:rPr>
                <w:rFonts w:ascii="Courier New" w:eastAsia="MS UI Gothic" w:hAnsi="Courier New" w:cs="Courier New"/>
                <w:lang w:eastAsia="ja-JP"/>
                <w:rPrChange w:id="311" w:author="McGoldrick, Tomoko" w:date="2013-06-10T09:24:00Z">
                  <w:rPr>
                    <w:rFonts w:ascii="Courier New" w:eastAsia="MS UI Gothic" w:hAnsi="Courier New" w:cs="Courier New"/>
                    <w:lang w:val="ja-JP" w:eastAsia="ja-JP"/>
                  </w:rPr>
                </w:rPrChange>
              </w:rPr>
              <w:t xml:space="preserve"> </w:t>
            </w:r>
            <w:proofErr w:type="spellStart"/>
            <w:r w:rsidR="002379F4" w:rsidRPr="00D811EF">
              <w:rPr>
                <w:rFonts w:ascii="Courier New" w:eastAsia="MS UI Gothic" w:hAnsi="Courier New" w:cs="Courier New"/>
                <w:lang w:eastAsia="ja-JP"/>
                <w:rPrChange w:id="312" w:author="McGoldrick, Tomoko" w:date="2013-06-10T09:24:00Z">
                  <w:rPr>
                    <w:rFonts w:ascii="Courier New" w:eastAsia="MS UI Gothic" w:hAnsi="Courier New" w:cs="Courier New"/>
                    <w:lang w:val="ja-JP" w:eastAsia="ja-JP"/>
                  </w:rPr>
                </w:rPrChange>
              </w:rPr>
              <w:t>Websense</w:t>
            </w:r>
            <w:proofErr w:type="spellEnd"/>
            <w:r w:rsidR="002379F4" w:rsidRPr="00D811EF">
              <w:rPr>
                <w:rFonts w:ascii="Courier New" w:eastAsia="MS UI Gothic" w:hAnsi="Courier New" w:cs="Courier New"/>
                <w:lang w:eastAsia="ja-JP"/>
                <w:rPrChange w:id="313" w:author="McGoldrick, Tomoko" w:date="2013-06-10T09:24:00Z">
                  <w:rPr>
                    <w:rFonts w:ascii="Courier New" w:eastAsia="MS UI Gothic" w:hAnsi="Courier New" w:cs="Courier New"/>
                    <w:lang w:val="ja-JP" w:eastAsia="ja-JP"/>
                  </w:rPr>
                </w:rPrChange>
              </w:rPr>
              <w:t xml:space="preserve">, Inc. </w:t>
            </w:r>
            <w:r w:rsidR="002379F4" w:rsidRPr="00194E20">
              <w:rPr>
                <w:rFonts w:ascii="Courier New" w:hAnsi="Courier New" w:cs="Courier New"/>
                <w:lang w:val="ja-JP" w:eastAsia="ja-JP"/>
              </w:rPr>
              <w:t>の登録商標です。</w:t>
            </w:r>
            <w:r w:rsidR="002379F4" w:rsidRPr="00194E20">
              <w:rPr>
                <w:rFonts w:ascii="Courier New" w:hAnsi="Courier New" w:cs="Courier New"/>
                <w:lang w:eastAsia="ja-JP"/>
              </w:rPr>
              <w:t xml:space="preserve"> </w:t>
            </w:r>
            <w:r w:rsidR="002379F4" w:rsidRPr="00194E20">
              <w:rPr>
                <w:rFonts w:ascii="Courier New" w:eastAsia="MS UI Gothic" w:hAnsi="Courier New" w:cs="Courier New"/>
                <w:lang w:val="ja-JP" w:eastAsia="ja-JP"/>
              </w:rPr>
              <w:t>すべての他の商標は、それぞれ該当する所有者の財産です。</w:t>
            </w:r>
          </w:p>
        </w:tc>
      </w:tr>
    </w:tbl>
    <w:p w:rsidR="002379F4" w:rsidRPr="009403D8" w:rsidRDefault="002379F4" w:rsidP="009403D8">
      <w:pPr>
        <w:rPr>
          <w:rFonts w:ascii="Arial" w:hAnsi="Arial" w:cs="Arial"/>
          <w:sz w:val="20"/>
          <w:szCs w:val="20"/>
          <w:lang w:eastAsia="ja-JP"/>
        </w:rPr>
      </w:pPr>
    </w:p>
    <w:sectPr w:rsidR="002379F4" w:rsidRPr="009403D8" w:rsidSect="000A05B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1640" w:rsidRDefault="00751640">
      <w:r>
        <w:separator/>
      </w:r>
    </w:p>
  </w:endnote>
  <w:endnote w:type="continuationSeparator" w:id="0">
    <w:p w:rsidR="00751640" w:rsidRDefault="00751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UI Gothic">
    <w:panose1 w:val="020B0600070205080204"/>
    <w:charset w:val="80"/>
    <w:family w:val="swiss"/>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1640" w:rsidRDefault="00751640">
      <w:r>
        <w:separator/>
      </w:r>
    </w:p>
  </w:footnote>
  <w:footnote w:type="continuationSeparator" w:id="0">
    <w:p w:rsidR="00751640" w:rsidRDefault="007516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F55"/>
    <w:rsid w:val="00000017"/>
    <w:rsid w:val="00000264"/>
    <w:rsid w:val="00000CAC"/>
    <w:rsid w:val="00000DE3"/>
    <w:rsid w:val="00001007"/>
    <w:rsid w:val="00001480"/>
    <w:rsid w:val="000014A9"/>
    <w:rsid w:val="00001662"/>
    <w:rsid w:val="000027DC"/>
    <w:rsid w:val="00002A73"/>
    <w:rsid w:val="0000317F"/>
    <w:rsid w:val="00003692"/>
    <w:rsid w:val="00003B07"/>
    <w:rsid w:val="00003C26"/>
    <w:rsid w:val="00004542"/>
    <w:rsid w:val="00005A24"/>
    <w:rsid w:val="00005EAE"/>
    <w:rsid w:val="0000645E"/>
    <w:rsid w:val="00006866"/>
    <w:rsid w:val="000074A9"/>
    <w:rsid w:val="00007CDD"/>
    <w:rsid w:val="0001031B"/>
    <w:rsid w:val="00010CE5"/>
    <w:rsid w:val="0001140E"/>
    <w:rsid w:val="00011457"/>
    <w:rsid w:val="00012803"/>
    <w:rsid w:val="00012B2C"/>
    <w:rsid w:val="00013861"/>
    <w:rsid w:val="00013BA5"/>
    <w:rsid w:val="000142D6"/>
    <w:rsid w:val="0001458E"/>
    <w:rsid w:val="00014844"/>
    <w:rsid w:val="000148CF"/>
    <w:rsid w:val="00014AC2"/>
    <w:rsid w:val="00014B08"/>
    <w:rsid w:val="00014E99"/>
    <w:rsid w:val="00014FB2"/>
    <w:rsid w:val="0001575F"/>
    <w:rsid w:val="000163CE"/>
    <w:rsid w:val="0001661A"/>
    <w:rsid w:val="00016E32"/>
    <w:rsid w:val="0001779A"/>
    <w:rsid w:val="00017F91"/>
    <w:rsid w:val="00020278"/>
    <w:rsid w:val="00020345"/>
    <w:rsid w:val="00020589"/>
    <w:rsid w:val="00020F34"/>
    <w:rsid w:val="00021014"/>
    <w:rsid w:val="00021069"/>
    <w:rsid w:val="0002119B"/>
    <w:rsid w:val="000219EC"/>
    <w:rsid w:val="00021CE7"/>
    <w:rsid w:val="00022055"/>
    <w:rsid w:val="000223A0"/>
    <w:rsid w:val="00022531"/>
    <w:rsid w:val="00022A92"/>
    <w:rsid w:val="00022C94"/>
    <w:rsid w:val="00023030"/>
    <w:rsid w:val="00023365"/>
    <w:rsid w:val="000235ED"/>
    <w:rsid w:val="00023961"/>
    <w:rsid w:val="00024322"/>
    <w:rsid w:val="000246F3"/>
    <w:rsid w:val="0002526A"/>
    <w:rsid w:val="000257F0"/>
    <w:rsid w:val="00026D23"/>
    <w:rsid w:val="00026F9B"/>
    <w:rsid w:val="000271BA"/>
    <w:rsid w:val="0003002C"/>
    <w:rsid w:val="000301FC"/>
    <w:rsid w:val="00030309"/>
    <w:rsid w:val="00030B28"/>
    <w:rsid w:val="00031331"/>
    <w:rsid w:val="00031978"/>
    <w:rsid w:val="00031C81"/>
    <w:rsid w:val="00031D00"/>
    <w:rsid w:val="00031D24"/>
    <w:rsid w:val="00031DB3"/>
    <w:rsid w:val="0003223F"/>
    <w:rsid w:val="00032AB3"/>
    <w:rsid w:val="000346D0"/>
    <w:rsid w:val="00034C71"/>
    <w:rsid w:val="0003506D"/>
    <w:rsid w:val="00035385"/>
    <w:rsid w:val="00035577"/>
    <w:rsid w:val="00035B6E"/>
    <w:rsid w:val="00035CCD"/>
    <w:rsid w:val="0003603B"/>
    <w:rsid w:val="00036D07"/>
    <w:rsid w:val="00036E34"/>
    <w:rsid w:val="00036FBA"/>
    <w:rsid w:val="00037120"/>
    <w:rsid w:val="00037506"/>
    <w:rsid w:val="0003757A"/>
    <w:rsid w:val="00041640"/>
    <w:rsid w:val="00042183"/>
    <w:rsid w:val="000422CE"/>
    <w:rsid w:val="000425AB"/>
    <w:rsid w:val="00042DED"/>
    <w:rsid w:val="00043449"/>
    <w:rsid w:val="00043B54"/>
    <w:rsid w:val="00044112"/>
    <w:rsid w:val="00044533"/>
    <w:rsid w:val="00044913"/>
    <w:rsid w:val="00044D19"/>
    <w:rsid w:val="00044E5F"/>
    <w:rsid w:val="0004527D"/>
    <w:rsid w:val="00045348"/>
    <w:rsid w:val="0004544C"/>
    <w:rsid w:val="0004670F"/>
    <w:rsid w:val="0004775D"/>
    <w:rsid w:val="00050343"/>
    <w:rsid w:val="000512E1"/>
    <w:rsid w:val="000512E2"/>
    <w:rsid w:val="00052251"/>
    <w:rsid w:val="000524BD"/>
    <w:rsid w:val="000535F1"/>
    <w:rsid w:val="00053688"/>
    <w:rsid w:val="00053B68"/>
    <w:rsid w:val="00054134"/>
    <w:rsid w:val="00054140"/>
    <w:rsid w:val="000549D7"/>
    <w:rsid w:val="00054CFB"/>
    <w:rsid w:val="00055002"/>
    <w:rsid w:val="000556B3"/>
    <w:rsid w:val="000557E1"/>
    <w:rsid w:val="00055AF1"/>
    <w:rsid w:val="0005617D"/>
    <w:rsid w:val="00057241"/>
    <w:rsid w:val="00057308"/>
    <w:rsid w:val="0005766D"/>
    <w:rsid w:val="00057BFC"/>
    <w:rsid w:val="000600B5"/>
    <w:rsid w:val="000600B6"/>
    <w:rsid w:val="00061107"/>
    <w:rsid w:val="00061E17"/>
    <w:rsid w:val="000621F1"/>
    <w:rsid w:val="00062D00"/>
    <w:rsid w:val="00063985"/>
    <w:rsid w:val="0006417B"/>
    <w:rsid w:val="00064B57"/>
    <w:rsid w:val="0006567C"/>
    <w:rsid w:val="00065BC1"/>
    <w:rsid w:val="000662F6"/>
    <w:rsid w:val="00067959"/>
    <w:rsid w:val="000716F2"/>
    <w:rsid w:val="00071E18"/>
    <w:rsid w:val="00071EE4"/>
    <w:rsid w:val="000723D1"/>
    <w:rsid w:val="00072C72"/>
    <w:rsid w:val="00073575"/>
    <w:rsid w:val="00073B22"/>
    <w:rsid w:val="000740E5"/>
    <w:rsid w:val="00074108"/>
    <w:rsid w:val="000750F1"/>
    <w:rsid w:val="00075664"/>
    <w:rsid w:val="00075B9E"/>
    <w:rsid w:val="00076A2C"/>
    <w:rsid w:val="00076C16"/>
    <w:rsid w:val="00077326"/>
    <w:rsid w:val="0007737D"/>
    <w:rsid w:val="00077592"/>
    <w:rsid w:val="00077BF2"/>
    <w:rsid w:val="0008003C"/>
    <w:rsid w:val="00080198"/>
    <w:rsid w:val="000805EB"/>
    <w:rsid w:val="00080771"/>
    <w:rsid w:val="000821AD"/>
    <w:rsid w:val="000826A1"/>
    <w:rsid w:val="00083EC6"/>
    <w:rsid w:val="000847EB"/>
    <w:rsid w:val="00084934"/>
    <w:rsid w:val="00085DD2"/>
    <w:rsid w:val="00086430"/>
    <w:rsid w:val="00086C81"/>
    <w:rsid w:val="00087DFA"/>
    <w:rsid w:val="00090964"/>
    <w:rsid w:val="00091443"/>
    <w:rsid w:val="00091E1C"/>
    <w:rsid w:val="00092055"/>
    <w:rsid w:val="000927A3"/>
    <w:rsid w:val="00092B5F"/>
    <w:rsid w:val="000937AC"/>
    <w:rsid w:val="00093C38"/>
    <w:rsid w:val="00093CA4"/>
    <w:rsid w:val="000946DE"/>
    <w:rsid w:val="00094DD2"/>
    <w:rsid w:val="00094E4D"/>
    <w:rsid w:val="00095D9B"/>
    <w:rsid w:val="00097024"/>
    <w:rsid w:val="00097851"/>
    <w:rsid w:val="00097CC7"/>
    <w:rsid w:val="00097EB0"/>
    <w:rsid w:val="000A05BA"/>
    <w:rsid w:val="000A0C06"/>
    <w:rsid w:val="000A0DB1"/>
    <w:rsid w:val="000A0E41"/>
    <w:rsid w:val="000A1349"/>
    <w:rsid w:val="000A1A20"/>
    <w:rsid w:val="000A2683"/>
    <w:rsid w:val="000A269B"/>
    <w:rsid w:val="000A2AEF"/>
    <w:rsid w:val="000A2D84"/>
    <w:rsid w:val="000A2E32"/>
    <w:rsid w:val="000A2F76"/>
    <w:rsid w:val="000A3068"/>
    <w:rsid w:val="000A32CB"/>
    <w:rsid w:val="000A372E"/>
    <w:rsid w:val="000A426F"/>
    <w:rsid w:val="000A50CB"/>
    <w:rsid w:val="000A5412"/>
    <w:rsid w:val="000A54B4"/>
    <w:rsid w:val="000A59C1"/>
    <w:rsid w:val="000A5CB9"/>
    <w:rsid w:val="000A6757"/>
    <w:rsid w:val="000A7029"/>
    <w:rsid w:val="000A775B"/>
    <w:rsid w:val="000A7948"/>
    <w:rsid w:val="000A7C37"/>
    <w:rsid w:val="000B002D"/>
    <w:rsid w:val="000B0438"/>
    <w:rsid w:val="000B0809"/>
    <w:rsid w:val="000B10D0"/>
    <w:rsid w:val="000B1240"/>
    <w:rsid w:val="000B1826"/>
    <w:rsid w:val="000B22B2"/>
    <w:rsid w:val="000B2A48"/>
    <w:rsid w:val="000B324E"/>
    <w:rsid w:val="000B3D50"/>
    <w:rsid w:val="000B425D"/>
    <w:rsid w:val="000B4DEB"/>
    <w:rsid w:val="000B4F2D"/>
    <w:rsid w:val="000B696F"/>
    <w:rsid w:val="000C0F9A"/>
    <w:rsid w:val="000C1700"/>
    <w:rsid w:val="000C1AD1"/>
    <w:rsid w:val="000C295E"/>
    <w:rsid w:val="000C3973"/>
    <w:rsid w:val="000C472B"/>
    <w:rsid w:val="000C4F87"/>
    <w:rsid w:val="000C5C50"/>
    <w:rsid w:val="000C5C9D"/>
    <w:rsid w:val="000C5CBA"/>
    <w:rsid w:val="000C63D7"/>
    <w:rsid w:val="000C6A05"/>
    <w:rsid w:val="000C6E27"/>
    <w:rsid w:val="000C6FF8"/>
    <w:rsid w:val="000C7624"/>
    <w:rsid w:val="000D01B0"/>
    <w:rsid w:val="000D045B"/>
    <w:rsid w:val="000D08C9"/>
    <w:rsid w:val="000D0DDD"/>
    <w:rsid w:val="000D110A"/>
    <w:rsid w:val="000D1129"/>
    <w:rsid w:val="000D275B"/>
    <w:rsid w:val="000D309C"/>
    <w:rsid w:val="000D30A4"/>
    <w:rsid w:val="000D391F"/>
    <w:rsid w:val="000D4B2B"/>
    <w:rsid w:val="000D4F09"/>
    <w:rsid w:val="000D550F"/>
    <w:rsid w:val="000D5592"/>
    <w:rsid w:val="000D6283"/>
    <w:rsid w:val="000D6E65"/>
    <w:rsid w:val="000D717C"/>
    <w:rsid w:val="000E0877"/>
    <w:rsid w:val="000E0B5B"/>
    <w:rsid w:val="000E0D50"/>
    <w:rsid w:val="000E11B9"/>
    <w:rsid w:val="000E1464"/>
    <w:rsid w:val="000E159F"/>
    <w:rsid w:val="000E1EC9"/>
    <w:rsid w:val="000E1F0E"/>
    <w:rsid w:val="000E32DE"/>
    <w:rsid w:val="000E43D0"/>
    <w:rsid w:val="000E4993"/>
    <w:rsid w:val="000E4B57"/>
    <w:rsid w:val="000E4DA5"/>
    <w:rsid w:val="000E4E5A"/>
    <w:rsid w:val="000E4F4E"/>
    <w:rsid w:val="000E5284"/>
    <w:rsid w:val="000E54D6"/>
    <w:rsid w:val="000E54E1"/>
    <w:rsid w:val="000E5D68"/>
    <w:rsid w:val="000E5DD3"/>
    <w:rsid w:val="000E69F0"/>
    <w:rsid w:val="000E6F29"/>
    <w:rsid w:val="000E7168"/>
    <w:rsid w:val="000E73C1"/>
    <w:rsid w:val="000E7708"/>
    <w:rsid w:val="000E7777"/>
    <w:rsid w:val="000F0661"/>
    <w:rsid w:val="000F091A"/>
    <w:rsid w:val="000F0DE7"/>
    <w:rsid w:val="000F1693"/>
    <w:rsid w:val="000F2DE3"/>
    <w:rsid w:val="000F33AF"/>
    <w:rsid w:val="000F34A9"/>
    <w:rsid w:val="000F36D1"/>
    <w:rsid w:val="000F375F"/>
    <w:rsid w:val="000F3E6E"/>
    <w:rsid w:val="000F4441"/>
    <w:rsid w:val="000F4E5A"/>
    <w:rsid w:val="000F542D"/>
    <w:rsid w:val="000F5445"/>
    <w:rsid w:val="000F61B0"/>
    <w:rsid w:val="000F681B"/>
    <w:rsid w:val="000F6838"/>
    <w:rsid w:val="000F77BB"/>
    <w:rsid w:val="000F7B6F"/>
    <w:rsid w:val="00100042"/>
    <w:rsid w:val="00100659"/>
    <w:rsid w:val="00101107"/>
    <w:rsid w:val="0010159E"/>
    <w:rsid w:val="00103CE5"/>
    <w:rsid w:val="001041CF"/>
    <w:rsid w:val="00104244"/>
    <w:rsid w:val="00107AD5"/>
    <w:rsid w:val="00110C1A"/>
    <w:rsid w:val="00110CF5"/>
    <w:rsid w:val="00111324"/>
    <w:rsid w:val="00112F62"/>
    <w:rsid w:val="0011328B"/>
    <w:rsid w:val="001136C3"/>
    <w:rsid w:val="0011371B"/>
    <w:rsid w:val="00113A09"/>
    <w:rsid w:val="00113ACE"/>
    <w:rsid w:val="00114B1B"/>
    <w:rsid w:val="00115013"/>
    <w:rsid w:val="00115A6D"/>
    <w:rsid w:val="00116F77"/>
    <w:rsid w:val="00117BED"/>
    <w:rsid w:val="00117CC7"/>
    <w:rsid w:val="00120861"/>
    <w:rsid w:val="0012090C"/>
    <w:rsid w:val="00120936"/>
    <w:rsid w:val="001210E0"/>
    <w:rsid w:val="00121974"/>
    <w:rsid w:val="00121ED1"/>
    <w:rsid w:val="001226B6"/>
    <w:rsid w:val="00122983"/>
    <w:rsid w:val="00123252"/>
    <w:rsid w:val="001238B6"/>
    <w:rsid w:val="0012392A"/>
    <w:rsid w:val="00123ADD"/>
    <w:rsid w:val="00124B4A"/>
    <w:rsid w:val="001258D0"/>
    <w:rsid w:val="00125FFC"/>
    <w:rsid w:val="0012655F"/>
    <w:rsid w:val="00126895"/>
    <w:rsid w:val="0012700D"/>
    <w:rsid w:val="0012715D"/>
    <w:rsid w:val="00127214"/>
    <w:rsid w:val="00127C20"/>
    <w:rsid w:val="00127DCC"/>
    <w:rsid w:val="00130EED"/>
    <w:rsid w:val="0013129A"/>
    <w:rsid w:val="00131C59"/>
    <w:rsid w:val="0013264D"/>
    <w:rsid w:val="00132F4C"/>
    <w:rsid w:val="0013314E"/>
    <w:rsid w:val="00133494"/>
    <w:rsid w:val="001336BA"/>
    <w:rsid w:val="001339E2"/>
    <w:rsid w:val="001346E9"/>
    <w:rsid w:val="001346F6"/>
    <w:rsid w:val="00134721"/>
    <w:rsid w:val="00135D4B"/>
    <w:rsid w:val="001373D9"/>
    <w:rsid w:val="001375FA"/>
    <w:rsid w:val="00137757"/>
    <w:rsid w:val="00137FD9"/>
    <w:rsid w:val="001401C8"/>
    <w:rsid w:val="001407B4"/>
    <w:rsid w:val="00141472"/>
    <w:rsid w:val="00141E4D"/>
    <w:rsid w:val="001423FA"/>
    <w:rsid w:val="00142662"/>
    <w:rsid w:val="00143363"/>
    <w:rsid w:val="00143B27"/>
    <w:rsid w:val="001443F2"/>
    <w:rsid w:val="00144E3D"/>
    <w:rsid w:val="00145312"/>
    <w:rsid w:val="001456D6"/>
    <w:rsid w:val="0014584F"/>
    <w:rsid w:val="00146583"/>
    <w:rsid w:val="001469ED"/>
    <w:rsid w:val="00150F61"/>
    <w:rsid w:val="0015118E"/>
    <w:rsid w:val="001513E4"/>
    <w:rsid w:val="001514DA"/>
    <w:rsid w:val="001518AC"/>
    <w:rsid w:val="00151C5F"/>
    <w:rsid w:val="00151F35"/>
    <w:rsid w:val="001527A1"/>
    <w:rsid w:val="00153919"/>
    <w:rsid w:val="00153B0C"/>
    <w:rsid w:val="001544C5"/>
    <w:rsid w:val="00154A93"/>
    <w:rsid w:val="00154EC0"/>
    <w:rsid w:val="00155177"/>
    <w:rsid w:val="001559AF"/>
    <w:rsid w:val="00156146"/>
    <w:rsid w:val="00156F4E"/>
    <w:rsid w:val="00156FA5"/>
    <w:rsid w:val="001571B8"/>
    <w:rsid w:val="001577FF"/>
    <w:rsid w:val="00157D00"/>
    <w:rsid w:val="00157EC8"/>
    <w:rsid w:val="00160246"/>
    <w:rsid w:val="0016038C"/>
    <w:rsid w:val="0016095E"/>
    <w:rsid w:val="001615D3"/>
    <w:rsid w:val="001628EF"/>
    <w:rsid w:val="00162C41"/>
    <w:rsid w:val="00162CDF"/>
    <w:rsid w:val="00162DEF"/>
    <w:rsid w:val="00163517"/>
    <w:rsid w:val="001646DB"/>
    <w:rsid w:val="00164B83"/>
    <w:rsid w:val="00165E3A"/>
    <w:rsid w:val="0016638D"/>
    <w:rsid w:val="00166B5B"/>
    <w:rsid w:val="00167591"/>
    <w:rsid w:val="00167E94"/>
    <w:rsid w:val="00170108"/>
    <w:rsid w:val="001701B5"/>
    <w:rsid w:val="00170B67"/>
    <w:rsid w:val="00170B73"/>
    <w:rsid w:val="00170EB2"/>
    <w:rsid w:val="00171482"/>
    <w:rsid w:val="001721DC"/>
    <w:rsid w:val="00172379"/>
    <w:rsid w:val="00172844"/>
    <w:rsid w:val="0017292A"/>
    <w:rsid w:val="00172984"/>
    <w:rsid w:val="00172AD8"/>
    <w:rsid w:val="00172F5D"/>
    <w:rsid w:val="001734EA"/>
    <w:rsid w:val="00173CD1"/>
    <w:rsid w:val="00174EC5"/>
    <w:rsid w:val="001757FA"/>
    <w:rsid w:val="0017601D"/>
    <w:rsid w:val="00176E29"/>
    <w:rsid w:val="001777BC"/>
    <w:rsid w:val="00177E04"/>
    <w:rsid w:val="0018066D"/>
    <w:rsid w:val="00180738"/>
    <w:rsid w:val="00180F99"/>
    <w:rsid w:val="001815EA"/>
    <w:rsid w:val="001816A9"/>
    <w:rsid w:val="00182108"/>
    <w:rsid w:val="00182372"/>
    <w:rsid w:val="00182D62"/>
    <w:rsid w:val="001832C3"/>
    <w:rsid w:val="001839B2"/>
    <w:rsid w:val="001845EB"/>
    <w:rsid w:val="00184935"/>
    <w:rsid w:val="00184DF3"/>
    <w:rsid w:val="00185D76"/>
    <w:rsid w:val="00186995"/>
    <w:rsid w:val="00187551"/>
    <w:rsid w:val="00187AF6"/>
    <w:rsid w:val="00187EFE"/>
    <w:rsid w:val="00190193"/>
    <w:rsid w:val="001908F0"/>
    <w:rsid w:val="0019105C"/>
    <w:rsid w:val="001926E9"/>
    <w:rsid w:val="00192862"/>
    <w:rsid w:val="00192B6E"/>
    <w:rsid w:val="001939F1"/>
    <w:rsid w:val="0019412C"/>
    <w:rsid w:val="001947D1"/>
    <w:rsid w:val="001947FA"/>
    <w:rsid w:val="00194CF2"/>
    <w:rsid w:val="00194D25"/>
    <w:rsid w:val="00194D88"/>
    <w:rsid w:val="00194E20"/>
    <w:rsid w:val="00195252"/>
    <w:rsid w:val="001954A2"/>
    <w:rsid w:val="001956DE"/>
    <w:rsid w:val="00195C6B"/>
    <w:rsid w:val="0019629D"/>
    <w:rsid w:val="0019753A"/>
    <w:rsid w:val="00197A9E"/>
    <w:rsid w:val="00197E87"/>
    <w:rsid w:val="001A073A"/>
    <w:rsid w:val="001A0B8B"/>
    <w:rsid w:val="001A125F"/>
    <w:rsid w:val="001A1A04"/>
    <w:rsid w:val="001A2194"/>
    <w:rsid w:val="001A2F28"/>
    <w:rsid w:val="001A31F6"/>
    <w:rsid w:val="001A3259"/>
    <w:rsid w:val="001A39DA"/>
    <w:rsid w:val="001A4721"/>
    <w:rsid w:val="001A4ACE"/>
    <w:rsid w:val="001A51FF"/>
    <w:rsid w:val="001A5602"/>
    <w:rsid w:val="001A58A2"/>
    <w:rsid w:val="001A5D71"/>
    <w:rsid w:val="001A60F1"/>
    <w:rsid w:val="001A625B"/>
    <w:rsid w:val="001A68BD"/>
    <w:rsid w:val="001A6AD6"/>
    <w:rsid w:val="001A6BD7"/>
    <w:rsid w:val="001A6E09"/>
    <w:rsid w:val="001A6E11"/>
    <w:rsid w:val="001B023E"/>
    <w:rsid w:val="001B0369"/>
    <w:rsid w:val="001B04C3"/>
    <w:rsid w:val="001B0802"/>
    <w:rsid w:val="001B16B6"/>
    <w:rsid w:val="001B1F19"/>
    <w:rsid w:val="001B2160"/>
    <w:rsid w:val="001B291F"/>
    <w:rsid w:val="001B29CC"/>
    <w:rsid w:val="001B2B60"/>
    <w:rsid w:val="001B30E6"/>
    <w:rsid w:val="001B34CA"/>
    <w:rsid w:val="001B3C18"/>
    <w:rsid w:val="001B3D5E"/>
    <w:rsid w:val="001B4803"/>
    <w:rsid w:val="001B5145"/>
    <w:rsid w:val="001B55E0"/>
    <w:rsid w:val="001B5614"/>
    <w:rsid w:val="001B5AF0"/>
    <w:rsid w:val="001B659E"/>
    <w:rsid w:val="001B688C"/>
    <w:rsid w:val="001B6E7E"/>
    <w:rsid w:val="001B76A2"/>
    <w:rsid w:val="001C076D"/>
    <w:rsid w:val="001C08FD"/>
    <w:rsid w:val="001C0A88"/>
    <w:rsid w:val="001C2026"/>
    <w:rsid w:val="001C22EE"/>
    <w:rsid w:val="001C3699"/>
    <w:rsid w:val="001C3923"/>
    <w:rsid w:val="001C3AF1"/>
    <w:rsid w:val="001C41AB"/>
    <w:rsid w:val="001C4A9C"/>
    <w:rsid w:val="001C4DEE"/>
    <w:rsid w:val="001C4F0B"/>
    <w:rsid w:val="001C53CB"/>
    <w:rsid w:val="001C5491"/>
    <w:rsid w:val="001C55E5"/>
    <w:rsid w:val="001C5CCA"/>
    <w:rsid w:val="001D0CD3"/>
    <w:rsid w:val="001D13CF"/>
    <w:rsid w:val="001D159A"/>
    <w:rsid w:val="001D1A99"/>
    <w:rsid w:val="001D1ED9"/>
    <w:rsid w:val="001D1FA7"/>
    <w:rsid w:val="001D2B5D"/>
    <w:rsid w:val="001D2F8D"/>
    <w:rsid w:val="001D3C90"/>
    <w:rsid w:val="001D5209"/>
    <w:rsid w:val="001D60C2"/>
    <w:rsid w:val="001D6F15"/>
    <w:rsid w:val="001D72F6"/>
    <w:rsid w:val="001D7D70"/>
    <w:rsid w:val="001E10E4"/>
    <w:rsid w:val="001E152E"/>
    <w:rsid w:val="001E2B68"/>
    <w:rsid w:val="001E3478"/>
    <w:rsid w:val="001E39B6"/>
    <w:rsid w:val="001E3E5E"/>
    <w:rsid w:val="001E4221"/>
    <w:rsid w:val="001E4443"/>
    <w:rsid w:val="001E4480"/>
    <w:rsid w:val="001E4BD9"/>
    <w:rsid w:val="001E792D"/>
    <w:rsid w:val="001E7ECA"/>
    <w:rsid w:val="001F01F0"/>
    <w:rsid w:val="001F05BE"/>
    <w:rsid w:val="001F0DDC"/>
    <w:rsid w:val="001F127D"/>
    <w:rsid w:val="001F20A1"/>
    <w:rsid w:val="001F2887"/>
    <w:rsid w:val="001F2BF9"/>
    <w:rsid w:val="001F2E06"/>
    <w:rsid w:val="001F36A6"/>
    <w:rsid w:val="001F3CB1"/>
    <w:rsid w:val="001F3DE7"/>
    <w:rsid w:val="001F3E4C"/>
    <w:rsid w:val="001F401B"/>
    <w:rsid w:val="001F4878"/>
    <w:rsid w:val="001F494C"/>
    <w:rsid w:val="001F4EBF"/>
    <w:rsid w:val="001F52D2"/>
    <w:rsid w:val="001F5590"/>
    <w:rsid w:val="001F5C84"/>
    <w:rsid w:val="001F60F3"/>
    <w:rsid w:val="001F68C6"/>
    <w:rsid w:val="001F6DAC"/>
    <w:rsid w:val="001F6EB9"/>
    <w:rsid w:val="001F70D9"/>
    <w:rsid w:val="001F73E8"/>
    <w:rsid w:val="0020023E"/>
    <w:rsid w:val="00200A79"/>
    <w:rsid w:val="0020130E"/>
    <w:rsid w:val="00201A4D"/>
    <w:rsid w:val="002023EF"/>
    <w:rsid w:val="002028ED"/>
    <w:rsid w:val="002031E9"/>
    <w:rsid w:val="00203A42"/>
    <w:rsid w:val="00203C71"/>
    <w:rsid w:val="00204848"/>
    <w:rsid w:val="00204D7C"/>
    <w:rsid w:val="0020519A"/>
    <w:rsid w:val="002053DD"/>
    <w:rsid w:val="0020790D"/>
    <w:rsid w:val="00207FBB"/>
    <w:rsid w:val="002110D5"/>
    <w:rsid w:val="002117D2"/>
    <w:rsid w:val="002119EE"/>
    <w:rsid w:val="0021204A"/>
    <w:rsid w:val="00212110"/>
    <w:rsid w:val="00212409"/>
    <w:rsid w:val="00213260"/>
    <w:rsid w:val="00213848"/>
    <w:rsid w:val="00213B3E"/>
    <w:rsid w:val="00214959"/>
    <w:rsid w:val="00214D05"/>
    <w:rsid w:val="0021583C"/>
    <w:rsid w:val="0021676E"/>
    <w:rsid w:val="00216948"/>
    <w:rsid w:val="00217C4D"/>
    <w:rsid w:val="00217DB4"/>
    <w:rsid w:val="00217F1D"/>
    <w:rsid w:val="00217FE3"/>
    <w:rsid w:val="00220982"/>
    <w:rsid w:val="00221223"/>
    <w:rsid w:val="002214A6"/>
    <w:rsid w:val="002222C9"/>
    <w:rsid w:val="00222339"/>
    <w:rsid w:val="002223C2"/>
    <w:rsid w:val="00222784"/>
    <w:rsid w:val="00223190"/>
    <w:rsid w:val="002236FF"/>
    <w:rsid w:val="00223A57"/>
    <w:rsid w:val="002245AC"/>
    <w:rsid w:val="002248A1"/>
    <w:rsid w:val="00224953"/>
    <w:rsid w:val="00225FCB"/>
    <w:rsid w:val="00226107"/>
    <w:rsid w:val="0022635F"/>
    <w:rsid w:val="0022684F"/>
    <w:rsid w:val="00227A09"/>
    <w:rsid w:val="00227DDD"/>
    <w:rsid w:val="002300CF"/>
    <w:rsid w:val="00230261"/>
    <w:rsid w:val="0023118F"/>
    <w:rsid w:val="00231AD6"/>
    <w:rsid w:val="00231EF9"/>
    <w:rsid w:val="0023250E"/>
    <w:rsid w:val="0023251D"/>
    <w:rsid w:val="002331B8"/>
    <w:rsid w:val="00233BE2"/>
    <w:rsid w:val="00233E97"/>
    <w:rsid w:val="002346BB"/>
    <w:rsid w:val="00234CEB"/>
    <w:rsid w:val="002364E4"/>
    <w:rsid w:val="002367FD"/>
    <w:rsid w:val="002369F3"/>
    <w:rsid w:val="00236B0E"/>
    <w:rsid w:val="00236FEC"/>
    <w:rsid w:val="00237197"/>
    <w:rsid w:val="002379F4"/>
    <w:rsid w:val="00240387"/>
    <w:rsid w:val="00240A14"/>
    <w:rsid w:val="00240C94"/>
    <w:rsid w:val="002411AE"/>
    <w:rsid w:val="00241218"/>
    <w:rsid w:val="00241AB4"/>
    <w:rsid w:val="002427C6"/>
    <w:rsid w:val="00242F70"/>
    <w:rsid w:val="0024371A"/>
    <w:rsid w:val="00243854"/>
    <w:rsid w:val="00244456"/>
    <w:rsid w:val="002449B6"/>
    <w:rsid w:val="00245619"/>
    <w:rsid w:val="00245CAF"/>
    <w:rsid w:val="0024656A"/>
    <w:rsid w:val="00246F83"/>
    <w:rsid w:val="00247BDB"/>
    <w:rsid w:val="00247C45"/>
    <w:rsid w:val="00247CE8"/>
    <w:rsid w:val="0025067C"/>
    <w:rsid w:val="00251330"/>
    <w:rsid w:val="00252091"/>
    <w:rsid w:val="00255F95"/>
    <w:rsid w:val="00256218"/>
    <w:rsid w:val="0025729F"/>
    <w:rsid w:val="00260149"/>
    <w:rsid w:val="00261822"/>
    <w:rsid w:val="0026194D"/>
    <w:rsid w:val="002622C0"/>
    <w:rsid w:val="002622C1"/>
    <w:rsid w:val="00262B99"/>
    <w:rsid w:val="00263247"/>
    <w:rsid w:val="00263380"/>
    <w:rsid w:val="0026359C"/>
    <w:rsid w:val="002638CF"/>
    <w:rsid w:val="00264D82"/>
    <w:rsid w:val="00264E1F"/>
    <w:rsid w:val="00264E7F"/>
    <w:rsid w:val="00265F3E"/>
    <w:rsid w:val="00266321"/>
    <w:rsid w:val="00266342"/>
    <w:rsid w:val="00266A5F"/>
    <w:rsid w:val="0026776B"/>
    <w:rsid w:val="00267A8D"/>
    <w:rsid w:val="00267A9F"/>
    <w:rsid w:val="00267C21"/>
    <w:rsid w:val="00267C8C"/>
    <w:rsid w:val="00270E37"/>
    <w:rsid w:val="002715F9"/>
    <w:rsid w:val="00271A2E"/>
    <w:rsid w:val="00271B0B"/>
    <w:rsid w:val="00271B75"/>
    <w:rsid w:val="00271EAA"/>
    <w:rsid w:val="002725A8"/>
    <w:rsid w:val="002732CC"/>
    <w:rsid w:val="0027351F"/>
    <w:rsid w:val="00273717"/>
    <w:rsid w:val="00273BEC"/>
    <w:rsid w:val="002748E4"/>
    <w:rsid w:val="002752DB"/>
    <w:rsid w:val="00275574"/>
    <w:rsid w:val="00275910"/>
    <w:rsid w:val="00275BD8"/>
    <w:rsid w:val="0027619B"/>
    <w:rsid w:val="0027644C"/>
    <w:rsid w:val="00277369"/>
    <w:rsid w:val="002804EB"/>
    <w:rsid w:val="00280501"/>
    <w:rsid w:val="00280A87"/>
    <w:rsid w:val="002817D2"/>
    <w:rsid w:val="00282EB1"/>
    <w:rsid w:val="00283358"/>
    <w:rsid w:val="00283A4F"/>
    <w:rsid w:val="002842B5"/>
    <w:rsid w:val="00284BF4"/>
    <w:rsid w:val="00284CE6"/>
    <w:rsid w:val="00284D9C"/>
    <w:rsid w:val="00285EC8"/>
    <w:rsid w:val="00287098"/>
    <w:rsid w:val="00287D6F"/>
    <w:rsid w:val="00290BCE"/>
    <w:rsid w:val="00290BF3"/>
    <w:rsid w:val="002917D1"/>
    <w:rsid w:val="00291E61"/>
    <w:rsid w:val="00292848"/>
    <w:rsid w:val="0029357D"/>
    <w:rsid w:val="00293C58"/>
    <w:rsid w:val="00293DA2"/>
    <w:rsid w:val="00293E6F"/>
    <w:rsid w:val="00293F21"/>
    <w:rsid w:val="0029532A"/>
    <w:rsid w:val="00295580"/>
    <w:rsid w:val="002958D8"/>
    <w:rsid w:val="00295AB4"/>
    <w:rsid w:val="00295B36"/>
    <w:rsid w:val="00295E5F"/>
    <w:rsid w:val="002961E2"/>
    <w:rsid w:val="00296834"/>
    <w:rsid w:val="00296F99"/>
    <w:rsid w:val="002A0B86"/>
    <w:rsid w:val="002A22F8"/>
    <w:rsid w:val="002A24D1"/>
    <w:rsid w:val="002A2A66"/>
    <w:rsid w:val="002A2A68"/>
    <w:rsid w:val="002A2D1B"/>
    <w:rsid w:val="002A2DDE"/>
    <w:rsid w:val="002A2E56"/>
    <w:rsid w:val="002A4D8E"/>
    <w:rsid w:val="002A4E05"/>
    <w:rsid w:val="002A5A41"/>
    <w:rsid w:val="002A5D59"/>
    <w:rsid w:val="002A6C19"/>
    <w:rsid w:val="002A6DFF"/>
    <w:rsid w:val="002A6E53"/>
    <w:rsid w:val="002A6FEB"/>
    <w:rsid w:val="002A700E"/>
    <w:rsid w:val="002A7511"/>
    <w:rsid w:val="002A77E2"/>
    <w:rsid w:val="002A7944"/>
    <w:rsid w:val="002A7BEE"/>
    <w:rsid w:val="002B0209"/>
    <w:rsid w:val="002B0756"/>
    <w:rsid w:val="002B0BF7"/>
    <w:rsid w:val="002B0EDA"/>
    <w:rsid w:val="002B11F7"/>
    <w:rsid w:val="002B12A1"/>
    <w:rsid w:val="002B12C7"/>
    <w:rsid w:val="002B1418"/>
    <w:rsid w:val="002B1515"/>
    <w:rsid w:val="002B1B78"/>
    <w:rsid w:val="002B20BF"/>
    <w:rsid w:val="002B2416"/>
    <w:rsid w:val="002B25EC"/>
    <w:rsid w:val="002B2676"/>
    <w:rsid w:val="002B2C4B"/>
    <w:rsid w:val="002B3662"/>
    <w:rsid w:val="002B3E80"/>
    <w:rsid w:val="002B3F2E"/>
    <w:rsid w:val="002B46DF"/>
    <w:rsid w:val="002B4BCE"/>
    <w:rsid w:val="002B4D33"/>
    <w:rsid w:val="002B5663"/>
    <w:rsid w:val="002B5B4C"/>
    <w:rsid w:val="002B5C5C"/>
    <w:rsid w:val="002B647D"/>
    <w:rsid w:val="002B67E5"/>
    <w:rsid w:val="002B6C15"/>
    <w:rsid w:val="002B7C75"/>
    <w:rsid w:val="002B7F58"/>
    <w:rsid w:val="002C0141"/>
    <w:rsid w:val="002C0761"/>
    <w:rsid w:val="002C08DB"/>
    <w:rsid w:val="002C1C77"/>
    <w:rsid w:val="002C38EA"/>
    <w:rsid w:val="002C4469"/>
    <w:rsid w:val="002C4503"/>
    <w:rsid w:val="002C4786"/>
    <w:rsid w:val="002C4B82"/>
    <w:rsid w:val="002C4E02"/>
    <w:rsid w:val="002C52D3"/>
    <w:rsid w:val="002C56E9"/>
    <w:rsid w:val="002C5861"/>
    <w:rsid w:val="002C58B6"/>
    <w:rsid w:val="002C5A11"/>
    <w:rsid w:val="002C65B9"/>
    <w:rsid w:val="002C70F1"/>
    <w:rsid w:val="002C7266"/>
    <w:rsid w:val="002C73BF"/>
    <w:rsid w:val="002C76A3"/>
    <w:rsid w:val="002C76DC"/>
    <w:rsid w:val="002C7769"/>
    <w:rsid w:val="002C7A36"/>
    <w:rsid w:val="002C7B5E"/>
    <w:rsid w:val="002C7BA2"/>
    <w:rsid w:val="002C7C8F"/>
    <w:rsid w:val="002C7E44"/>
    <w:rsid w:val="002D0162"/>
    <w:rsid w:val="002D1250"/>
    <w:rsid w:val="002D15E2"/>
    <w:rsid w:val="002D298E"/>
    <w:rsid w:val="002D3224"/>
    <w:rsid w:val="002D3E85"/>
    <w:rsid w:val="002D46E1"/>
    <w:rsid w:val="002D4C8E"/>
    <w:rsid w:val="002D54D4"/>
    <w:rsid w:val="002D70DB"/>
    <w:rsid w:val="002D71F0"/>
    <w:rsid w:val="002D73DB"/>
    <w:rsid w:val="002D748D"/>
    <w:rsid w:val="002D76E5"/>
    <w:rsid w:val="002E01FE"/>
    <w:rsid w:val="002E092F"/>
    <w:rsid w:val="002E0B4F"/>
    <w:rsid w:val="002E118E"/>
    <w:rsid w:val="002E1228"/>
    <w:rsid w:val="002E1472"/>
    <w:rsid w:val="002E1549"/>
    <w:rsid w:val="002E2697"/>
    <w:rsid w:val="002E2C0B"/>
    <w:rsid w:val="002E4557"/>
    <w:rsid w:val="002E461B"/>
    <w:rsid w:val="002E48B8"/>
    <w:rsid w:val="002E4A8D"/>
    <w:rsid w:val="002E51AC"/>
    <w:rsid w:val="002E5299"/>
    <w:rsid w:val="002E5312"/>
    <w:rsid w:val="002E546A"/>
    <w:rsid w:val="002E58B2"/>
    <w:rsid w:val="002E677C"/>
    <w:rsid w:val="002E68BA"/>
    <w:rsid w:val="002E724F"/>
    <w:rsid w:val="002E7D27"/>
    <w:rsid w:val="002E7D2E"/>
    <w:rsid w:val="002F0268"/>
    <w:rsid w:val="002F0A50"/>
    <w:rsid w:val="002F0A5F"/>
    <w:rsid w:val="002F11F8"/>
    <w:rsid w:val="002F1216"/>
    <w:rsid w:val="002F1F0B"/>
    <w:rsid w:val="002F2EAF"/>
    <w:rsid w:val="002F3777"/>
    <w:rsid w:val="002F37DC"/>
    <w:rsid w:val="002F48E3"/>
    <w:rsid w:val="002F4B96"/>
    <w:rsid w:val="002F4D23"/>
    <w:rsid w:val="002F4ED3"/>
    <w:rsid w:val="002F5089"/>
    <w:rsid w:val="002F5491"/>
    <w:rsid w:val="002F6121"/>
    <w:rsid w:val="002F68F9"/>
    <w:rsid w:val="002F762C"/>
    <w:rsid w:val="002F7BBF"/>
    <w:rsid w:val="00300BBF"/>
    <w:rsid w:val="00300ED6"/>
    <w:rsid w:val="00301133"/>
    <w:rsid w:val="003021A1"/>
    <w:rsid w:val="0030225B"/>
    <w:rsid w:val="00302879"/>
    <w:rsid w:val="00302A57"/>
    <w:rsid w:val="00302B8F"/>
    <w:rsid w:val="00302DA2"/>
    <w:rsid w:val="00303D04"/>
    <w:rsid w:val="003045AB"/>
    <w:rsid w:val="00304993"/>
    <w:rsid w:val="00305749"/>
    <w:rsid w:val="00306D39"/>
    <w:rsid w:val="00307890"/>
    <w:rsid w:val="003103D7"/>
    <w:rsid w:val="00311233"/>
    <w:rsid w:val="00311E17"/>
    <w:rsid w:val="00311F18"/>
    <w:rsid w:val="003128AD"/>
    <w:rsid w:val="00312E24"/>
    <w:rsid w:val="00313B51"/>
    <w:rsid w:val="00314E47"/>
    <w:rsid w:val="003154A9"/>
    <w:rsid w:val="00315B6C"/>
    <w:rsid w:val="003165A4"/>
    <w:rsid w:val="0031798C"/>
    <w:rsid w:val="003179A7"/>
    <w:rsid w:val="00320A6E"/>
    <w:rsid w:val="00321739"/>
    <w:rsid w:val="00321874"/>
    <w:rsid w:val="00321C3F"/>
    <w:rsid w:val="00321EBA"/>
    <w:rsid w:val="003220E6"/>
    <w:rsid w:val="00322297"/>
    <w:rsid w:val="003233CC"/>
    <w:rsid w:val="00323574"/>
    <w:rsid w:val="003237D5"/>
    <w:rsid w:val="00323804"/>
    <w:rsid w:val="00323E68"/>
    <w:rsid w:val="00324111"/>
    <w:rsid w:val="003245B2"/>
    <w:rsid w:val="00324794"/>
    <w:rsid w:val="00324FEE"/>
    <w:rsid w:val="00325293"/>
    <w:rsid w:val="003255F4"/>
    <w:rsid w:val="00326255"/>
    <w:rsid w:val="003262AC"/>
    <w:rsid w:val="00327395"/>
    <w:rsid w:val="00327B00"/>
    <w:rsid w:val="0033028D"/>
    <w:rsid w:val="003302FA"/>
    <w:rsid w:val="003305BD"/>
    <w:rsid w:val="00330D57"/>
    <w:rsid w:val="00331555"/>
    <w:rsid w:val="00331641"/>
    <w:rsid w:val="003316C5"/>
    <w:rsid w:val="003316C8"/>
    <w:rsid w:val="00331785"/>
    <w:rsid w:val="00331B7C"/>
    <w:rsid w:val="00331C7E"/>
    <w:rsid w:val="00332605"/>
    <w:rsid w:val="00332A0C"/>
    <w:rsid w:val="00332DFB"/>
    <w:rsid w:val="0033355E"/>
    <w:rsid w:val="003342DD"/>
    <w:rsid w:val="00334611"/>
    <w:rsid w:val="00334910"/>
    <w:rsid w:val="00334B7A"/>
    <w:rsid w:val="00334BA2"/>
    <w:rsid w:val="00334F8A"/>
    <w:rsid w:val="003351C3"/>
    <w:rsid w:val="0033556E"/>
    <w:rsid w:val="003366A7"/>
    <w:rsid w:val="00336C9A"/>
    <w:rsid w:val="00337A96"/>
    <w:rsid w:val="00337FD8"/>
    <w:rsid w:val="00340433"/>
    <w:rsid w:val="0034198F"/>
    <w:rsid w:val="00341B56"/>
    <w:rsid w:val="0034212D"/>
    <w:rsid w:val="00342BC9"/>
    <w:rsid w:val="00343F2C"/>
    <w:rsid w:val="003445B2"/>
    <w:rsid w:val="003446B1"/>
    <w:rsid w:val="0034493F"/>
    <w:rsid w:val="003450B3"/>
    <w:rsid w:val="00345269"/>
    <w:rsid w:val="003452BC"/>
    <w:rsid w:val="003452C4"/>
    <w:rsid w:val="00345C74"/>
    <w:rsid w:val="0034616D"/>
    <w:rsid w:val="00347476"/>
    <w:rsid w:val="00347EEB"/>
    <w:rsid w:val="00350505"/>
    <w:rsid w:val="00350D53"/>
    <w:rsid w:val="00350E7C"/>
    <w:rsid w:val="00351590"/>
    <w:rsid w:val="00351597"/>
    <w:rsid w:val="0035188B"/>
    <w:rsid w:val="0035274C"/>
    <w:rsid w:val="0035301D"/>
    <w:rsid w:val="003530D9"/>
    <w:rsid w:val="00353596"/>
    <w:rsid w:val="003538AA"/>
    <w:rsid w:val="0035452D"/>
    <w:rsid w:val="00354563"/>
    <w:rsid w:val="00354946"/>
    <w:rsid w:val="00354B80"/>
    <w:rsid w:val="00355313"/>
    <w:rsid w:val="003556CE"/>
    <w:rsid w:val="003558FC"/>
    <w:rsid w:val="0035762B"/>
    <w:rsid w:val="00357ABC"/>
    <w:rsid w:val="00357D9F"/>
    <w:rsid w:val="00357E6E"/>
    <w:rsid w:val="003609F5"/>
    <w:rsid w:val="00360CAC"/>
    <w:rsid w:val="00361054"/>
    <w:rsid w:val="003612C3"/>
    <w:rsid w:val="003614DA"/>
    <w:rsid w:val="00361807"/>
    <w:rsid w:val="003619E1"/>
    <w:rsid w:val="00362304"/>
    <w:rsid w:val="00362D3A"/>
    <w:rsid w:val="003631E1"/>
    <w:rsid w:val="003639E5"/>
    <w:rsid w:val="00363B86"/>
    <w:rsid w:val="00363DCB"/>
    <w:rsid w:val="00364234"/>
    <w:rsid w:val="00365286"/>
    <w:rsid w:val="003655A0"/>
    <w:rsid w:val="003657A0"/>
    <w:rsid w:val="00365B1C"/>
    <w:rsid w:val="00367799"/>
    <w:rsid w:val="00367A65"/>
    <w:rsid w:val="00370073"/>
    <w:rsid w:val="00370CB8"/>
    <w:rsid w:val="00370D6C"/>
    <w:rsid w:val="00370E20"/>
    <w:rsid w:val="00371B4E"/>
    <w:rsid w:val="00372321"/>
    <w:rsid w:val="0037280F"/>
    <w:rsid w:val="00372831"/>
    <w:rsid w:val="00372B5A"/>
    <w:rsid w:val="0037308D"/>
    <w:rsid w:val="00373141"/>
    <w:rsid w:val="003739D2"/>
    <w:rsid w:val="00373B7C"/>
    <w:rsid w:val="0037404A"/>
    <w:rsid w:val="00374852"/>
    <w:rsid w:val="003749BC"/>
    <w:rsid w:val="00374F71"/>
    <w:rsid w:val="00375923"/>
    <w:rsid w:val="00375C91"/>
    <w:rsid w:val="00376150"/>
    <w:rsid w:val="0037673D"/>
    <w:rsid w:val="003770FF"/>
    <w:rsid w:val="003775C5"/>
    <w:rsid w:val="003810C2"/>
    <w:rsid w:val="00381148"/>
    <w:rsid w:val="00381209"/>
    <w:rsid w:val="00381373"/>
    <w:rsid w:val="0038158B"/>
    <w:rsid w:val="00381D32"/>
    <w:rsid w:val="0038239A"/>
    <w:rsid w:val="003825B4"/>
    <w:rsid w:val="00384CB4"/>
    <w:rsid w:val="0038549D"/>
    <w:rsid w:val="00385C44"/>
    <w:rsid w:val="00386521"/>
    <w:rsid w:val="00386566"/>
    <w:rsid w:val="003874D9"/>
    <w:rsid w:val="003875B9"/>
    <w:rsid w:val="0038760B"/>
    <w:rsid w:val="00387C5D"/>
    <w:rsid w:val="00391C22"/>
    <w:rsid w:val="00391C78"/>
    <w:rsid w:val="00391EC9"/>
    <w:rsid w:val="00391ED6"/>
    <w:rsid w:val="00391EF4"/>
    <w:rsid w:val="00392D04"/>
    <w:rsid w:val="0039314F"/>
    <w:rsid w:val="003944F5"/>
    <w:rsid w:val="00395FF9"/>
    <w:rsid w:val="0039627C"/>
    <w:rsid w:val="003965CB"/>
    <w:rsid w:val="0039697C"/>
    <w:rsid w:val="0039740E"/>
    <w:rsid w:val="00397ABB"/>
    <w:rsid w:val="003A0CFF"/>
    <w:rsid w:val="003A1CD9"/>
    <w:rsid w:val="003A1CE6"/>
    <w:rsid w:val="003A2A25"/>
    <w:rsid w:val="003A33A0"/>
    <w:rsid w:val="003A40DF"/>
    <w:rsid w:val="003A4970"/>
    <w:rsid w:val="003A49FA"/>
    <w:rsid w:val="003A5455"/>
    <w:rsid w:val="003A77D7"/>
    <w:rsid w:val="003A7BA3"/>
    <w:rsid w:val="003B2A23"/>
    <w:rsid w:val="003B3A9F"/>
    <w:rsid w:val="003B4323"/>
    <w:rsid w:val="003B499D"/>
    <w:rsid w:val="003B4D2E"/>
    <w:rsid w:val="003B4DCD"/>
    <w:rsid w:val="003B4DEF"/>
    <w:rsid w:val="003B5181"/>
    <w:rsid w:val="003B5936"/>
    <w:rsid w:val="003B655F"/>
    <w:rsid w:val="003B6FAF"/>
    <w:rsid w:val="003B7DBB"/>
    <w:rsid w:val="003C0AED"/>
    <w:rsid w:val="003C0BD5"/>
    <w:rsid w:val="003C0FF5"/>
    <w:rsid w:val="003C1359"/>
    <w:rsid w:val="003C13E7"/>
    <w:rsid w:val="003C1545"/>
    <w:rsid w:val="003C1F21"/>
    <w:rsid w:val="003C2557"/>
    <w:rsid w:val="003C2EF5"/>
    <w:rsid w:val="003C31EF"/>
    <w:rsid w:val="003C3D55"/>
    <w:rsid w:val="003C47DE"/>
    <w:rsid w:val="003C4895"/>
    <w:rsid w:val="003C4CEC"/>
    <w:rsid w:val="003C4E9B"/>
    <w:rsid w:val="003C4F5E"/>
    <w:rsid w:val="003C65B5"/>
    <w:rsid w:val="003C6707"/>
    <w:rsid w:val="003C731A"/>
    <w:rsid w:val="003D0228"/>
    <w:rsid w:val="003D075C"/>
    <w:rsid w:val="003D090B"/>
    <w:rsid w:val="003D09A9"/>
    <w:rsid w:val="003D1171"/>
    <w:rsid w:val="003D17A8"/>
    <w:rsid w:val="003D1FDF"/>
    <w:rsid w:val="003D24E6"/>
    <w:rsid w:val="003D2DE6"/>
    <w:rsid w:val="003D2EF8"/>
    <w:rsid w:val="003D33E6"/>
    <w:rsid w:val="003D38CE"/>
    <w:rsid w:val="003D3BF3"/>
    <w:rsid w:val="003D3C2F"/>
    <w:rsid w:val="003D42EF"/>
    <w:rsid w:val="003D491A"/>
    <w:rsid w:val="003D499C"/>
    <w:rsid w:val="003D53C9"/>
    <w:rsid w:val="003D576E"/>
    <w:rsid w:val="003D5877"/>
    <w:rsid w:val="003D59AA"/>
    <w:rsid w:val="003D5C4A"/>
    <w:rsid w:val="003D63DE"/>
    <w:rsid w:val="003D6816"/>
    <w:rsid w:val="003D6886"/>
    <w:rsid w:val="003D7197"/>
    <w:rsid w:val="003D7562"/>
    <w:rsid w:val="003D7716"/>
    <w:rsid w:val="003D7F86"/>
    <w:rsid w:val="003E0335"/>
    <w:rsid w:val="003E0490"/>
    <w:rsid w:val="003E066A"/>
    <w:rsid w:val="003E069E"/>
    <w:rsid w:val="003E0B36"/>
    <w:rsid w:val="003E18C0"/>
    <w:rsid w:val="003E1F45"/>
    <w:rsid w:val="003E215A"/>
    <w:rsid w:val="003E21B8"/>
    <w:rsid w:val="003E2830"/>
    <w:rsid w:val="003E2A9F"/>
    <w:rsid w:val="003E448B"/>
    <w:rsid w:val="003E4B39"/>
    <w:rsid w:val="003E4C66"/>
    <w:rsid w:val="003E5635"/>
    <w:rsid w:val="003E5A80"/>
    <w:rsid w:val="003E611A"/>
    <w:rsid w:val="003E61C3"/>
    <w:rsid w:val="003E6746"/>
    <w:rsid w:val="003E6761"/>
    <w:rsid w:val="003E67B2"/>
    <w:rsid w:val="003E732D"/>
    <w:rsid w:val="003E7412"/>
    <w:rsid w:val="003F0239"/>
    <w:rsid w:val="003F0BD0"/>
    <w:rsid w:val="003F10C6"/>
    <w:rsid w:val="003F211E"/>
    <w:rsid w:val="003F22F3"/>
    <w:rsid w:val="003F2952"/>
    <w:rsid w:val="003F36A3"/>
    <w:rsid w:val="003F40B8"/>
    <w:rsid w:val="003F4AE0"/>
    <w:rsid w:val="003F52E8"/>
    <w:rsid w:val="003F536B"/>
    <w:rsid w:val="003F55BD"/>
    <w:rsid w:val="003F5E0A"/>
    <w:rsid w:val="003F62A6"/>
    <w:rsid w:val="003F68CE"/>
    <w:rsid w:val="003F73CB"/>
    <w:rsid w:val="003F7B97"/>
    <w:rsid w:val="003F7BBE"/>
    <w:rsid w:val="003F7EF2"/>
    <w:rsid w:val="003F7F00"/>
    <w:rsid w:val="00400AA9"/>
    <w:rsid w:val="00400F61"/>
    <w:rsid w:val="004010B0"/>
    <w:rsid w:val="004021EF"/>
    <w:rsid w:val="004025EF"/>
    <w:rsid w:val="00402B59"/>
    <w:rsid w:val="00402B7E"/>
    <w:rsid w:val="00402BB5"/>
    <w:rsid w:val="00403FAD"/>
    <w:rsid w:val="004041DC"/>
    <w:rsid w:val="00404AA8"/>
    <w:rsid w:val="00404FD7"/>
    <w:rsid w:val="00405574"/>
    <w:rsid w:val="00405978"/>
    <w:rsid w:val="00405F23"/>
    <w:rsid w:val="0040642A"/>
    <w:rsid w:val="004068D7"/>
    <w:rsid w:val="00407E02"/>
    <w:rsid w:val="00407EC5"/>
    <w:rsid w:val="00407FC5"/>
    <w:rsid w:val="00410851"/>
    <w:rsid w:val="00410F18"/>
    <w:rsid w:val="0041199E"/>
    <w:rsid w:val="00412187"/>
    <w:rsid w:val="0041247A"/>
    <w:rsid w:val="00412F68"/>
    <w:rsid w:val="00413823"/>
    <w:rsid w:val="00413842"/>
    <w:rsid w:val="004139C7"/>
    <w:rsid w:val="00413E71"/>
    <w:rsid w:val="004146E8"/>
    <w:rsid w:val="0041536E"/>
    <w:rsid w:val="00415F2C"/>
    <w:rsid w:val="00416C87"/>
    <w:rsid w:val="00417273"/>
    <w:rsid w:val="004179BF"/>
    <w:rsid w:val="004204B1"/>
    <w:rsid w:val="00420721"/>
    <w:rsid w:val="00420FAA"/>
    <w:rsid w:val="004219B6"/>
    <w:rsid w:val="004221CE"/>
    <w:rsid w:val="004221F1"/>
    <w:rsid w:val="00422C95"/>
    <w:rsid w:val="00422FD5"/>
    <w:rsid w:val="0042319C"/>
    <w:rsid w:val="0042326B"/>
    <w:rsid w:val="004233C6"/>
    <w:rsid w:val="004233D5"/>
    <w:rsid w:val="0042375C"/>
    <w:rsid w:val="00423C79"/>
    <w:rsid w:val="00423DC3"/>
    <w:rsid w:val="0042477F"/>
    <w:rsid w:val="0042554C"/>
    <w:rsid w:val="0042678A"/>
    <w:rsid w:val="00426CAA"/>
    <w:rsid w:val="00426ED0"/>
    <w:rsid w:val="00426F3A"/>
    <w:rsid w:val="00427348"/>
    <w:rsid w:val="004277EE"/>
    <w:rsid w:val="0043182D"/>
    <w:rsid w:val="0043198D"/>
    <w:rsid w:val="00431D47"/>
    <w:rsid w:val="00431DB2"/>
    <w:rsid w:val="00432ABD"/>
    <w:rsid w:val="004339FF"/>
    <w:rsid w:val="00433D2D"/>
    <w:rsid w:val="004343E0"/>
    <w:rsid w:val="00434F9A"/>
    <w:rsid w:val="00435542"/>
    <w:rsid w:val="004356BD"/>
    <w:rsid w:val="00435A03"/>
    <w:rsid w:val="00435B21"/>
    <w:rsid w:val="004371C9"/>
    <w:rsid w:val="004374EA"/>
    <w:rsid w:val="00437A66"/>
    <w:rsid w:val="00437B73"/>
    <w:rsid w:val="00437E6A"/>
    <w:rsid w:val="004400AB"/>
    <w:rsid w:val="00440147"/>
    <w:rsid w:val="004404BE"/>
    <w:rsid w:val="00440633"/>
    <w:rsid w:val="00440CE8"/>
    <w:rsid w:val="00441258"/>
    <w:rsid w:val="004429D5"/>
    <w:rsid w:val="00442E25"/>
    <w:rsid w:val="00443738"/>
    <w:rsid w:val="00443995"/>
    <w:rsid w:val="00443C94"/>
    <w:rsid w:val="00444495"/>
    <w:rsid w:val="00444B18"/>
    <w:rsid w:val="00444F28"/>
    <w:rsid w:val="0044527A"/>
    <w:rsid w:val="00445366"/>
    <w:rsid w:val="004458CE"/>
    <w:rsid w:val="00446076"/>
    <w:rsid w:val="0044668E"/>
    <w:rsid w:val="004469C6"/>
    <w:rsid w:val="00446BA6"/>
    <w:rsid w:val="00446C0A"/>
    <w:rsid w:val="00447299"/>
    <w:rsid w:val="0045058E"/>
    <w:rsid w:val="004508E8"/>
    <w:rsid w:val="00450B30"/>
    <w:rsid w:val="00450C8E"/>
    <w:rsid w:val="00450FE3"/>
    <w:rsid w:val="004511A3"/>
    <w:rsid w:val="004511DB"/>
    <w:rsid w:val="0045148E"/>
    <w:rsid w:val="004517D1"/>
    <w:rsid w:val="00452143"/>
    <w:rsid w:val="00452D2D"/>
    <w:rsid w:val="00452E74"/>
    <w:rsid w:val="00452FE0"/>
    <w:rsid w:val="004530C9"/>
    <w:rsid w:val="004531DA"/>
    <w:rsid w:val="00453383"/>
    <w:rsid w:val="0045338A"/>
    <w:rsid w:val="004535E4"/>
    <w:rsid w:val="004550EA"/>
    <w:rsid w:val="00455709"/>
    <w:rsid w:val="00455A36"/>
    <w:rsid w:val="00456111"/>
    <w:rsid w:val="00456C3B"/>
    <w:rsid w:val="004571BE"/>
    <w:rsid w:val="004576FF"/>
    <w:rsid w:val="00460CD3"/>
    <w:rsid w:val="00461749"/>
    <w:rsid w:val="0046339A"/>
    <w:rsid w:val="004634C3"/>
    <w:rsid w:val="004639A3"/>
    <w:rsid w:val="00464023"/>
    <w:rsid w:val="00464C8F"/>
    <w:rsid w:val="00465990"/>
    <w:rsid w:val="00465C3A"/>
    <w:rsid w:val="00466AF9"/>
    <w:rsid w:val="00466D22"/>
    <w:rsid w:val="0046753C"/>
    <w:rsid w:val="004703B6"/>
    <w:rsid w:val="00470A1E"/>
    <w:rsid w:val="00470C2D"/>
    <w:rsid w:val="00471339"/>
    <w:rsid w:val="004716A9"/>
    <w:rsid w:val="00471C87"/>
    <w:rsid w:val="00472311"/>
    <w:rsid w:val="00472794"/>
    <w:rsid w:val="00472FE8"/>
    <w:rsid w:val="00474521"/>
    <w:rsid w:val="0047503F"/>
    <w:rsid w:val="00475150"/>
    <w:rsid w:val="00476325"/>
    <w:rsid w:val="0048001E"/>
    <w:rsid w:val="004800FC"/>
    <w:rsid w:val="004803A6"/>
    <w:rsid w:val="00481430"/>
    <w:rsid w:val="00481531"/>
    <w:rsid w:val="00481CA0"/>
    <w:rsid w:val="004830AF"/>
    <w:rsid w:val="0048384A"/>
    <w:rsid w:val="00484044"/>
    <w:rsid w:val="00484947"/>
    <w:rsid w:val="004849E8"/>
    <w:rsid w:val="00484E43"/>
    <w:rsid w:val="004856CE"/>
    <w:rsid w:val="004857CE"/>
    <w:rsid w:val="00486055"/>
    <w:rsid w:val="0048613C"/>
    <w:rsid w:val="00486541"/>
    <w:rsid w:val="0048693D"/>
    <w:rsid w:val="004870E9"/>
    <w:rsid w:val="00487381"/>
    <w:rsid w:val="004878F1"/>
    <w:rsid w:val="00490074"/>
    <w:rsid w:val="0049128C"/>
    <w:rsid w:val="00491725"/>
    <w:rsid w:val="004924C1"/>
    <w:rsid w:val="0049277E"/>
    <w:rsid w:val="004927B4"/>
    <w:rsid w:val="00492DE4"/>
    <w:rsid w:val="00493876"/>
    <w:rsid w:val="0049406D"/>
    <w:rsid w:val="00494702"/>
    <w:rsid w:val="00494AF2"/>
    <w:rsid w:val="00494AF4"/>
    <w:rsid w:val="00495D32"/>
    <w:rsid w:val="004969D1"/>
    <w:rsid w:val="00496BA7"/>
    <w:rsid w:val="00496F7F"/>
    <w:rsid w:val="00497C3B"/>
    <w:rsid w:val="004A0084"/>
    <w:rsid w:val="004A0163"/>
    <w:rsid w:val="004A0D44"/>
    <w:rsid w:val="004A11D6"/>
    <w:rsid w:val="004A1AA6"/>
    <w:rsid w:val="004A1B84"/>
    <w:rsid w:val="004A2AB4"/>
    <w:rsid w:val="004A321E"/>
    <w:rsid w:val="004A324E"/>
    <w:rsid w:val="004A401F"/>
    <w:rsid w:val="004A467E"/>
    <w:rsid w:val="004A492F"/>
    <w:rsid w:val="004A5907"/>
    <w:rsid w:val="004A5DE7"/>
    <w:rsid w:val="004B03E8"/>
    <w:rsid w:val="004B05A0"/>
    <w:rsid w:val="004B067C"/>
    <w:rsid w:val="004B15AE"/>
    <w:rsid w:val="004B1623"/>
    <w:rsid w:val="004B191F"/>
    <w:rsid w:val="004B1A0D"/>
    <w:rsid w:val="004B1AC9"/>
    <w:rsid w:val="004B1F42"/>
    <w:rsid w:val="004B3366"/>
    <w:rsid w:val="004B386E"/>
    <w:rsid w:val="004B3BA8"/>
    <w:rsid w:val="004B4BF0"/>
    <w:rsid w:val="004B4F51"/>
    <w:rsid w:val="004B500C"/>
    <w:rsid w:val="004B5CD8"/>
    <w:rsid w:val="004B6C55"/>
    <w:rsid w:val="004B7186"/>
    <w:rsid w:val="004C038A"/>
    <w:rsid w:val="004C07AD"/>
    <w:rsid w:val="004C17D3"/>
    <w:rsid w:val="004C4CF3"/>
    <w:rsid w:val="004C6491"/>
    <w:rsid w:val="004C6823"/>
    <w:rsid w:val="004C68CD"/>
    <w:rsid w:val="004C6A7F"/>
    <w:rsid w:val="004C6DFE"/>
    <w:rsid w:val="004C6F3E"/>
    <w:rsid w:val="004C7E03"/>
    <w:rsid w:val="004D012C"/>
    <w:rsid w:val="004D0326"/>
    <w:rsid w:val="004D05DD"/>
    <w:rsid w:val="004D06B0"/>
    <w:rsid w:val="004D0E59"/>
    <w:rsid w:val="004D0F0B"/>
    <w:rsid w:val="004D11B9"/>
    <w:rsid w:val="004D1657"/>
    <w:rsid w:val="004D1A19"/>
    <w:rsid w:val="004D25C3"/>
    <w:rsid w:val="004D3E2A"/>
    <w:rsid w:val="004D42B6"/>
    <w:rsid w:val="004D461D"/>
    <w:rsid w:val="004D4733"/>
    <w:rsid w:val="004D4906"/>
    <w:rsid w:val="004D4F90"/>
    <w:rsid w:val="004D53D9"/>
    <w:rsid w:val="004D54C5"/>
    <w:rsid w:val="004D554F"/>
    <w:rsid w:val="004D56D6"/>
    <w:rsid w:val="004D5B1C"/>
    <w:rsid w:val="004D618D"/>
    <w:rsid w:val="004D6B97"/>
    <w:rsid w:val="004D7B7E"/>
    <w:rsid w:val="004D7C39"/>
    <w:rsid w:val="004E0435"/>
    <w:rsid w:val="004E0507"/>
    <w:rsid w:val="004E0673"/>
    <w:rsid w:val="004E088D"/>
    <w:rsid w:val="004E0D71"/>
    <w:rsid w:val="004E12A4"/>
    <w:rsid w:val="004E1E86"/>
    <w:rsid w:val="004E239B"/>
    <w:rsid w:val="004E3AF6"/>
    <w:rsid w:val="004E4208"/>
    <w:rsid w:val="004E4368"/>
    <w:rsid w:val="004E4AF7"/>
    <w:rsid w:val="004E570D"/>
    <w:rsid w:val="004E5BD8"/>
    <w:rsid w:val="004E61A3"/>
    <w:rsid w:val="004E6621"/>
    <w:rsid w:val="004E6686"/>
    <w:rsid w:val="004E69CE"/>
    <w:rsid w:val="004E750E"/>
    <w:rsid w:val="004E7825"/>
    <w:rsid w:val="004E7A82"/>
    <w:rsid w:val="004F05B2"/>
    <w:rsid w:val="004F10D6"/>
    <w:rsid w:val="004F1E24"/>
    <w:rsid w:val="004F20DB"/>
    <w:rsid w:val="004F2607"/>
    <w:rsid w:val="004F26AC"/>
    <w:rsid w:val="004F3497"/>
    <w:rsid w:val="004F3515"/>
    <w:rsid w:val="004F3A72"/>
    <w:rsid w:val="004F5B61"/>
    <w:rsid w:val="004F5FA0"/>
    <w:rsid w:val="004F62CD"/>
    <w:rsid w:val="004F6E94"/>
    <w:rsid w:val="004F795B"/>
    <w:rsid w:val="0050031A"/>
    <w:rsid w:val="00500F19"/>
    <w:rsid w:val="005011C0"/>
    <w:rsid w:val="00501999"/>
    <w:rsid w:val="00501FE9"/>
    <w:rsid w:val="0050291B"/>
    <w:rsid w:val="00503EC5"/>
    <w:rsid w:val="00504696"/>
    <w:rsid w:val="00504911"/>
    <w:rsid w:val="00504D8A"/>
    <w:rsid w:val="005057BB"/>
    <w:rsid w:val="0050597A"/>
    <w:rsid w:val="0050599B"/>
    <w:rsid w:val="00506C24"/>
    <w:rsid w:val="00507071"/>
    <w:rsid w:val="00510075"/>
    <w:rsid w:val="00510510"/>
    <w:rsid w:val="00511352"/>
    <w:rsid w:val="005113A3"/>
    <w:rsid w:val="005123D7"/>
    <w:rsid w:val="00512A7D"/>
    <w:rsid w:val="00512A8C"/>
    <w:rsid w:val="00513955"/>
    <w:rsid w:val="00513D44"/>
    <w:rsid w:val="00513FE1"/>
    <w:rsid w:val="00514067"/>
    <w:rsid w:val="0051443D"/>
    <w:rsid w:val="005147DB"/>
    <w:rsid w:val="00514850"/>
    <w:rsid w:val="00514A66"/>
    <w:rsid w:val="00515076"/>
    <w:rsid w:val="00515B27"/>
    <w:rsid w:val="0051604F"/>
    <w:rsid w:val="00516644"/>
    <w:rsid w:val="00517425"/>
    <w:rsid w:val="00517A9A"/>
    <w:rsid w:val="00520498"/>
    <w:rsid w:val="00520C17"/>
    <w:rsid w:val="00521494"/>
    <w:rsid w:val="005220FC"/>
    <w:rsid w:val="0052271B"/>
    <w:rsid w:val="00522923"/>
    <w:rsid w:val="00522985"/>
    <w:rsid w:val="005229C5"/>
    <w:rsid w:val="0052343A"/>
    <w:rsid w:val="005234D6"/>
    <w:rsid w:val="00523A37"/>
    <w:rsid w:val="005245EB"/>
    <w:rsid w:val="005255F0"/>
    <w:rsid w:val="00527FB3"/>
    <w:rsid w:val="00530007"/>
    <w:rsid w:val="00530027"/>
    <w:rsid w:val="00530FEB"/>
    <w:rsid w:val="00531E16"/>
    <w:rsid w:val="00531E1D"/>
    <w:rsid w:val="00531FB6"/>
    <w:rsid w:val="00532125"/>
    <w:rsid w:val="00532177"/>
    <w:rsid w:val="00532539"/>
    <w:rsid w:val="00532557"/>
    <w:rsid w:val="00532B33"/>
    <w:rsid w:val="00532D54"/>
    <w:rsid w:val="0053383F"/>
    <w:rsid w:val="0053396C"/>
    <w:rsid w:val="00533AD8"/>
    <w:rsid w:val="00534094"/>
    <w:rsid w:val="00534A3C"/>
    <w:rsid w:val="00534B31"/>
    <w:rsid w:val="00535426"/>
    <w:rsid w:val="0053590E"/>
    <w:rsid w:val="00537707"/>
    <w:rsid w:val="00537DFA"/>
    <w:rsid w:val="005405B9"/>
    <w:rsid w:val="00541591"/>
    <w:rsid w:val="00541EA3"/>
    <w:rsid w:val="005428D3"/>
    <w:rsid w:val="00542B44"/>
    <w:rsid w:val="00542C62"/>
    <w:rsid w:val="0054329A"/>
    <w:rsid w:val="005437B1"/>
    <w:rsid w:val="00543E00"/>
    <w:rsid w:val="00544189"/>
    <w:rsid w:val="00544391"/>
    <w:rsid w:val="00544455"/>
    <w:rsid w:val="0054486F"/>
    <w:rsid w:val="005448DB"/>
    <w:rsid w:val="00544DD1"/>
    <w:rsid w:val="0054533E"/>
    <w:rsid w:val="00545ED9"/>
    <w:rsid w:val="00545FC0"/>
    <w:rsid w:val="005460AE"/>
    <w:rsid w:val="0054658E"/>
    <w:rsid w:val="0055079E"/>
    <w:rsid w:val="00550A29"/>
    <w:rsid w:val="00551A1A"/>
    <w:rsid w:val="00551C52"/>
    <w:rsid w:val="00551EB4"/>
    <w:rsid w:val="005527D0"/>
    <w:rsid w:val="00552CBD"/>
    <w:rsid w:val="00552E71"/>
    <w:rsid w:val="00552F7E"/>
    <w:rsid w:val="00553479"/>
    <w:rsid w:val="00554388"/>
    <w:rsid w:val="00554A51"/>
    <w:rsid w:val="00554ACC"/>
    <w:rsid w:val="00556E60"/>
    <w:rsid w:val="00560B4F"/>
    <w:rsid w:val="0056115A"/>
    <w:rsid w:val="00561A2A"/>
    <w:rsid w:val="00562558"/>
    <w:rsid w:val="00562BFC"/>
    <w:rsid w:val="00563400"/>
    <w:rsid w:val="0056341E"/>
    <w:rsid w:val="0056495A"/>
    <w:rsid w:val="00564B8C"/>
    <w:rsid w:val="00564D31"/>
    <w:rsid w:val="00565364"/>
    <w:rsid w:val="005665F5"/>
    <w:rsid w:val="00566CA7"/>
    <w:rsid w:val="00566ECF"/>
    <w:rsid w:val="00567C3D"/>
    <w:rsid w:val="00567DFA"/>
    <w:rsid w:val="0057019D"/>
    <w:rsid w:val="00570755"/>
    <w:rsid w:val="005709F4"/>
    <w:rsid w:val="005719CC"/>
    <w:rsid w:val="00571A1A"/>
    <w:rsid w:val="005728B4"/>
    <w:rsid w:val="00572B71"/>
    <w:rsid w:val="00572C04"/>
    <w:rsid w:val="00572E81"/>
    <w:rsid w:val="00573B6F"/>
    <w:rsid w:val="00574067"/>
    <w:rsid w:val="0057459D"/>
    <w:rsid w:val="005749CC"/>
    <w:rsid w:val="005751DD"/>
    <w:rsid w:val="00575566"/>
    <w:rsid w:val="00576111"/>
    <w:rsid w:val="0057669E"/>
    <w:rsid w:val="00576D0C"/>
    <w:rsid w:val="00577208"/>
    <w:rsid w:val="005772AE"/>
    <w:rsid w:val="00577AB0"/>
    <w:rsid w:val="005808DF"/>
    <w:rsid w:val="005809D7"/>
    <w:rsid w:val="00581791"/>
    <w:rsid w:val="00581AD5"/>
    <w:rsid w:val="00582180"/>
    <w:rsid w:val="005821B3"/>
    <w:rsid w:val="00583141"/>
    <w:rsid w:val="005835F0"/>
    <w:rsid w:val="00583694"/>
    <w:rsid w:val="00583B6D"/>
    <w:rsid w:val="00583FAC"/>
    <w:rsid w:val="00584482"/>
    <w:rsid w:val="00585298"/>
    <w:rsid w:val="00586BAF"/>
    <w:rsid w:val="005871A9"/>
    <w:rsid w:val="00587F36"/>
    <w:rsid w:val="0059014E"/>
    <w:rsid w:val="00590B19"/>
    <w:rsid w:val="00590C50"/>
    <w:rsid w:val="00590D29"/>
    <w:rsid w:val="005910B9"/>
    <w:rsid w:val="00591643"/>
    <w:rsid w:val="005917D2"/>
    <w:rsid w:val="00592134"/>
    <w:rsid w:val="00592EDB"/>
    <w:rsid w:val="00593BA6"/>
    <w:rsid w:val="00593BAA"/>
    <w:rsid w:val="005946F8"/>
    <w:rsid w:val="005953C0"/>
    <w:rsid w:val="00595E81"/>
    <w:rsid w:val="005960CE"/>
    <w:rsid w:val="005961FC"/>
    <w:rsid w:val="00596406"/>
    <w:rsid w:val="005969CC"/>
    <w:rsid w:val="00596D74"/>
    <w:rsid w:val="00596FDB"/>
    <w:rsid w:val="0059758F"/>
    <w:rsid w:val="00597DB5"/>
    <w:rsid w:val="005A0BA3"/>
    <w:rsid w:val="005A0CA3"/>
    <w:rsid w:val="005A1B0E"/>
    <w:rsid w:val="005A2217"/>
    <w:rsid w:val="005A36C4"/>
    <w:rsid w:val="005A3814"/>
    <w:rsid w:val="005A3B35"/>
    <w:rsid w:val="005A44F9"/>
    <w:rsid w:val="005A48D9"/>
    <w:rsid w:val="005A5F37"/>
    <w:rsid w:val="005B0C59"/>
    <w:rsid w:val="005B15C6"/>
    <w:rsid w:val="005B1D20"/>
    <w:rsid w:val="005B1D6D"/>
    <w:rsid w:val="005B235E"/>
    <w:rsid w:val="005B26C4"/>
    <w:rsid w:val="005B2EC2"/>
    <w:rsid w:val="005B2EC6"/>
    <w:rsid w:val="005B38D6"/>
    <w:rsid w:val="005B4059"/>
    <w:rsid w:val="005B4D56"/>
    <w:rsid w:val="005B4EB8"/>
    <w:rsid w:val="005B50AC"/>
    <w:rsid w:val="005B5A1A"/>
    <w:rsid w:val="005B5D6C"/>
    <w:rsid w:val="005B6175"/>
    <w:rsid w:val="005B6283"/>
    <w:rsid w:val="005B6B32"/>
    <w:rsid w:val="005B720D"/>
    <w:rsid w:val="005B7225"/>
    <w:rsid w:val="005B75A0"/>
    <w:rsid w:val="005B7F79"/>
    <w:rsid w:val="005C030D"/>
    <w:rsid w:val="005C032D"/>
    <w:rsid w:val="005C0905"/>
    <w:rsid w:val="005C0A8F"/>
    <w:rsid w:val="005C19FD"/>
    <w:rsid w:val="005C1A8B"/>
    <w:rsid w:val="005C26F4"/>
    <w:rsid w:val="005C2939"/>
    <w:rsid w:val="005C3C7D"/>
    <w:rsid w:val="005C3CF2"/>
    <w:rsid w:val="005C545B"/>
    <w:rsid w:val="005C5EA1"/>
    <w:rsid w:val="005C7783"/>
    <w:rsid w:val="005C7BA6"/>
    <w:rsid w:val="005D0C45"/>
    <w:rsid w:val="005D0EA9"/>
    <w:rsid w:val="005D1506"/>
    <w:rsid w:val="005D1B0B"/>
    <w:rsid w:val="005D1BC9"/>
    <w:rsid w:val="005D1E33"/>
    <w:rsid w:val="005D26C0"/>
    <w:rsid w:val="005D2ED4"/>
    <w:rsid w:val="005D3935"/>
    <w:rsid w:val="005D4AEA"/>
    <w:rsid w:val="005D5616"/>
    <w:rsid w:val="005D5641"/>
    <w:rsid w:val="005D63FE"/>
    <w:rsid w:val="005D6530"/>
    <w:rsid w:val="005D6F35"/>
    <w:rsid w:val="005D6F62"/>
    <w:rsid w:val="005D7ADF"/>
    <w:rsid w:val="005D7B2A"/>
    <w:rsid w:val="005D7BB3"/>
    <w:rsid w:val="005D7CD1"/>
    <w:rsid w:val="005E126D"/>
    <w:rsid w:val="005E2FC1"/>
    <w:rsid w:val="005E305E"/>
    <w:rsid w:val="005E3093"/>
    <w:rsid w:val="005E3C63"/>
    <w:rsid w:val="005E48AB"/>
    <w:rsid w:val="005E4961"/>
    <w:rsid w:val="005E4EC8"/>
    <w:rsid w:val="005E54D2"/>
    <w:rsid w:val="005E7391"/>
    <w:rsid w:val="005E7ED7"/>
    <w:rsid w:val="005F004E"/>
    <w:rsid w:val="005F00B5"/>
    <w:rsid w:val="005F0AB0"/>
    <w:rsid w:val="005F1454"/>
    <w:rsid w:val="005F1BCB"/>
    <w:rsid w:val="005F1D01"/>
    <w:rsid w:val="005F1E22"/>
    <w:rsid w:val="005F21C2"/>
    <w:rsid w:val="005F2367"/>
    <w:rsid w:val="005F27FF"/>
    <w:rsid w:val="005F306A"/>
    <w:rsid w:val="005F35E6"/>
    <w:rsid w:val="005F4655"/>
    <w:rsid w:val="005F4E02"/>
    <w:rsid w:val="005F5A0A"/>
    <w:rsid w:val="005F603B"/>
    <w:rsid w:val="005F6108"/>
    <w:rsid w:val="005F6139"/>
    <w:rsid w:val="005F6530"/>
    <w:rsid w:val="005F6AE9"/>
    <w:rsid w:val="005F6FFE"/>
    <w:rsid w:val="005F77C2"/>
    <w:rsid w:val="00600412"/>
    <w:rsid w:val="00600663"/>
    <w:rsid w:val="006006FB"/>
    <w:rsid w:val="00600F92"/>
    <w:rsid w:val="00601378"/>
    <w:rsid w:val="00601CDA"/>
    <w:rsid w:val="00602647"/>
    <w:rsid w:val="00602991"/>
    <w:rsid w:val="006039CD"/>
    <w:rsid w:val="00603EEB"/>
    <w:rsid w:val="00604033"/>
    <w:rsid w:val="00604339"/>
    <w:rsid w:val="006044A5"/>
    <w:rsid w:val="00604EF6"/>
    <w:rsid w:val="0060592E"/>
    <w:rsid w:val="006063C4"/>
    <w:rsid w:val="00606722"/>
    <w:rsid w:val="00606D09"/>
    <w:rsid w:val="00610C3F"/>
    <w:rsid w:val="00610C4E"/>
    <w:rsid w:val="00611365"/>
    <w:rsid w:val="0061141B"/>
    <w:rsid w:val="006116FC"/>
    <w:rsid w:val="0061197F"/>
    <w:rsid w:val="00611D30"/>
    <w:rsid w:val="00612E56"/>
    <w:rsid w:val="00612F71"/>
    <w:rsid w:val="006132C1"/>
    <w:rsid w:val="0061332F"/>
    <w:rsid w:val="00613415"/>
    <w:rsid w:val="0061364B"/>
    <w:rsid w:val="00613BCC"/>
    <w:rsid w:val="006143A3"/>
    <w:rsid w:val="006157C1"/>
    <w:rsid w:val="00615BB9"/>
    <w:rsid w:val="00615F8E"/>
    <w:rsid w:val="006163BA"/>
    <w:rsid w:val="00616553"/>
    <w:rsid w:val="006166C1"/>
    <w:rsid w:val="00616AD0"/>
    <w:rsid w:val="00616CC0"/>
    <w:rsid w:val="00617633"/>
    <w:rsid w:val="00617DCE"/>
    <w:rsid w:val="006207FF"/>
    <w:rsid w:val="0062198A"/>
    <w:rsid w:val="00621BFF"/>
    <w:rsid w:val="00622840"/>
    <w:rsid w:val="00622A2C"/>
    <w:rsid w:val="00622CB2"/>
    <w:rsid w:val="006239FA"/>
    <w:rsid w:val="00623C7D"/>
    <w:rsid w:val="006257F8"/>
    <w:rsid w:val="006258C4"/>
    <w:rsid w:val="00625F2D"/>
    <w:rsid w:val="006264ED"/>
    <w:rsid w:val="00627107"/>
    <w:rsid w:val="0062736D"/>
    <w:rsid w:val="0063049E"/>
    <w:rsid w:val="00630528"/>
    <w:rsid w:val="00630D9C"/>
    <w:rsid w:val="00630EFE"/>
    <w:rsid w:val="00631129"/>
    <w:rsid w:val="0063143A"/>
    <w:rsid w:val="0063153F"/>
    <w:rsid w:val="00631A01"/>
    <w:rsid w:val="00632449"/>
    <w:rsid w:val="00632B08"/>
    <w:rsid w:val="00632C63"/>
    <w:rsid w:val="00633091"/>
    <w:rsid w:val="0063345D"/>
    <w:rsid w:val="00633763"/>
    <w:rsid w:val="00633AC5"/>
    <w:rsid w:val="00633DB3"/>
    <w:rsid w:val="006340BB"/>
    <w:rsid w:val="00634EB2"/>
    <w:rsid w:val="006360CC"/>
    <w:rsid w:val="00636398"/>
    <w:rsid w:val="00636C34"/>
    <w:rsid w:val="00636EBC"/>
    <w:rsid w:val="00637964"/>
    <w:rsid w:val="00637B7A"/>
    <w:rsid w:val="00637BAC"/>
    <w:rsid w:val="00640443"/>
    <w:rsid w:val="00640E0E"/>
    <w:rsid w:val="006414EA"/>
    <w:rsid w:val="0064150A"/>
    <w:rsid w:val="006419D9"/>
    <w:rsid w:val="0064242A"/>
    <w:rsid w:val="00642C9A"/>
    <w:rsid w:val="00642F0A"/>
    <w:rsid w:val="00643B27"/>
    <w:rsid w:val="0064436C"/>
    <w:rsid w:val="00644E69"/>
    <w:rsid w:val="00645443"/>
    <w:rsid w:val="00645899"/>
    <w:rsid w:val="0064590D"/>
    <w:rsid w:val="00645942"/>
    <w:rsid w:val="00646632"/>
    <w:rsid w:val="00647810"/>
    <w:rsid w:val="00650C56"/>
    <w:rsid w:val="00651DED"/>
    <w:rsid w:val="00652AD4"/>
    <w:rsid w:val="00652C3A"/>
    <w:rsid w:val="006532D4"/>
    <w:rsid w:val="006539F3"/>
    <w:rsid w:val="00653B9E"/>
    <w:rsid w:val="00653FB5"/>
    <w:rsid w:val="006540A6"/>
    <w:rsid w:val="00654C7A"/>
    <w:rsid w:val="00654D08"/>
    <w:rsid w:val="00655762"/>
    <w:rsid w:val="00655848"/>
    <w:rsid w:val="00655A4F"/>
    <w:rsid w:val="006568DD"/>
    <w:rsid w:val="00657323"/>
    <w:rsid w:val="0065780F"/>
    <w:rsid w:val="00657C8D"/>
    <w:rsid w:val="00660255"/>
    <w:rsid w:val="0066154C"/>
    <w:rsid w:val="00661C15"/>
    <w:rsid w:val="006626C2"/>
    <w:rsid w:val="006630E2"/>
    <w:rsid w:val="00663144"/>
    <w:rsid w:val="006634D0"/>
    <w:rsid w:val="006642C0"/>
    <w:rsid w:val="00664A47"/>
    <w:rsid w:val="006652D0"/>
    <w:rsid w:val="006657ED"/>
    <w:rsid w:val="006659A7"/>
    <w:rsid w:val="0066604F"/>
    <w:rsid w:val="00666189"/>
    <w:rsid w:val="006667D5"/>
    <w:rsid w:val="00666A35"/>
    <w:rsid w:val="00666A9F"/>
    <w:rsid w:val="0066743C"/>
    <w:rsid w:val="00667A6B"/>
    <w:rsid w:val="00667E4A"/>
    <w:rsid w:val="006701D6"/>
    <w:rsid w:val="006702EA"/>
    <w:rsid w:val="006704F8"/>
    <w:rsid w:val="006708A2"/>
    <w:rsid w:val="00670CC1"/>
    <w:rsid w:val="006716B8"/>
    <w:rsid w:val="00671F5B"/>
    <w:rsid w:val="00672670"/>
    <w:rsid w:val="006729A5"/>
    <w:rsid w:val="00672CB4"/>
    <w:rsid w:val="0067323B"/>
    <w:rsid w:val="00673CC2"/>
    <w:rsid w:val="00674052"/>
    <w:rsid w:val="0067524B"/>
    <w:rsid w:val="00675472"/>
    <w:rsid w:val="00675770"/>
    <w:rsid w:val="00675C83"/>
    <w:rsid w:val="00676096"/>
    <w:rsid w:val="00676440"/>
    <w:rsid w:val="00676F00"/>
    <w:rsid w:val="00677A9C"/>
    <w:rsid w:val="00677AC0"/>
    <w:rsid w:val="00677CDD"/>
    <w:rsid w:val="00677F3C"/>
    <w:rsid w:val="0068098E"/>
    <w:rsid w:val="00680E4C"/>
    <w:rsid w:val="00681245"/>
    <w:rsid w:val="00681325"/>
    <w:rsid w:val="006820F4"/>
    <w:rsid w:val="00682A66"/>
    <w:rsid w:val="00682D68"/>
    <w:rsid w:val="00682F03"/>
    <w:rsid w:val="006839D8"/>
    <w:rsid w:val="00683D7C"/>
    <w:rsid w:val="0068434A"/>
    <w:rsid w:val="00684380"/>
    <w:rsid w:val="00684BF4"/>
    <w:rsid w:val="00684F1F"/>
    <w:rsid w:val="00686100"/>
    <w:rsid w:val="0068616B"/>
    <w:rsid w:val="00686D54"/>
    <w:rsid w:val="00687160"/>
    <w:rsid w:val="006913B8"/>
    <w:rsid w:val="0069193D"/>
    <w:rsid w:val="00691DB5"/>
    <w:rsid w:val="00691E36"/>
    <w:rsid w:val="00692015"/>
    <w:rsid w:val="006931B6"/>
    <w:rsid w:val="006939BD"/>
    <w:rsid w:val="00693C7C"/>
    <w:rsid w:val="00693D04"/>
    <w:rsid w:val="00693E1A"/>
    <w:rsid w:val="00694B56"/>
    <w:rsid w:val="00694D60"/>
    <w:rsid w:val="00694E90"/>
    <w:rsid w:val="00695210"/>
    <w:rsid w:val="00697206"/>
    <w:rsid w:val="006A0E17"/>
    <w:rsid w:val="006A160F"/>
    <w:rsid w:val="006A2156"/>
    <w:rsid w:val="006A21E0"/>
    <w:rsid w:val="006A303C"/>
    <w:rsid w:val="006A3767"/>
    <w:rsid w:val="006A3D18"/>
    <w:rsid w:val="006A4BCB"/>
    <w:rsid w:val="006A508A"/>
    <w:rsid w:val="006A541B"/>
    <w:rsid w:val="006A5846"/>
    <w:rsid w:val="006A67D4"/>
    <w:rsid w:val="006A7230"/>
    <w:rsid w:val="006A7D85"/>
    <w:rsid w:val="006B00DB"/>
    <w:rsid w:val="006B05AF"/>
    <w:rsid w:val="006B0CFB"/>
    <w:rsid w:val="006B0FD6"/>
    <w:rsid w:val="006B1145"/>
    <w:rsid w:val="006B1F8F"/>
    <w:rsid w:val="006B20B1"/>
    <w:rsid w:val="006B258B"/>
    <w:rsid w:val="006B2FCA"/>
    <w:rsid w:val="006B335A"/>
    <w:rsid w:val="006B33BE"/>
    <w:rsid w:val="006B3713"/>
    <w:rsid w:val="006B3A47"/>
    <w:rsid w:val="006B3A4D"/>
    <w:rsid w:val="006B3E55"/>
    <w:rsid w:val="006B40FA"/>
    <w:rsid w:val="006B426F"/>
    <w:rsid w:val="006B4E9C"/>
    <w:rsid w:val="006B5056"/>
    <w:rsid w:val="006B530C"/>
    <w:rsid w:val="006B6365"/>
    <w:rsid w:val="006B6E41"/>
    <w:rsid w:val="006B70D0"/>
    <w:rsid w:val="006B74B0"/>
    <w:rsid w:val="006B759F"/>
    <w:rsid w:val="006B76E3"/>
    <w:rsid w:val="006B7ECB"/>
    <w:rsid w:val="006C0236"/>
    <w:rsid w:val="006C0952"/>
    <w:rsid w:val="006C0996"/>
    <w:rsid w:val="006C149B"/>
    <w:rsid w:val="006C14B3"/>
    <w:rsid w:val="006C1B03"/>
    <w:rsid w:val="006C1FFA"/>
    <w:rsid w:val="006C25E1"/>
    <w:rsid w:val="006C26BA"/>
    <w:rsid w:val="006C26F9"/>
    <w:rsid w:val="006C2739"/>
    <w:rsid w:val="006C277E"/>
    <w:rsid w:val="006C2EB8"/>
    <w:rsid w:val="006C2EFC"/>
    <w:rsid w:val="006C30C9"/>
    <w:rsid w:val="006C3974"/>
    <w:rsid w:val="006C4DE0"/>
    <w:rsid w:val="006C5507"/>
    <w:rsid w:val="006C65E4"/>
    <w:rsid w:val="006C7665"/>
    <w:rsid w:val="006D115A"/>
    <w:rsid w:val="006D1293"/>
    <w:rsid w:val="006D16D2"/>
    <w:rsid w:val="006D2286"/>
    <w:rsid w:val="006D3051"/>
    <w:rsid w:val="006D3A4B"/>
    <w:rsid w:val="006D3DFA"/>
    <w:rsid w:val="006D430B"/>
    <w:rsid w:val="006D5076"/>
    <w:rsid w:val="006D60F4"/>
    <w:rsid w:val="006D6342"/>
    <w:rsid w:val="006D645F"/>
    <w:rsid w:val="006D6C3B"/>
    <w:rsid w:val="006D7708"/>
    <w:rsid w:val="006D7F72"/>
    <w:rsid w:val="006E0732"/>
    <w:rsid w:val="006E0F3F"/>
    <w:rsid w:val="006E1443"/>
    <w:rsid w:val="006E19C4"/>
    <w:rsid w:val="006E1F0C"/>
    <w:rsid w:val="006E21F9"/>
    <w:rsid w:val="006E354E"/>
    <w:rsid w:val="006E3A06"/>
    <w:rsid w:val="006E42B6"/>
    <w:rsid w:val="006E47EA"/>
    <w:rsid w:val="006E62CD"/>
    <w:rsid w:val="006E6B4D"/>
    <w:rsid w:val="006E6E70"/>
    <w:rsid w:val="006E7591"/>
    <w:rsid w:val="006F0F98"/>
    <w:rsid w:val="006F1666"/>
    <w:rsid w:val="006F28A4"/>
    <w:rsid w:val="006F2BE6"/>
    <w:rsid w:val="006F2DC4"/>
    <w:rsid w:val="006F3039"/>
    <w:rsid w:val="006F3370"/>
    <w:rsid w:val="006F3767"/>
    <w:rsid w:val="006F3916"/>
    <w:rsid w:val="006F4793"/>
    <w:rsid w:val="006F47D2"/>
    <w:rsid w:val="006F53C6"/>
    <w:rsid w:val="006F5CE4"/>
    <w:rsid w:val="006F61FE"/>
    <w:rsid w:val="006F6347"/>
    <w:rsid w:val="006F65BD"/>
    <w:rsid w:val="006F681D"/>
    <w:rsid w:val="006F6FB9"/>
    <w:rsid w:val="006F725A"/>
    <w:rsid w:val="006F7540"/>
    <w:rsid w:val="006F775D"/>
    <w:rsid w:val="006F7798"/>
    <w:rsid w:val="006F79D6"/>
    <w:rsid w:val="006F7F80"/>
    <w:rsid w:val="0070001B"/>
    <w:rsid w:val="007007F7"/>
    <w:rsid w:val="00700B7A"/>
    <w:rsid w:val="007013A8"/>
    <w:rsid w:val="00701A45"/>
    <w:rsid w:val="007033A5"/>
    <w:rsid w:val="00703719"/>
    <w:rsid w:val="00703B87"/>
    <w:rsid w:val="00703BA4"/>
    <w:rsid w:val="007042B2"/>
    <w:rsid w:val="00705D47"/>
    <w:rsid w:val="00706720"/>
    <w:rsid w:val="00707338"/>
    <w:rsid w:val="00707616"/>
    <w:rsid w:val="00707821"/>
    <w:rsid w:val="00707D25"/>
    <w:rsid w:val="007102C4"/>
    <w:rsid w:val="00710B83"/>
    <w:rsid w:val="00711042"/>
    <w:rsid w:val="007111CA"/>
    <w:rsid w:val="007118C7"/>
    <w:rsid w:val="00711C95"/>
    <w:rsid w:val="00713100"/>
    <w:rsid w:val="00713330"/>
    <w:rsid w:val="007133FA"/>
    <w:rsid w:val="0071341B"/>
    <w:rsid w:val="007136D1"/>
    <w:rsid w:val="007137AC"/>
    <w:rsid w:val="00713A0B"/>
    <w:rsid w:val="0071462C"/>
    <w:rsid w:val="007152AA"/>
    <w:rsid w:val="00715933"/>
    <w:rsid w:val="00716709"/>
    <w:rsid w:val="00716861"/>
    <w:rsid w:val="00716DBD"/>
    <w:rsid w:val="00717071"/>
    <w:rsid w:val="007176F0"/>
    <w:rsid w:val="0071779B"/>
    <w:rsid w:val="0072159E"/>
    <w:rsid w:val="00721DD6"/>
    <w:rsid w:val="00721E3F"/>
    <w:rsid w:val="007223E4"/>
    <w:rsid w:val="0072246F"/>
    <w:rsid w:val="00722619"/>
    <w:rsid w:val="00723249"/>
    <w:rsid w:val="007232EA"/>
    <w:rsid w:val="00724382"/>
    <w:rsid w:val="007251C6"/>
    <w:rsid w:val="0072559A"/>
    <w:rsid w:val="007255EF"/>
    <w:rsid w:val="007258D8"/>
    <w:rsid w:val="00725A58"/>
    <w:rsid w:val="0072609D"/>
    <w:rsid w:val="00726276"/>
    <w:rsid w:val="007266CF"/>
    <w:rsid w:val="0072679B"/>
    <w:rsid w:val="00726C59"/>
    <w:rsid w:val="00727352"/>
    <w:rsid w:val="00727A04"/>
    <w:rsid w:val="00727F2E"/>
    <w:rsid w:val="00730163"/>
    <w:rsid w:val="007304D4"/>
    <w:rsid w:val="007325AF"/>
    <w:rsid w:val="00732761"/>
    <w:rsid w:val="007327E8"/>
    <w:rsid w:val="00732D75"/>
    <w:rsid w:val="007333A4"/>
    <w:rsid w:val="00733EDE"/>
    <w:rsid w:val="00734081"/>
    <w:rsid w:val="0073459C"/>
    <w:rsid w:val="007347B2"/>
    <w:rsid w:val="00734988"/>
    <w:rsid w:val="0073595B"/>
    <w:rsid w:val="00735AE8"/>
    <w:rsid w:val="00736683"/>
    <w:rsid w:val="007366B7"/>
    <w:rsid w:val="007369D7"/>
    <w:rsid w:val="0073747B"/>
    <w:rsid w:val="00737844"/>
    <w:rsid w:val="007378F0"/>
    <w:rsid w:val="007379D1"/>
    <w:rsid w:val="00737BB6"/>
    <w:rsid w:val="00740247"/>
    <w:rsid w:val="007408F3"/>
    <w:rsid w:val="00740E84"/>
    <w:rsid w:val="00741C95"/>
    <w:rsid w:val="00741FA6"/>
    <w:rsid w:val="007421F6"/>
    <w:rsid w:val="007424FA"/>
    <w:rsid w:val="007431CF"/>
    <w:rsid w:val="007433FB"/>
    <w:rsid w:val="00744C19"/>
    <w:rsid w:val="00744D2A"/>
    <w:rsid w:val="00745922"/>
    <w:rsid w:val="00745E5C"/>
    <w:rsid w:val="007462FD"/>
    <w:rsid w:val="007463D5"/>
    <w:rsid w:val="007469E4"/>
    <w:rsid w:val="00746CDF"/>
    <w:rsid w:val="00747105"/>
    <w:rsid w:val="00747BE3"/>
    <w:rsid w:val="0075030F"/>
    <w:rsid w:val="007504ED"/>
    <w:rsid w:val="00750ABA"/>
    <w:rsid w:val="00750AE8"/>
    <w:rsid w:val="00751640"/>
    <w:rsid w:val="00751856"/>
    <w:rsid w:val="00751980"/>
    <w:rsid w:val="00752153"/>
    <w:rsid w:val="007527C6"/>
    <w:rsid w:val="00752879"/>
    <w:rsid w:val="00752942"/>
    <w:rsid w:val="00753486"/>
    <w:rsid w:val="00753820"/>
    <w:rsid w:val="00753974"/>
    <w:rsid w:val="00753980"/>
    <w:rsid w:val="00753E21"/>
    <w:rsid w:val="00754C16"/>
    <w:rsid w:val="00755351"/>
    <w:rsid w:val="00755847"/>
    <w:rsid w:val="00755BA0"/>
    <w:rsid w:val="007561B4"/>
    <w:rsid w:val="007566DA"/>
    <w:rsid w:val="00756CD6"/>
    <w:rsid w:val="007574C4"/>
    <w:rsid w:val="00757FD5"/>
    <w:rsid w:val="0076029A"/>
    <w:rsid w:val="0076073E"/>
    <w:rsid w:val="00761BFD"/>
    <w:rsid w:val="00761C0E"/>
    <w:rsid w:val="00762AE8"/>
    <w:rsid w:val="00762E8D"/>
    <w:rsid w:val="007630D7"/>
    <w:rsid w:val="00763EF6"/>
    <w:rsid w:val="00764169"/>
    <w:rsid w:val="00764978"/>
    <w:rsid w:val="00764A82"/>
    <w:rsid w:val="00764C3A"/>
    <w:rsid w:val="00765E00"/>
    <w:rsid w:val="0076631C"/>
    <w:rsid w:val="007665BC"/>
    <w:rsid w:val="00767112"/>
    <w:rsid w:val="0076784A"/>
    <w:rsid w:val="00770A6F"/>
    <w:rsid w:val="0077147C"/>
    <w:rsid w:val="007716CC"/>
    <w:rsid w:val="007716FF"/>
    <w:rsid w:val="00771CC0"/>
    <w:rsid w:val="00772014"/>
    <w:rsid w:val="007721B8"/>
    <w:rsid w:val="007721EE"/>
    <w:rsid w:val="007725D0"/>
    <w:rsid w:val="007725F8"/>
    <w:rsid w:val="00773582"/>
    <w:rsid w:val="00773B90"/>
    <w:rsid w:val="0077424A"/>
    <w:rsid w:val="00774348"/>
    <w:rsid w:val="00774964"/>
    <w:rsid w:val="00775048"/>
    <w:rsid w:val="00775757"/>
    <w:rsid w:val="00775EE9"/>
    <w:rsid w:val="0077644E"/>
    <w:rsid w:val="00776B66"/>
    <w:rsid w:val="0077787E"/>
    <w:rsid w:val="00777F1A"/>
    <w:rsid w:val="007814F1"/>
    <w:rsid w:val="0078171C"/>
    <w:rsid w:val="00781920"/>
    <w:rsid w:val="00782BE5"/>
    <w:rsid w:val="00782C0A"/>
    <w:rsid w:val="00782C51"/>
    <w:rsid w:val="007846FB"/>
    <w:rsid w:val="00785023"/>
    <w:rsid w:val="00785D9F"/>
    <w:rsid w:val="00785E53"/>
    <w:rsid w:val="007863FC"/>
    <w:rsid w:val="0078679C"/>
    <w:rsid w:val="007876F9"/>
    <w:rsid w:val="007900AE"/>
    <w:rsid w:val="00790B26"/>
    <w:rsid w:val="00790FC3"/>
    <w:rsid w:val="007919F0"/>
    <w:rsid w:val="00791A2C"/>
    <w:rsid w:val="00792B51"/>
    <w:rsid w:val="00792E73"/>
    <w:rsid w:val="00793354"/>
    <w:rsid w:val="007935BC"/>
    <w:rsid w:val="00793B11"/>
    <w:rsid w:val="00794766"/>
    <w:rsid w:val="00794B6D"/>
    <w:rsid w:val="00794C95"/>
    <w:rsid w:val="00794DFC"/>
    <w:rsid w:val="0079535F"/>
    <w:rsid w:val="007954E3"/>
    <w:rsid w:val="00795809"/>
    <w:rsid w:val="007964AB"/>
    <w:rsid w:val="007968F9"/>
    <w:rsid w:val="00796A59"/>
    <w:rsid w:val="00797106"/>
    <w:rsid w:val="00797871"/>
    <w:rsid w:val="0079791C"/>
    <w:rsid w:val="00797C77"/>
    <w:rsid w:val="007A022F"/>
    <w:rsid w:val="007A09A0"/>
    <w:rsid w:val="007A1252"/>
    <w:rsid w:val="007A1583"/>
    <w:rsid w:val="007A2076"/>
    <w:rsid w:val="007A2609"/>
    <w:rsid w:val="007A2679"/>
    <w:rsid w:val="007A2BE4"/>
    <w:rsid w:val="007A4361"/>
    <w:rsid w:val="007A48E5"/>
    <w:rsid w:val="007A59D4"/>
    <w:rsid w:val="007A62D0"/>
    <w:rsid w:val="007A6C07"/>
    <w:rsid w:val="007B093D"/>
    <w:rsid w:val="007B151D"/>
    <w:rsid w:val="007B15BD"/>
    <w:rsid w:val="007B17CE"/>
    <w:rsid w:val="007B324A"/>
    <w:rsid w:val="007B35E9"/>
    <w:rsid w:val="007B3664"/>
    <w:rsid w:val="007B3D39"/>
    <w:rsid w:val="007B5859"/>
    <w:rsid w:val="007B5989"/>
    <w:rsid w:val="007B5AA2"/>
    <w:rsid w:val="007B5B37"/>
    <w:rsid w:val="007B5B74"/>
    <w:rsid w:val="007B611B"/>
    <w:rsid w:val="007B63FE"/>
    <w:rsid w:val="007B67FA"/>
    <w:rsid w:val="007B6FCD"/>
    <w:rsid w:val="007B7CCB"/>
    <w:rsid w:val="007C024B"/>
    <w:rsid w:val="007C0870"/>
    <w:rsid w:val="007C1122"/>
    <w:rsid w:val="007C2638"/>
    <w:rsid w:val="007C3341"/>
    <w:rsid w:val="007C35F2"/>
    <w:rsid w:val="007C376D"/>
    <w:rsid w:val="007C3826"/>
    <w:rsid w:val="007C39C6"/>
    <w:rsid w:val="007C55BA"/>
    <w:rsid w:val="007C5648"/>
    <w:rsid w:val="007C6CD3"/>
    <w:rsid w:val="007C6E8B"/>
    <w:rsid w:val="007C7C3D"/>
    <w:rsid w:val="007D00BC"/>
    <w:rsid w:val="007D12AD"/>
    <w:rsid w:val="007D173E"/>
    <w:rsid w:val="007D1832"/>
    <w:rsid w:val="007D1A3B"/>
    <w:rsid w:val="007D1E60"/>
    <w:rsid w:val="007D2042"/>
    <w:rsid w:val="007D237B"/>
    <w:rsid w:val="007D338C"/>
    <w:rsid w:val="007D35A6"/>
    <w:rsid w:val="007D44E8"/>
    <w:rsid w:val="007D4600"/>
    <w:rsid w:val="007D4AB1"/>
    <w:rsid w:val="007D53A4"/>
    <w:rsid w:val="007D5586"/>
    <w:rsid w:val="007D5BA8"/>
    <w:rsid w:val="007D5CB0"/>
    <w:rsid w:val="007D5DBD"/>
    <w:rsid w:val="007D606C"/>
    <w:rsid w:val="007D6E38"/>
    <w:rsid w:val="007D76F0"/>
    <w:rsid w:val="007E00C3"/>
    <w:rsid w:val="007E0539"/>
    <w:rsid w:val="007E16CE"/>
    <w:rsid w:val="007E2079"/>
    <w:rsid w:val="007E27C9"/>
    <w:rsid w:val="007E40D5"/>
    <w:rsid w:val="007E4240"/>
    <w:rsid w:val="007E571D"/>
    <w:rsid w:val="007E5A19"/>
    <w:rsid w:val="007E5B53"/>
    <w:rsid w:val="007E613C"/>
    <w:rsid w:val="007E613E"/>
    <w:rsid w:val="007E63AB"/>
    <w:rsid w:val="007E64DB"/>
    <w:rsid w:val="007E654D"/>
    <w:rsid w:val="007E661F"/>
    <w:rsid w:val="007E6780"/>
    <w:rsid w:val="007E6DB6"/>
    <w:rsid w:val="007E6DDD"/>
    <w:rsid w:val="007E708B"/>
    <w:rsid w:val="007E70DF"/>
    <w:rsid w:val="007E7820"/>
    <w:rsid w:val="007F00D4"/>
    <w:rsid w:val="007F0E6F"/>
    <w:rsid w:val="007F1C8B"/>
    <w:rsid w:val="007F1E26"/>
    <w:rsid w:val="007F2557"/>
    <w:rsid w:val="007F285F"/>
    <w:rsid w:val="007F289F"/>
    <w:rsid w:val="007F28A1"/>
    <w:rsid w:val="007F2B12"/>
    <w:rsid w:val="007F3332"/>
    <w:rsid w:val="007F3355"/>
    <w:rsid w:val="007F3FFB"/>
    <w:rsid w:val="007F44BB"/>
    <w:rsid w:val="007F483A"/>
    <w:rsid w:val="007F4CD8"/>
    <w:rsid w:val="007F4FEC"/>
    <w:rsid w:val="007F56A7"/>
    <w:rsid w:val="007F6D5F"/>
    <w:rsid w:val="007F7672"/>
    <w:rsid w:val="0080063A"/>
    <w:rsid w:val="00800F68"/>
    <w:rsid w:val="00801031"/>
    <w:rsid w:val="00801B89"/>
    <w:rsid w:val="00802779"/>
    <w:rsid w:val="008027BC"/>
    <w:rsid w:val="00802A86"/>
    <w:rsid w:val="00802BC2"/>
    <w:rsid w:val="00802DDB"/>
    <w:rsid w:val="00802F1F"/>
    <w:rsid w:val="0080320A"/>
    <w:rsid w:val="008034F3"/>
    <w:rsid w:val="008038BF"/>
    <w:rsid w:val="00803C52"/>
    <w:rsid w:val="0080563E"/>
    <w:rsid w:val="008056EF"/>
    <w:rsid w:val="00805DBC"/>
    <w:rsid w:val="008064DB"/>
    <w:rsid w:val="0080650C"/>
    <w:rsid w:val="00806666"/>
    <w:rsid w:val="00806A1D"/>
    <w:rsid w:val="00807CEB"/>
    <w:rsid w:val="00807D94"/>
    <w:rsid w:val="0081058F"/>
    <w:rsid w:val="008106D7"/>
    <w:rsid w:val="00811C1D"/>
    <w:rsid w:val="00812BF4"/>
    <w:rsid w:val="00813AC9"/>
    <w:rsid w:val="00813B45"/>
    <w:rsid w:val="0081412A"/>
    <w:rsid w:val="008144AE"/>
    <w:rsid w:val="00814DDA"/>
    <w:rsid w:val="0081564A"/>
    <w:rsid w:val="0081732C"/>
    <w:rsid w:val="00817BBF"/>
    <w:rsid w:val="00817C66"/>
    <w:rsid w:val="0082085F"/>
    <w:rsid w:val="0082092B"/>
    <w:rsid w:val="00820C6D"/>
    <w:rsid w:val="00821746"/>
    <w:rsid w:val="008227D5"/>
    <w:rsid w:val="0082289A"/>
    <w:rsid w:val="0082316E"/>
    <w:rsid w:val="0082343C"/>
    <w:rsid w:val="00823E6F"/>
    <w:rsid w:val="00824DE9"/>
    <w:rsid w:val="00825B68"/>
    <w:rsid w:val="0082609D"/>
    <w:rsid w:val="008260B1"/>
    <w:rsid w:val="008265FB"/>
    <w:rsid w:val="00826AAE"/>
    <w:rsid w:val="0082752B"/>
    <w:rsid w:val="008275CF"/>
    <w:rsid w:val="00827E93"/>
    <w:rsid w:val="00830969"/>
    <w:rsid w:val="00830D62"/>
    <w:rsid w:val="008327F8"/>
    <w:rsid w:val="008328F9"/>
    <w:rsid w:val="00832D46"/>
    <w:rsid w:val="008340CE"/>
    <w:rsid w:val="00834266"/>
    <w:rsid w:val="008345AA"/>
    <w:rsid w:val="00834FC8"/>
    <w:rsid w:val="00835E3C"/>
    <w:rsid w:val="00836746"/>
    <w:rsid w:val="00837699"/>
    <w:rsid w:val="008378C1"/>
    <w:rsid w:val="00837FF6"/>
    <w:rsid w:val="008400FC"/>
    <w:rsid w:val="0084030F"/>
    <w:rsid w:val="00840759"/>
    <w:rsid w:val="008410BD"/>
    <w:rsid w:val="00842473"/>
    <w:rsid w:val="00842605"/>
    <w:rsid w:val="0084269A"/>
    <w:rsid w:val="0084269B"/>
    <w:rsid w:val="0084273F"/>
    <w:rsid w:val="00843138"/>
    <w:rsid w:val="00843760"/>
    <w:rsid w:val="00843A1D"/>
    <w:rsid w:val="00843ABC"/>
    <w:rsid w:val="00843C81"/>
    <w:rsid w:val="0084520E"/>
    <w:rsid w:val="00845FEF"/>
    <w:rsid w:val="00846266"/>
    <w:rsid w:val="008466F2"/>
    <w:rsid w:val="00846B64"/>
    <w:rsid w:val="00846D84"/>
    <w:rsid w:val="00847332"/>
    <w:rsid w:val="00847D59"/>
    <w:rsid w:val="00850A6F"/>
    <w:rsid w:val="00850D09"/>
    <w:rsid w:val="00850DDF"/>
    <w:rsid w:val="00850E7D"/>
    <w:rsid w:val="00850F4D"/>
    <w:rsid w:val="00851191"/>
    <w:rsid w:val="008517FD"/>
    <w:rsid w:val="00851AE5"/>
    <w:rsid w:val="00852CA5"/>
    <w:rsid w:val="0085308C"/>
    <w:rsid w:val="00853E19"/>
    <w:rsid w:val="0085429F"/>
    <w:rsid w:val="0085504C"/>
    <w:rsid w:val="008554FC"/>
    <w:rsid w:val="00855CA3"/>
    <w:rsid w:val="00855E3F"/>
    <w:rsid w:val="0085673B"/>
    <w:rsid w:val="008569CF"/>
    <w:rsid w:val="00856A36"/>
    <w:rsid w:val="00856E54"/>
    <w:rsid w:val="00857058"/>
    <w:rsid w:val="008578AE"/>
    <w:rsid w:val="00857A96"/>
    <w:rsid w:val="00857DE5"/>
    <w:rsid w:val="008600F3"/>
    <w:rsid w:val="00860278"/>
    <w:rsid w:val="00860297"/>
    <w:rsid w:val="00861123"/>
    <w:rsid w:val="00861916"/>
    <w:rsid w:val="00861BB2"/>
    <w:rsid w:val="00863BEF"/>
    <w:rsid w:val="00863CC0"/>
    <w:rsid w:val="0086402D"/>
    <w:rsid w:val="0086444B"/>
    <w:rsid w:val="0086444D"/>
    <w:rsid w:val="008649CE"/>
    <w:rsid w:val="00864BDB"/>
    <w:rsid w:val="00864E64"/>
    <w:rsid w:val="00864F61"/>
    <w:rsid w:val="008651AF"/>
    <w:rsid w:val="00865208"/>
    <w:rsid w:val="00865957"/>
    <w:rsid w:val="00865A76"/>
    <w:rsid w:val="008666E8"/>
    <w:rsid w:val="0086674D"/>
    <w:rsid w:val="00867B28"/>
    <w:rsid w:val="00867BF4"/>
    <w:rsid w:val="00867DDF"/>
    <w:rsid w:val="00870168"/>
    <w:rsid w:val="00870335"/>
    <w:rsid w:val="008706D0"/>
    <w:rsid w:val="00870FFA"/>
    <w:rsid w:val="00871320"/>
    <w:rsid w:val="0087203A"/>
    <w:rsid w:val="008720F4"/>
    <w:rsid w:val="00872960"/>
    <w:rsid w:val="008729F6"/>
    <w:rsid w:val="00872A1A"/>
    <w:rsid w:val="00872DE1"/>
    <w:rsid w:val="00872F41"/>
    <w:rsid w:val="0087329C"/>
    <w:rsid w:val="008737F4"/>
    <w:rsid w:val="008738CA"/>
    <w:rsid w:val="008749FC"/>
    <w:rsid w:val="00874EDC"/>
    <w:rsid w:val="008752BC"/>
    <w:rsid w:val="008753F3"/>
    <w:rsid w:val="0087757B"/>
    <w:rsid w:val="00877EF2"/>
    <w:rsid w:val="00880BB7"/>
    <w:rsid w:val="00881938"/>
    <w:rsid w:val="00881B4E"/>
    <w:rsid w:val="0088231D"/>
    <w:rsid w:val="008829AE"/>
    <w:rsid w:val="008838F0"/>
    <w:rsid w:val="00883904"/>
    <w:rsid w:val="00883A0C"/>
    <w:rsid w:val="00883C20"/>
    <w:rsid w:val="00884222"/>
    <w:rsid w:val="00884677"/>
    <w:rsid w:val="008859AD"/>
    <w:rsid w:val="00885D70"/>
    <w:rsid w:val="008860AF"/>
    <w:rsid w:val="00886B34"/>
    <w:rsid w:val="00886F01"/>
    <w:rsid w:val="008871B4"/>
    <w:rsid w:val="008871CD"/>
    <w:rsid w:val="00887BCE"/>
    <w:rsid w:val="008902D3"/>
    <w:rsid w:val="00890E15"/>
    <w:rsid w:val="00891B65"/>
    <w:rsid w:val="00891C0D"/>
    <w:rsid w:val="00892964"/>
    <w:rsid w:val="008930D9"/>
    <w:rsid w:val="008932CA"/>
    <w:rsid w:val="0089342D"/>
    <w:rsid w:val="00894C96"/>
    <w:rsid w:val="00895593"/>
    <w:rsid w:val="0089560D"/>
    <w:rsid w:val="0089636A"/>
    <w:rsid w:val="00896570"/>
    <w:rsid w:val="008967A8"/>
    <w:rsid w:val="00896829"/>
    <w:rsid w:val="00896E23"/>
    <w:rsid w:val="008978FE"/>
    <w:rsid w:val="008A0422"/>
    <w:rsid w:val="008A08CE"/>
    <w:rsid w:val="008A0B68"/>
    <w:rsid w:val="008A0E93"/>
    <w:rsid w:val="008A3454"/>
    <w:rsid w:val="008A3575"/>
    <w:rsid w:val="008A3698"/>
    <w:rsid w:val="008A490F"/>
    <w:rsid w:val="008A4EBF"/>
    <w:rsid w:val="008A5C47"/>
    <w:rsid w:val="008A60E7"/>
    <w:rsid w:val="008A647C"/>
    <w:rsid w:val="008A6A95"/>
    <w:rsid w:val="008A7137"/>
    <w:rsid w:val="008A732A"/>
    <w:rsid w:val="008A764F"/>
    <w:rsid w:val="008A7C84"/>
    <w:rsid w:val="008B030E"/>
    <w:rsid w:val="008B03EA"/>
    <w:rsid w:val="008B0C10"/>
    <w:rsid w:val="008B1950"/>
    <w:rsid w:val="008B2366"/>
    <w:rsid w:val="008B23C5"/>
    <w:rsid w:val="008B2CE4"/>
    <w:rsid w:val="008B3C6D"/>
    <w:rsid w:val="008B49B8"/>
    <w:rsid w:val="008B4FEE"/>
    <w:rsid w:val="008B58CB"/>
    <w:rsid w:val="008B5AE9"/>
    <w:rsid w:val="008B616C"/>
    <w:rsid w:val="008B63D8"/>
    <w:rsid w:val="008B75ED"/>
    <w:rsid w:val="008B7673"/>
    <w:rsid w:val="008B76DC"/>
    <w:rsid w:val="008B78DE"/>
    <w:rsid w:val="008C0D6C"/>
    <w:rsid w:val="008C0FD5"/>
    <w:rsid w:val="008C1254"/>
    <w:rsid w:val="008C1C0C"/>
    <w:rsid w:val="008C2C39"/>
    <w:rsid w:val="008C32C6"/>
    <w:rsid w:val="008C3467"/>
    <w:rsid w:val="008C383E"/>
    <w:rsid w:val="008C3C8C"/>
    <w:rsid w:val="008C3EAC"/>
    <w:rsid w:val="008C4293"/>
    <w:rsid w:val="008C4980"/>
    <w:rsid w:val="008C6835"/>
    <w:rsid w:val="008C68B0"/>
    <w:rsid w:val="008C7185"/>
    <w:rsid w:val="008D044D"/>
    <w:rsid w:val="008D04C4"/>
    <w:rsid w:val="008D06C5"/>
    <w:rsid w:val="008D0985"/>
    <w:rsid w:val="008D0A09"/>
    <w:rsid w:val="008D0C6A"/>
    <w:rsid w:val="008D147B"/>
    <w:rsid w:val="008D15EA"/>
    <w:rsid w:val="008D19B4"/>
    <w:rsid w:val="008D2100"/>
    <w:rsid w:val="008D2805"/>
    <w:rsid w:val="008D3CDD"/>
    <w:rsid w:val="008D56E9"/>
    <w:rsid w:val="008D5E53"/>
    <w:rsid w:val="008D5FFD"/>
    <w:rsid w:val="008D6382"/>
    <w:rsid w:val="008D680E"/>
    <w:rsid w:val="008E0061"/>
    <w:rsid w:val="008E03B5"/>
    <w:rsid w:val="008E0400"/>
    <w:rsid w:val="008E08A7"/>
    <w:rsid w:val="008E0E0F"/>
    <w:rsid w:val="008E1696"/>
    <w:rsid w:val="008E18BB"/>
    <w:rsid w:val="008E274D"/>
    <w:rsid w:val="008E2EFF"/>
    <w:rsid w:val="008E5399"/>
    <w:rsid w:val="008E581D"/>
    <w:rsid w:val="008E5B78"/>
    <w:rsid w:val="008E75B9"/>
    <w:rsid w:val="008E77A4"/>
    <w:rsid w:val="008E7ACB"/>
    <w:rsid w:val="008F037A"/>
    <w:rsid w:val="008F06FC"/>
    <w:rsid w:val="008F0995"/>
    <w:rsid w:val="008F129F"/>
    <w:rsid w:val="008F2254"/>
    <w:rsid w:val="008F3808"/>
    <w:rsid w:val="008F3A6C"/>
    <w:rsid w:val="008F5B53"/>
    <w:rsid w:val="008F615D"/>
    <w:rsid w:val="008F6B6A"/>
    <w:rsid w:val="008F7BB4"/>
    <w:rsid w:val="008F7C9F"/>
    <w:rsid w:val="008F7D69"/>
    <w:rsid w:val="00900310"/>
    <w:rsid w:val="00900487"/>
    <w:rsid w:val="00900737"/>
    <w:rsid w:val="00901A21"/>
    <w:rsid w:val="00901B57"/>
    <w:rsid w:val="00902979"/>
    <w:rsid w:val="00903AC6"/>
    <w:rsid w:val="009044F7"/>
    <w:rsid w:val="009048FB"/>
    <w:rsid w:val="00904E00"/>
    <w:rsid w:val="009059EB"/>
    <w:rsid w:val="009062F8"/>
    <w:rsid w:val="0090678D"/>
    <w:rsid w:val="00906847"/>
    <w:rsid w:val="0090686C"/>
    <w:rsid w:val="00906CF0"/>
    <w:rsid w:val="00911216"/>
    <w:rsid w:val="009127B3"/>
    <w:rsid w:val="00912A36"/>
    <w:rsid w:val="00912ABC"/>
    <w:rsid w:val="009134F1"/>
    <w:rsid w:val="00914681"/>
    <w:rsid w:val="009150C7"/>
    <w:rsid w:val="009157BC"/>
    <w:rsid w:val="009159BB"/>
    <w:rsid w:val="00915C78"/>
    <w:rsid w:val="00916BD1"/>
    <w:rsid w:val="00917520"/>
    <w:rsid w:val="009175B6"/>
    <w:rsid w:val="00917DE6"/>
    <w:rsid w:val="00920310"/>
    <w:rsid w:val="0092032D"/>
    <w:rsid w:val="00920610"/>
    <w:rsid w:val="00920FB0"/>
    <w:rsid w:val="0092120E"/>
    <w:rsid w:val="009215F4"/>
    <w:rsid w:val="00921A6C"/>
    <w:rsid w:val="00924243"/>
    <w:rsid w:val="00924269"/>
    <w:rsid w:val="0092472C"/>
    <w:rsid w:val="0092478E"/>
    <w:rsid w:val="009248F9"/>
    <w:rsid w:val="00925478"/>
    <w:rsid w:val="00926C3C"/>
    <w:rsid w:val="00927995"/>
    <w:rsid w:val="00930A99"/>
    <w:rsid w:val="009312CA"/>
    <w:rsid w:val="009316B1"/>
    <w:rsid w:val="00931C12"/>
    <w:rsid w:val="00932696"/>
    <w:rsid w:val="009331EC"/>
    <w:rsid w:val="009335E2"/>
    <w:rsid w:val="00933816"/>
    <w:rsid w:val="00933EE9"/>
    <w:rsid w:val="009347DA"/>
    <w:rsid w:val="0093482E"/>
    <w:rsid w:val="009352D1"/>
    <w:rsid w:val="00935B91"/>
    <w:rsid w:val="00935DFF"/>
    <w:rsid w:val="00936799"/>
    <w:rsid w:val="009367B2"/>
    <w:rsid w:val="009403D8"/>
    <w:rsid w:val="00940498"/>
    <w:rsid w:val="00941B28"/>
    <w:rsid w:val="00942A63"/>
    <w:rsid w:val="00942CC9"/>
    <w:rsid w:val="00943D03"/>
    <w:rsid w:val="0094472B"/>
    <w:rsid w:val="00944B03"/>
    <w:rsid w:val="00944C8F"/>
    <w:rsid w:val="0094509A"/>
    <w:rsid w:val="009459AB"/>
    <w:rsid w:val="009460E7"/>
    <w:rsid w:val="0094640C"/>
    <w:rsid w:val="00946967"/>
    <w:rsid w:val="00946DEB"/>
    <w:rsid w:val="009500B9"/>
    <w:rsid w:val="00950463"/>
    <w:rsid w:val="009516EF"/>
    <w:rsid w:val="00951BE5"/>
    <w:rsid w:val="009521FF"/>
    <w:rsid w:val="00952BEB"/>
    <w:rsid w:val="00953084"/>
    <w:rsid w:val="00953298"/>
    <w:rsid w:val="009534B0"/>
    <w:rsid w:val="009535E3"/>
    <w:rsid w:val="00953C5D"/>
    <w:rsid w:val="00953D7C"/>
    <w:rsid w:val="00953F10"/>
    <w:rsid w:val="00954AAE"/>
    <w:rsid w:val="00955483"/>
    <w:rsid w:val="0095659D"/>
    <w:rsid w:val="0095707B"/>
    <w:rsid w:val="00957271"/>
    <w:rsid w:val="00957BE8"/>
    <w:rsid w:val="00957CAA"/>
    <w:rsid w:val="00960817"/>
    <w:rsid w:val="00960CDB"/>
    <w:rsid w:val="00960CF8"/>
    <w:rsid w:val="0096132E"/>
    <w:rsid w:val="009618C7"/>
    <w:rsid w:val="00962193"/>
    <w:rsid w:val="00962DCE"/>
    <w:rsid w:val="00962F80"/>
    <w:rsid w:val="009630F4"/>
    <w:rsid w:val="00963142"/>
    <w:rsid w:val="00963252"/>
    <w:rsid w:val="009632A1"/>
    <w:rsid w:val="00963E69"/>
    <w:rsid w:val="00963ED8"/>
    <w:rsid w:val="00963FA2"/>
    <w:rsid w:val="009640D8"/>
    <w:rsid w:val="00964A6A"/>
    <w:rsid w:val="00965343"/>
    <w:rsid w:val="00965A15"/>
    <w:rsid w:val="009662CB"/>
    <w:rsid w:val="0096648C"/>
    <w:rsid w:val="00966834"/>
    <w:rsid w:val="00966B0C"/>
    <w:rsid w:val="0096702F"/>
    <w:rsid w:val="00967101"/>
    <w:rsid w:val="00971029"/>
    <w:rsid w:val="00972108"/>
    <w:rsid w:val="00972250"/>
    <w:rsid w:val="009726AA"/>
    <w:rsid w:val="0097281F"/>
    <w:rsid w:val="00972A1D"/>
    <w:rsid w:val="00972ED2"/>
    <w:rsid w:val="0097346A"/>
    <w:rsid w:val="00973D8D"/>
    <w:rsid w:val="00974C73"/>
    <w:rsid w:val="00975695"/>
    <w:rsid w:val="00976666"/>
    <w:rsid w:val="00976B68"/>
    <w:rsid w:val="0098068F"/>
    <w:rsid w:val="00980748"/>
    <w:rsid w:val="00981B9B"/>
    <w:rsid w:val="00981C67"/>
    <w:rsid w:val="00982A2A"/>
    <w:rsid w:val="00982C3A"/>
    <w:rsid w:val="00982E76"/>
    <w:rsid w:val="00983948"/>
    <w:rsid w:val="00983D93"/>
    <w:rsid w:val="009842C6"/>
    <w:rsid w:val="0098493E"/>
    <w:rsid w:val="009857BB"/>
    <w:rsid w:val="009859AE"/>
    <w:rsid w:val="0098620C"/>
    <w:rsid w:val="009865C0"/>
    <w:rsid w:val="009866FE"/>
    <w:rsid w:val="0098704C"/>
    <w:rsid w:val="00987677"/>
    <w:rsid w:val="009877C9"/>
    <w:rsid w:val="009877CB"/>
    <w:rsid w:val="00987D61"/>
    <w:rsid w:val="0099077A"/>
    <w:rsid w:val="009908BD"/>
    <w:rsid w:val="009908CB"/>
    <w:rsid w:val="00990B20"/>
    <w:rsid w:val="00990F3D"/>
    <w:rsid w:val="009922EF"/>
    <w:rsid w:val="0099261B"/>
    <w:rsid w:val="00992900"/>
    <w:rsid w:val="009931D0"/>
    <w:rsid w:val="00993394"/>
    <w:rsid w:val="0099357A"/>
    <w:rsid w:val="0099391B"/>
    <w:rsid w:val="00993CE8"/>
    <w:rsid w:val="00993E46"/>
    <w:rsid w:val="00994E62"/>
    <w:rsid w:val="00995064"/>
    <w:rsid w:val="00995624"/>
    <w:rsid w:val="00995C72"/>
    <w:rsid w:val="00995D28"/>
    <w:rsid w:val="00996395"/>
    <w:rsid w:val="00996881"/>
    <w:rsid w:val="00996914"/>
    <w:rsid w:val="009A01AC"/>
    <w:rsid w:val="009A02A7"/>
    <w:rsid w:val="009A0853"/>
    <w:rsid w:val="009A0B37"/>
    <w:rsid w:val="009A1395"/>
    <w:rsid w:val="009A13FE"/>
    <w:rsid w:val="009A1968"/>
    <w:rsid w:val="009A1EAB"/>
    <w:rsid w:val="009A1F87"/>
    <w:rsid w:val="009A2350"/>
    <w:rsid w:val="009A2834"/>
    <w:rsid w:val="009A2CBA"/>
    <w:rsid w:val="009A2D1E"/>
    <w:rsid w:val="009A36BC"/>
    <w:rsid w:val="009A49FA"/>
    <w:rsid w:val="009A4C17"/>
    <w:rsid w:val="009A50F8"/>
    <w:rsid w:val="009A53DD"/>
    <w:rsid w:val="009A53F0"/>
    <w:rsid w:val="009A63B3"/>
    <w:rsid w:val="009A68B6"/>
    <w:rsid w:val="009A6D2D"/>
    <w:rsid w:val="009A7326"/>
    <w:rsid w:val="009A76E9"/>
    <w:rsid w:val="009A7CB8"/>
    <w:rsid w:val="009A7D28"/>
    <w:rsid w:val="009B04BC"/>
    <w:rsid w:val="009B07D9"/>
    <w:rsid w:val="009B0AD5"/>
    <w:rsid w:val="009B0D62"/>
    <w:rsid w:val="009B107B"/>
    <w:rsid w:val="009B195F"/>
    <w:rsid w:val="009B2AAC"/>
    <w:rsid w:val="009B2B22"/>
    <w:rsid w:val="009B3074"/>
    <w:rsid w:val="009B3CFD"/>
    <w:rsid w:val="009B5762"/>
    <w:rsid w:val="009B651A"/>
    <w:rsid w:val="009B69CA"/>
    <w:rsid w:val="009B6D7A"/>
    <w:rsid w:val="009B6F8E"/>
    <w:rsid w:val="009B704A"/>
    <w:rsid w:val="009B775F"/>
    <w:rsid w:val="009C0412"/>
    <w:rsid w:val="009C140D"/>
    <w:rsid w:val="009C1FC7"/>
    <w:rsid w:val="009C35F3"/>
    <w:rsid w:val="009C390C"/>
    <w:rsid w:val="009C3E5A"/>
    <w:rsid w:val="009C4001"/>
    <w:rsid w:val="009C4471"/>
    <w:rsid w:val="009C44A3"/>
    <w:rsid w:val="009C4754"/>
    <w:rsid w:val="009C5113"/>
    <w:rsid w:val="009C529C"/>
    <w:rsid w:val="009C5697"/>
    <w:rsid w:val="009C5A6C"/>
    <w:rsid w:val="009C5EA3"/>
    <w:rsid w:val="009C5FE6"/>
    <w:rsid w:val="009C6257"/>
    <w:rsid w:val="009C6915"/>
    <w:rsid w:val="009C6CA6"/>
    <w:rsid w:val="009C7850"/>
    <w:rsid w:val="009C79D5"/>
    <w:rsid w:val="009C7DDA"/>
    <w:rsid w:val="009D05BB"/>
    <w:rsid w:val="009D05ED"/>
    <w:rsid w:val="009D087F"/>
    <w:rsid w:val="009D08DA"/>
    <w:rsid w:val="009D0A5B"/>
    <w:rsid w:val="009D1439"/>
    <w:rsid w:val="009D19CA"/>
    <w:rsid w:val="009D1BDF"/>
    <w:rsid w:val="009D1E9C"/>
    <w:rsid w:val="009D2116"/>
    <w:rsid w:val="009D2621"/>
    <w:rsid w:val="009D2907"/>
    <w:rsid w:val="009D2BAD"/>
    <w:rsid w:val="009D39E1"/>
    <w:rsid w:val="009D4689"/>
    <w:rsid w:val="009D5272"/>
    <w:rsid w:val="009D5935"/>
    <w:rsid w:val="009D5E3C"/>
    <w:rsid w:val="009D6A20"/>
    <w:rsid w:val="009D6A8A"/>
    <w:rsid w:val="009D6FB7"/>
    <w:rsid w:val="009D74C2"/>
    <w:rsid w:val="009D7E47"/>
    <w:rsid w:val="009E022B"/>
    <w:rsid w:val="009E0F14"/>
    <w:rsid w:val="009E111C"/>
    <w:rsid w:val="009E1B85"/>
    <w:rsid w:val="009E1E57"/>
    <w:rsid w:val="009E21DF"/>
    <w:rsid w:val="009E223B"/>
    <w:rsid w:val="009E25EF"/>
    <w:rsid w:val="009E2A3F"/>
    <w:rsid w:val="009E3522"/>
    <w:rsid w:val="009E356B"/>
    <w:rsid w:val="009E36C0"/>
    <w:rsid w:val="009E3787"/>
    <w:rsid w:val="009E4638"/>
    <w:rsid w:val="009E4BC0"/>
    <w:rsid w:val="009E4E5A"/>
    <w:rsid w:val="009E5088"/>
    <w:rsid w:val="009E551C"/>
    <w:rsid w:val="009E60D8"/>
    <w:rsid w:val="009E6ADC"/>
    <w:rsid w:val="009F10CD"/>
    <w:rsid w:val="009F1414"/>
    <w:rsid w:val="009F1FA7"/>
    <w:rsid w:val="009F20CE"/>
    <w:rsid w:val="009F2238"/>
    <w:rsid w:val="009F34D9"/>
    <w:rsid w:val="009F3520"/>
    <w:rsid w:val="009F3F33"/>
    <w:rsid w:val="009F4BE6"/>
    <w:rsid w:val="009F552C"/>
    <w:rsid w:val="009F5581"/>
    <w:rsid w:val="009F5651"/>
    <w:rsid w:val="00A000FB"/>
    <w:rsid w:val="00A0025B"/>
    <w:rsid w:val="00A00335"/>
    <w:rsid w:val="00A0064A"/>
    <w:rsid w:val="00A0091E"/>
    <w:rsid w:val="00A009AE"/>
    <w:rsid w:val="00A00E8B"/>
    <w:rsid w:val="00A01342"/>
    <w:rsid w:val="00A014DE"/>
    <w:rsid w:val="00A01A78"/>
    <w:rsid w:val="00A01BC5"/>
    <w:rsid w:val="00A029D3"/>
    <w:rsid w:val="00A02A64"/>
    <w:rsid w:val="00A04116"/>
    <w:rsid w:val="00A041CD"/>
    <w:rsid w:val="00A0479C"/>
    <w:rsid w:val="00A04BB3"/>
    <w:rsid w:val="00A05267"/>
    <w:rsid w:val="00A053CD"/>
    <w:rsid w:val="00A0680F"/>
    <w:rsid w:val="00A07450"/>
    <w:rsid w:val="00A07D6F"/>
    <w:rsid w:val="00A07ECC"/>
    <w:rsid w:val="00A103B0"/>
    <w:rsid w:val="00A10605"/>
    <w:rsid w:val="00A10BC9"/>
    <w:rsid w:val="00A112B4"/>
    <w:rsid w:val="00A1197E"/>
    <w:rsid w:val="00A1197F"/>
    <w:rsid w:val="00A121D0"/>
    <w:rsid w:val="00A12A7C"/>
    <w:rsid w:val="00A13545"/>
    <w:rsid w:val="00A13A74"/>
    <w:rsid w:val="00A140AB"/>
    <w:rsid w:val="00A144B8"/>
    <w:rsid w:val="00A150EA"/>
    <w:rsid w:val="00A1599E"/>
    <w:rsid w:val="00A15EA5"/>
    <w:rsid w:val="00A165EC"/>
    <w:rsid w:val="00A16603"/>
    <w:rsid w:val="00A176F1"/>
    <w:rsid w:val="00A17BA3"/>
    <w:rsid w:val="00A17BE0"/>
    <w:rsid w:val="00A20841"/>
    <w:rsid w:val="00A20B71"/>
    <w:rsid w:val="00A20D08"/>
    <w:rsid w:val="00A2190B"/>
    <w:rsid w:val="00A2192F"/>
    <w:rsid w:val="00A223B8"/>
    <w:rsid w:val="00A22A08"/>
    <w:rsid w:val="00A23A8F"/>
    <w:rsid w:val="00A23CAA"/>
    <w:rsid w:val="00A23E80"/>
    <w:rsid w:val="00A2438E"/>
    <w:rsid w:val="00A2464A"/>
    <w:rsid w:val="00A24B25"/>
    <w:rsid w:val="00A24EB4"/>
    <w:rsid w:val="00A254EE"/>
    <w:rsid w:val="00A25974"/>
    <w:rsid w:val="00A2618C"/>
    <w:rsid w:val="00A26220"/>
    <w:rsid w:val="00A26233"/>
    <w:rsid w:val="00A264CC"/>
    <w:rsid w:val="00A26E11"/>
    <w:rsid w:val="00A2795F"/>
    <w:rsid w:val="00A27D70"/>
    <w:rsid w:val="00A27F23"/>
    <w:rsid w:val="00A302B6"/>
    <w:rsid w:val="00A302E4"/>
    <w:rsid w:val="00A3040F"/>
    <w:rsid w:val="00A307F0"/>
    <w:rsid w:val="00A3096C"/>
    <w:rsid w:val="00A309E0"/>
    <w:rsid w:val="00A31A83"/>
    <w:rsid w:val="00A31DA8"/>
    <w:rsid w:val="00A31F87"/>
    <w:rsid w:val="00A32CA3"/>
    <w:rsid w:val="00A32DD8"/>
    <w:rsid w:val="00A3345D"/>
    <w:rsid w:val="00A342F9"/>
    <w:rsid w:val="00A3445E"/>
    <w:rsid w:val="00A34582"/>
    <w:rsid w:val="00A350EC"/>
    <w:rsid w:val="00A35B66"/>
    <w:rsid w:val="00A35E76"/>
    <w:rsid w:val="00A360BB"/>
    <w:rsid w:val="00A36133"/>
    <w:rsid w:val="00A37827"/>
    <w:rsid w:val="00A37A75"/>
    <w:rsid w:val="00A4005D"/>
    <w:rsid w:val="00A40205"/>
    <w:rsid w:val="00A4051C"/>
    <w:rsid w:val="00A41B64"/>
    <w:rsid w:val="00A41E27"/>
    <w:rsid w:val="00A421B9"/>
    <w:rsid w:val="00A4276B"/>
    <w:rsid w:val="00A432B3"/>
    <w:rsid w:val="00A43881"/>
    <w:rsid w:val="00A43915"/>
    <w:rsid w:val="00A43B42"/>
    <w:rsid w:val="00A4433E"/>
    <w:rsid w:val="00A44500"/>
    <w:rsid w:val="00A452E9"/>
    <w:rsid w:val="00A457BE"/>
    <w:rsid w:val="00A4582F"/>
    <w:rsid w:val="00A46788"/>
    <w:rsid w:val="00A47E29"/>
    <w:rsid w:val="00A51078"/>
    <w:rsid w:val="00A527DF"/>
    <w:rsid w:val="00A52854"/>
    <w:rsid w:val="00A52884"/>
    <w:rsid w:val="00A52BE2"/>
    <w:rsid w:val="00A531A8"/>
    <w:rsid w:val="00A53210"/>
    <w:rsid w:val="00A5372A"/>
    <w:rsid w:val="00A54467"/>
    <w:rsid w:val="00A545DD"/>
    <w:rsid w:val="00A54917"/>
    <w:rsid w:val="00A54BB0"/>
    <w:rsid w:val="00A55AE5"/>
    <w:rsid w:val="00A55E21"/>
    <w:rsid w:val="00A56E42"/>
    <w:rsid w:val="00A5709F"/>
    <w:rsid w:val="00A570D0"/>
    <w:rsid w:val="00A57F2D"/>
    <w:rsid w:val="00A57FBD"/>
    <w:rsid w:val="00A6005A"/>
    <w:rsid w:val="00A600D6"/>
    <w:rsid w:val="00A61398"/>
    <w:rsid w:val="00A61A42"/>
    <w:rsid w:val="00A61D12"/>
    <w:rsid w:val="00A61F93"/>
    <w:rsid w:val="00A634D1"/>
    <w:rsid w:val="00A63E34"/>
    <w:rsid w:val="00A64218"/>
    <w:rsid w:val="00A64B04"/>
    <w:rsid w:val="00A64BA7"/>
    <w:rsid w:val="00A65552"/>
    <w:rsid w:val="00A65726"/>
    <w:rsid w:val="00A667D2"/>
    <w:rsid w:val="00A67367"/>
    <w:rsid w:val="00A67D1A"/>
    <w:rsid w:val="00A701AE"/>
    <w:rsid w:val="00A70732"/>
    <w:rsid w:val="00A710B5"/>
    <w:rsid w:val="00A7115C"/>
    <w:rsid w:val="00A71C94"/>
    <w:rsid w:val="00A71ECF"/>
    <w:rsid w:val="00A720EF"/>
    <w:rsid w:val="00A728E6"/>
    <w:rsid w:val="00A738EF"/>
    <w:rsid w:val="00A73C0D"/>
    <w:rsid w:val="00A73C74"/>
    <w:rsid w:val="00A74B16"/>
    <w:rsid w:val="00A74D94"/>
    <w:rsid w:val="00A754E8"/>
    <w:rsid w:val="00A758BC"/>
    <w:rsid w:val="00A76998"/>
    <w:rsid w:val="00A76A9F"/>
    <w:rsid w:val="00A76CEA"/>
    <w:rsid w:val="00A774FA"/>
    <w:rsid w:val="00A778FD"/>
    <w:rsid w:val="00A80D4A"/>
    <w:rsid w:val="00A81EF5"/>
    <w:rsid w:val="00A82AF9"/>
    <w:rsid w:val="00A842DA"/>
    <w:rsid w:val="00A843EA"/>
    <w:rsid w:val="00A849EA"/>
    <w:rsid w:val="00A850D7"/>
    <w:rsid w:val="00A8560E"/>
    <w:rsid w:val="00A85871"/>
    <w:rsid w:val="00A85972"/>
    <w:rsid w:val="00A85B64"/>
    <w:rsid w:val="00A85DAD"/>
    <w:rsid w:val="00A86035"/>
    <w:rsid w:val="00A86CE7"/>
    <w:rsid w:val="00A86E1B"/>
    <w:rsid w:val="00A86F45"/>
    <w:rsid w:val="00A86F51"/>
    <w:rsid w:val="00A87221"/>
    <w:rsid w:val="00A87652"/>
    <w:rsid w:val="00A90AF6"/>
    <w:rsid w:val="00A91A30"/>
    <w:rsid w:val="00A92278"/>
    <w:rsid w:val="00A9294C"/>
    <w:rsid w:val="00A92A16"/>
    <w:rsid w:val="00A9371C"/>
    <w:rsid w:val="00A9539F"/>
    <w:rsid w:val="00A95908"/>
    <w:rsid w:val="00A9595B"/>
    <w:rsid w:val="00A95A4B"/>
    <w:rsid w:val="00A95BBB"/>
    <w:rsid w:val="00A974D0"/>
    <w:rsid w:val="00A976A7"/>
    <w:rsid w:val="00A97B5D"/>
    <w:rsid w:val="00AA0DC9"/>
    <w:rsid w:val="00AA0E86"/>
    <w:rsid w:val="00AA20CB"/>
    <w:rsid w:val="00AA243B"/>
    <w:rsid w:val="00AA278F"/>
    <w:rsid w:val="00AA3E99"/>
    <w:rsid w:val="00AA46C7"/>
    <w:rsid w:val="00AA49EB"/>
    <w:rsid w:val="00AA4CB2"/>
    <w:rsid w:val="00AA54D3"/>
    <w:rsid w:val="00AA5810"/>
    <w:rsid w:val="00AA5B2F"/>
    <w:rsid w:val="00AA664C"/>
    <w:rsid w:val="00AB0360"/>
    <w:rsid w:val="00AB052E"/>
    <w:rsid w:val="00AB12D3"/>
    <w:rsid w:val="00AB176A"/>
    <w:rsid w:val="00AB18B3"/>
    <w:rsid w:val="00AB1BE4"/>
    <w:rsid w:val="00AB211E"/>
    <w:rsid w:val="00AB23CB"/>
    <w:rsid w:val="00AB3211"/>
    <w:rsid w:val="00AB4694"/>
    <w:rsid w:val="00AB5A98"/>
    <w:rsid w:val="00AB60E5"/>
    <w:rsid w:val="00AB65BD"/>
    <w:rsid w:val="00AB715D"/>
    <w:rsid w:val="00AB738A"/>
    <w:rsid w:val="00AB768E"/>
    <w:rsid w:val="00AB7864"/>
    <w:rsid w:val="00AB7DB9"/>
    <w:rsid w:val="00AB7DF0"/>
    <w:rsid w:val="00AC0752"/>
    <w:rsid w:val="00AC0967"/>
    <w:rsid w:val="00AC1194"/>
    <w:rsid w:val="00AC11CC"/>
    <w:rsid w:val="00AC11DF"/>
    <w:rsid w:val="00AC1255"/>
    <w:rsid w:val="00AC1B37"/>
    <w:rsid w:val="00AC1F35"/>
    <w:rsid w:val="00AC352B"/>
    <w:rsid w:val="00AC381C"/>
    <w:rsid w:val="00AC3A64"/>
    <w:rsid w:val="00AC3BA5"/>
    <w:rsid w:val="00AC5252"/>
    <w:rsid w:val="00AC5EC1"/>
    <w:rsid w:val="00AC635D"/>
    <w:rsid w:val="00AC702C"/>
    <w:rsid w:val="00AC71C3"/>
    <w:rsid w:val="00AC7685"/>
    <w:rsid w:val="00AC7C28"/>
    <w:rsid w:val="00AD00C1"/>
    <w:rsid w:val="00AD04A2"/>
    <w:rsid w:val="00AD1703"/>
    <w:rsid w:val="00AD1A81"/>
    <w:rsid w:val="00AD2654"/>
    <w:rsid w:val="00AD2D31"/>
    <w:rsid w:val="00AD31B6"/>
    <w:rsid w:val="00AD41D4"/>
    <w:rsid w:val="00AD45F5"/>
    <w:rsid w:val="00AD530D"/>
    <w:rsid w:val="00AD6164"/>
    <w:rsid w:val="00AE0319"/>
    <w:rsid w:val="00AE0423"/>
    <w:rsid w:val="00AE0BFB"/>
    <w:rsid w:val="00AE0CD2"/>
    <w:rsid w:val="00AE1DBD"/>
    <w:rsid w:val="00AE249C"/>
    <w:rsid w:val="00AE2941"/>
    <w:rsid w:val="00AE3162"/>
    <w:rsid w:val="00AE3362"/>
    <w:rsid w:val="00AE3BF6"/>
    <w:rsid w:val="00AE42D6"/>
    <w:rsid w:val="00AE4352"/>
    <w:rsid w:val="00AE4F88"/>
    <w:rsid w:val="00AE524E"/>
    <w:rsid w:val="00AE5B60"/>
    <w:rsid w:val="00AE5DF0"/>
    <w:rsid w:val="00AE6395"/>
    <w:rsid w:val="00AE6541"/>
    <w:rsid w:val="00AE6831"/>
    <w:rsid w:val="00AE738A"/>
    <w:rsid w:val="00AE74D9"/>
    <w:rsid w:val="00AE75E4"/>
    <w:rsid w:val="00AE7768"/>
    <w:rsid w:val="00AE7896"/>
    <w:rsid w:val="00AE7B9B"/>
    <w:rsid w:val="00AF051B"/>
    <w:rsid w:val="00AF0DC8"/>
    <w:rsid w:val="00AF29FD"/>
    <w:rsid w:val="00AF2BAA"/>
    <w:rsid w:val="00AF2DF8"/>
    <w:rsid w:val="00AF31D3"/>
    <w:rsid w:val="00AF32F9"/>
    <w:rsid w:val="00AF3F46"/>
    <w:rsid w:val="00AF4015"/>
    <w:rsid w:val="00AF56D0"/>
    <w:rsid w:val="00AF70DE"/>
    <w:rsid w:val="00AF72DE"/>
    <w:rsid w:val="00AF7416"/>
    <w:rsid w:val="00AF76FE"/>
    <w:rsid w:val="00B016F5"/>
    <w:rsid w:val="00B01C8D"/>
    <w:rsid w:val="00B01ECA"/>
    <w:rsid w:val="00B02354"/>
    <w:rsid w:val="00B029A4"/>
    <w:rsid w:val="00B038AC"/>
    <w:rsid w:val="00B0391E"/>
    <w:rsid w:val="00B03DE0"/>
    <w:rsid w:val="00B05E35"/>
    <w:rsid w:val="00B064B8"/>
    <w:rsid w:val="00B064FE"/>
    <w:rsid w:val="00B07330"/>
    <w:rsid w:val="00B0743F"/>
    <w:rsid w:val="00B075C1"/>
    <w:rsid w:val="00B07807"/>
    <w:rsid w:val="00B07BCC"/>
    <w:rsid w:val="00B10012"/>
    <w:rsid w:val="00B10640"/>
    <w:rsid w:val="00B10964"/>
    <w:rsid w:val="00B113D4"/>
    <w:rsid w:val="00B117DD"/>
    <w:rsid w:val="00B11CCC"/>
    <w:rsid w:val="00B11FA5"/>
    <w:rsid w:val="00B13911"/>
    <w:rsid w:val="00B13F9C"/>
    <w:rsid w:val="00B14292"/>
    <w:rsid w:val="00B14E15"/>
    <w:rsid w:val="00B15738"/>
    <w:rsid w:val="00B1620A"/>
    <w:rsid w:val="00B1652E"/>
    <w:rsid w:val="00B16A52"/>
    <w:rsid w:val="00B16CCA"/>
    <w:rsid w:val="00B171A1"/>
    <w:rsid w:val="00B17F52"/>
    <w:rsid w:val="00B17FEC"/>
    <w:rsid w:val="00B20AB0"/>
    <w:rsid w:val="00B20B30"/>
    <w:rsid w:val="00B211E8"/>
    <w:rsid w:val="00B2129B"/>
    <w:rsid w:val="00B22815"/>
    <w:rsid w:val="00B234F7"/>
    <w:rsid w:val="00B2470A"/>
    <w:rsid w:val="00B2586C"/>
    <w:rsid w:val="00B26000"/>
    <w:rsid w:val="00B260BA"/>
    <w:rsid w:val="00B2640F"/>
    <w:rsid w:val="00B266DF"/>
    <w:rsid w:val="00B26936"/>
    <w:rsid w:val="00B26DE0"/>
    <w:rsid w:val="00B270A1"/>
    <w:rsid w:val="00B30043"/>
    <w:rsid w:val="00B30FBB"/>
    <w:rsid w:val="00B328B0"/>
    <w:rsid w:val="00B32BD3"/>
    <w:rsid w:val="00B32F01"/>
    <w:rsid w:val="00B33559"/>
    <w:rsid w:val="00B34077"/>
    <w:rsid w:val="00B34264"/>
    <w:rsid w:val="00B35B78"/>
    <w:rsid w:val="00B35F1A"/>
    <w:rsid w:val="00B3685E"/>
    <w:rsid w:val="00B370BF"/>
    <w:rsid w:val="00B40629"/>
    <w:rsid w:val="00B40702"/>
    <w:rsid w:val="00B416C4"/>
    <w:rsid w:val="00B4174E"/>
    <w:rsid w:val="00B41F1D"/>
    <w:rsid w:val="00B42212"/>
    <w:rsid w:val="00B42308"/>
    <w:rsid w:val="00B42469"/>
    <w:rsid w:val="00B42595"/>
    <w:rsid w:val="00B429A9"/>
    <w:rsid w:val="00B42B22"/>
    <w:rsid w:val="00B42CC9"/>
    <w:rsid w:val="00B42F55"/>
    <w:rsid w:val="00B43A80"/>
    <w:rsid w:val="00B4405D"/>
    <w:rsid w:val="00B440DF"/>
    <w:rsid w:val="00B44713"/>
    <w:rsid w:val="00B45050"/>
    <w:rsid w:val="00B454D0"/>
    <w:rsid w:val="00B45B77"/>
    <w:rsid w:val="00B46094"/>
    <w:rsid w:val="00B462CF"/>
    <w:rsid w:val="00B4679F"/>
    <w:rsid w:val="00B5018D"/>
    <w:rsid w:val="00B5026B"/>
    <w:rsid w:val="00B505B0"/>
    <w:rsid w:val="00B52211"/>
    <w:rsid w:val="00B523E8"/>
    <w:rsid w:val="00B52F77"/>
    <w:rsid w:val="00B53385"/>
    <w:rsid w:val="00B5376D"/>
    <w:rsid w:val="00B5378C"/>
    <w:rsid w:val="00B53A2A"/>
    <w:rsid w:val="00B53A59"/>
    <w:rsid w:val="00B53D73"/>
    <w:rsid w:val="00B54518"/>
    <w:rsid w:val="00B546E0"/>
    <w:rsid w:val="00B54C12"/>
    <w:rsid w:val="00B54C53"/>
    <w:rsid w:val="00B54C71"/>
    <w:rsid w:val="00B551BD"/>
    <w:rsid w:val="00B55BDB"/>
    <w:rsid w:val="00B5615F"/>
    <w:rsid w:val="00B57A5E"/>
    <w:rsid w:val="00B57BB2"/>
    <w:rsid w:val="00B60468"/>
    <w:rsid w:val="00B615ED"/>
    <w:rsid w:val="00B61DE3"/>
    <w:rsid w:val="00B621C4"/>
    <w:rsid w:val="00B6232B"/>
    <w:rsid w:val="00B62A56"/>
    <w:rsid w:val="00B62B43"/>
    <w:rsid w:val="00B62D28"/>
    <w:rsid w:val="00B63D4F"/>
    <w:rsid w:val="00B64528"/>
    <w:rsid w:val="00B649D8"/>
    <w:rsid w:val="00B64C07"/>
    <w:rsid w:val="00B64CEC"/>
    <w:rsid w:val="00B650EC"/>
    <w:rsid w:val="00B6528D"/>
    <w:rsid w:val="00B66EB9"/>
    <w:rsid w:val="00B67C17"/>
    <w:rsid w:val="00B7000B"/>
    <w:rsid w:val="00B70C38"/>
    <w:rsid w:val="00B7120E"/>
    <w:rsid w:val="00B7172C"/>
    <w:rsid w:val="00B72275"/>
    <w:rsid w:val="00B7267A"/>
    <w:rsid w:val="00B7284D"/>
    <w:rsid w:val="00B72B77"/>
    <w:rsid w:val="00B74DCC"/>
    <w:rsid w:val="00B752DF"/>
    <w:rsid w:val="00B7573C"/>
    <w:rsid w:val="00B75EAD"/>
    <w:rsid w:val="00B760AE"/>
    <w:rsid w:val="00B7636F"/>
    <w:rsid w:val="00B76856"/>
    <w:rsid w:val="00B77512"/>
    <w:rsid w:val="00B775D0"/>
    <w:rsid w:val="00B77EFA"/>
    <w:rsid w:val="00B8010C"/>
    <w:rsid w:val="00B803AD"/>
    <w:rsid w:val="00B81B90"/>
    <w:rsid w:val="00B82F6A"/>
    <w:rsid w:val="00B832AE"/>
    <w:rsid w:val="00B839BE"/>
    <w:rsid w:val="00B84258"/>
    <w:rsid w:val="00B84C23"/>
    <w:rsid w:val="00B856B4"/>
    <w:rsid w:val="00B85F7E"/>
    <w:rsid w:val="00B87A52"/>
    <w:rsid w:val="00B91FB2"/>
    <w:rsid w:val="00B92533"/>
    <w:rsid w:val="00B92565"/>
    <w:rsid w:val="00B92A56"/>
    <w:rsid w:val="00B92D2E"/>
    <w:rsid w:val="00B92F5C"/>
    <w:rsid w:val="00B93C7B"/>
    <w:rsid w:val="00B93E0D"/>
    <w:rsid w:val="00B948AC"/>
    <w:rsid w:val="00B95505"/>
    <w:rsid w:val="00B955F7"/>
    <w:rsid w:val="00B95DEF"/>
    <w:rsid w:val="00B960F5"/>
    <w:rsid w:val="00B961FD"/>
    <w:rsid w:val="00B967C4"/>
    <w:rsid w:val="00B96935"/>
    <w:rsid w:val="00B9709A"/>
    <w:rsid w:val="00B97329"/>
    <w:rsid w:val="00B9753F"/>
    <w:rsid w:val="00BA0303"/>
    <w:rsid w:val="00BA0475"/>
    <w:rsid w:val="00BA106B"/>
    <w:rsid w:val="00BA187C"/>
    <w:rsid w:val="00BA1D19"/>
    <w:rsid w:val="00BA3201"/>
    <w:rsid w:val="00BA3299"/>
    <w:rsid w:val="00BA32A7"/>
    <w:rsid w:val="00BA37BA"/>
    <w:rsid w:val="00BA390C"/>
    <w:rsid w:val="00BA3B2F"/>
    <w:rsid w:val="00BA42EB"/>
    <w:rsid w:val="00BA49B0"/>
    <w:rsid w:val="00BA4EC7"/>
    <w:rsid w:val="00BA5092"/>
    <w:rsid w:val="00BA5B3B"/>
    <w:rsid w:val="00BA5FE0"/>
    <w:rsid w:val="00BA66AA"/>
    <w:rsid w:val="00BA68E5"/>
    <w:rsid w:val="00BA7F38"/>
    <w:rsid w:val="00BB06E1"/>
    <w:rsid w:val="00BB0AF7"/>
    <w:rsid w:val="00BB0C5F"/>
    <w:rsid w:val="00BB0D6E"/>
    <w:rsid w:val="00BB0EB9"/>
    <w:rsid w:val="00BB1616"/>
    <w:rsid w:val="00BB1857"/>
    <w:rsid w:val="00BB1CBD"/>
    <w:rsid w:val="00BB20BE"/>
    <w:rsid w:val="00BB25A9"/>
    <w:rsid w:val="00BB26B8"/>
    <w:rsid w:val="00BB27D3"/>
    <w:rsid w:val="00BB2C6A"/>
    <w:rsid w:val="00BB31D3"/>
    <w:rsid w:val="00BB32F0"/>
    <w:rsid w:val="00BB3C16"/>
    <w:rsid w:val="00BB4555"/>
    <w:rsid w:val="00BB4695"/>
    <w:rsid w:val="00BB4FB1"/>
    <w:rsid w:val="00BB5358"/>
    <w:rsid w:val="00BB5637"/>
    <w:rsid w:val="00BB58AE"/>
    <w:rsid w:val="00BB5A7F"/>
    <w:rsid w:val="00BB6793"/>
    <w:rsid w:val="00BB7F1E"/>
    <w:rsid w:val="00BC076D"/>
    <w:rsid w:val="00BC1B52"/>
    <w:rsid w:val="00BC1D4C"/>
    <w:rsid w:val="00BC1E30"/>
    <w:rsid w:val="00BC2AA3"/>
    <w:rsid w:val="00BC2DEB"/>
    <w:rsid w:val="00BC50BF"/>
    <w:rsid w:val="00BC57CD"/>
    <w:rsid w:val="00BC6120"/>
    <w:rsid w:val="00BC6177"/>
    <w:rsid w:val="00BC6A91"/>
    <w:rsid w:val="00BC6D5A"/>
    <w:rsid w:val="00BC6EAF"/>
    <w:rsid w:val="00BC7B2E"/>
    <w:rsid w:val="00BD2C27"/>
    <w:rsid w:val="00BD3762"/>
    <w:rsid w:val="00BD41D5"/>
    <w:rsid w:val="00BD4389"/>
    <w:rsid w:val="00BD43EA"/>
    <w:rsid w:val="00BD43FD"/>
    <w:rsid w:val="00BD497B"/>
    <w:rsid w:val="00BD4F56"/>
    <w:rsid w:val="00BD50E2"/>
    <w:rsid w:val="00BD5E97"/>
    <w:rsid w:val="00BD6174"/>
    <w:rsid w:val="00BD61EC"/>
    <w:rsid w:val="00BD783C"/>
    <w:rsid w:val="00BE0F35"/>
    <w:rsid w:val="00BE1DE3"/>
    <w:rsid w:val="00BE26F8"/>
    <w:rsid w:val="00BE30F3"/>
    <w:rsid w:val="00BE3B05"/>
    <w:rsid w:val="00BE3D86"/>
    <w:rsid w:val="00BE3E76"/>
    <w:rsid w:val="00BE4F16"/>
    <w:rsid w:val="00BE5133"/>
    <w:rsid w:val="00BE56D0"/>
    <w:rsid w:val="00BE624D"/>
    <w:rsid w:val="00BE66DA"/>
    <w:rsid w:val="00BE68FC"/>
    <w:rsid w:val="00BE6ED3"/>
    <w:rsid w:val="00BE730C"/>
    <w:rsid w:val="00BF0130"/>
    <w:rsid w:val="00BF0A5D"/>
    <w:rsid w:val="00BF116B"/>
    <w:rsid w:val="00BF13F1"/>
    <w:rsid w:val="00BF1D16"/>
    <w:rsid w:val="00BF1EDD"/>
    <w:rsid w:val="00BF27AD"/>
    <w:rsid w:val="00BF2D16"/>
    <w:rsid w:val="00BF3674"/>
    <w:rsid w:val="00BF37C5"/>
    <w:rsid w:val="00BF3E1E"/>
    <w:rsid w:val="00BF3F66"/>
    <w:rsid w:val="00BF402C"/>
    <w:rsid w:val="00BF42B9"/>
    <w:rsid w:val="00BF50D5"/>
    <w:rsid w:val="00BF5314"/>
    <w:rsid w:val="00BF5376"/>
    <w:rsid w:val="00BF554B"/>
    <w:rsid w:val="00BF581A"/>
    <w:rsid w:val="00BF620D"/>
    <w:rsid w:val="00BF654F"/>
    <w:rsid w:val="00BF6A23"/>
    <w:rsid w:val="00BF6EDC"/>
    <w:rsid w:val="00BF74BC"/>
    <w:rsid w:val="00BF7DD0"/>
    <w:rsid w:val="00BF7E78"/>
    <w:rsid w:val="00BF7EE0"/>
    <w:rsid w:val="00C0084F"/>
    <w:rsid w:val="00C00C25"/>
    <w:rsid w:val="00C00E12"/>
    <w:rsid w:val="00C010FA"/>
    <w:rsid w:val="00C01127"/>
    <w:rsid w:val="00C01212"/>
    <w:rsid w:val="00C01E61"/>
    <w:rsid w:val="00C0316B"/>
    <w:rsid w:val="00C03920"/>
    <w:rsid w:val="00C04F56"/>
    <w:rsid w:val="00C063D4"/>
    <w:rsid w:val="00C0660B"/>
    <w:rsid w:val="00C06761"/>
    <w:rsid w:val="00C06AFE"/>
    <w:rsid w:val="00C06B4B"/>
    <w:rsid w:val="00C06D29"/>
    <w:rsid w:val="00C1004D"/>
    <w:rsid w:val="00C105BB"/>
    <w:rsid w:val="00C10A05"/>
    <w:rsid w:val="00C113AE"/>
    <w:rsid w:val="00C14B48"/>
    <w:rsid w:val="00C14F5A"/>
    <w:rsid w:val="00C15638"/>
    <w:rsid w:val="00C165B6"/>
    <w:rsid w:val="00C16BD7"/>
    <w:rsid w:val="00C17114"/>
    <w:rsid w:val="00C172D0"/>
    <w:rsid w:val="00C17538"/>
    <w:rsid w:val="00C17747"/>
    <w:rsid w:val="00C2030D"/>
    <w:rsid w:val="00C20468"/>
    <w:rsid w:val="00C2153F"/>
    <w:rsid w:val="00C22F52"/>
    <w:rsid w:val="00C23003"/>
    <w:rsid w:val="00C2317B"/>
    <w:rsid w:val="00C2511A"/>
    <w:rsid w:val="00C260A0"/>
    <w:rsid w:val="00C268C6"/>
    <w:rsid w:val="00C276BC"/>
    <w:rsid w:val="00C27717"/>
    <w:rsid w:val="00C27AC1"/>
    <w:rsid w:val="00C30142"/>
    <w:rsid w:val="00C30153"/>
    <w:rsid w:val="00C306CA"/>
    <w:rsid w:val="00C3184F"/>
    <w:rsid w:val="00C31E26"/>
    <w:rsid w:val="00C320B7"/>
    <w:rsid w:val="00C32E82"/>
    <w:rsid w:val="00C32EDA"/>
    <w:rsid w:val="00C33723"/>
    <w:rsid w:val="00C34202"/>
    <w:rsid w:val="00C343CA"/>
    <w:rsid w:val="00C3544C"/>
    <w:rsid w:val="00C35698"/>
    <w:rsid w:val="00C35F7F"/>
    <w:rsid w:val="00C36055"/>
    <w:rsid w:val="00C36327"/>
    <w:rsid w:val="00C36A0D"/>
    <w:rsid w:val="00C36DB5"/>
    <w:rsid w:val="00C36E34"/>
    <w:rsid w:val="00C375C3"/>
    <w:rsid w:val="00C37DB0"/>
    <w:rsid w:val="00C409FE"/>
    <w:rsid w:val="00C40FB6"/>
    <w:rsid w:val="00C4180C"/>
    <w:rsid w:val="00C421D1"/>
    <w:rsid w:val="00C422A2"/>
    <w:rsid w:val="00C422CD"/>
    <w:rsid w:val="00C42D27"/>
    <w:rsid w:val="00C42DE9"/>
    <w:rsid w:val="00C433BF"/>
    <w:rsid w:val="00C438F4"/>
    <w:rsid w:val="00C4434F"/>
    <w:rsid w:val="00C44C9D"/>
    <w:rsid w:val="00C45C29"/>
    <w:rsid w:val="00C461C5"/>
    <w:rsid w:val="00C46593"/>
    <w:rsid w:val="00C46BB2"/>
    <w:rsid w:val="00C4705C"/>
    <w:rsid w:val="00C504FF"/>
    <w:rsid w:val="00C50B22"/>
    <w:rsid w:val="00C50CED"/>
    <w:rsid w:val="00C519C3"/>
    <w:rsid w:val="00C52401"/>
    <w:rsid w:val="00C526AC"/>
    <w:rsid w:val="00C53FA9"/>
    <w:rsid w:val="00C54555"/>
    <w:rsid w:val="00C54D2C"/>
    <w:rsid w:val="00C554EA"/>
    <w:rsid w:val="00C55970"/>
    <w:rsid w:val="00C55F36"/>
    <w:rsid w:val="00C567B3"/>
    <w:rsid w:val="00C56826"/>
    <w:rsid w:val="00C569BF"/>
    <w:rsid w:val="00C60E82"/>
    <w:rsid w:val="00C615D0"/>
    <w:rsid w:val="00C61756"/>
    <w:rsid w:val="00C61D46"/>
    <w:rsid w:val="00C6227D"/>
    <w:rsid w:val="00C624C3"/>
    <w:rsid w:val="00C631AB"/>
    <w:rsid w:val="00C63C34"/>
    <w:rsid w:val="00C63C40"/>
    <w:rsid w:val="00C63C75"/>
    <w:rsid w:val="00C6423F"/>
    <w:rsid w:val="00C6426D"/>
    <w:rsid w:val="00C6476C"/>
    <w:rsid w:val="00C65F6C"/>
    <w:rsid w:val="00C661D2"/>
    <w:rsid w:val="00C6692E"/>
    <w:rsid w:val="00C66946"/>
    <w:rsid w:val="00C66E62"/>
    <w:rsid w:val="00C67A48"/>
    <w:rsid w:val="00C67D61"/>
    <w:rsid w:val="00C70AC7"/>
    <w:rsid w:val="00C7124C"/>
    <w:rsid w:val="00C71A2E"/>
    <w:rsid w:val="00C71FCF"/>
    <w:rsid w:val="00C72228"/>
    <w:rsid w:val="00C72DD8"/>
    <w:rsid w:val="00C73685"/>
    <w:rsid w:val="00C73D6A"/>
    <w:rsid w:val="00C740AA"/>
    <w:rsid w:val="00C746B2"/>
    <w:rsid w:val="00C74BB8"/>
    <w:rsid w:val="00C75356"/>
    <w:rsid w:val="00C75380"/>
    <w:rsid w:val="00C769D8"/>
    <w:rsid w:val="00C76B19"/>
    <w:rsid w:val="00C76F6F"/>
    <w:rsid w:val="00C770AA"/>
    <w:rsid w:val="00C77107"/>
    <w:rsid w:val="00C77BCA"/>
    <w:rsid w:val="00C77F32"/>
    <w:rsid w:val="00C80696"/>
    <w:rsid w:val="00C80AC1"/>
    <w:rsid w:val="00C81210"/>
    <w:rsid w:val="00C81CAB"/>
    <w:rsid w:val="00C8333F"/>
    <w:rsid w:val="00C83F21"/>
    <w:rsid w:val="00C845D0"/>
    <w:rsid w:val="00C84E90"/>
    <w:rsid w:val="00C85254"/>
    <w:rsid w:val="00C852A6"/>
    <w:rsid w:val="00C85786"/>
    <w:rsid w:val="00C866A4"/>
    <w:rsid w:val="00C86D63"/>
    <w:rsid w:val="00C87FB7"/>
    <w:rsid w:val="00C903ED"/>
    <w:rsid w:val="00C90C8C"/>
    <w:rsid w:val="00C90EF4"/>
    <w:rsid w:val="00C91889"/>
    <w:rsid w:val="00C91BCA"/>
    <w:rsid w:val="00C9214E"/>
    <w:rsid w:val="00C92B73"/>
    <w:rsid w:val="00C92EEC"/>
    <w:rsid w:val="00C93375"/>
    <w:rsid w:val="00C93A0A"/>
    <w:rsid w:val="00C944F8"/>
    <w:rsid w:val="00C95C15"/>
    <w:rsid w:val="00C95F3A"/>
    <w:rsid w:val="00C961BF"/>
    <w:rsid w:val="00C96312"/>
    <w:rsid w:val="00C9646D"/>
    <w:rsid w:val="00C968F4"/>
    <w:rsid w:val="00C96915"/>
    <w:rsid w:val="00C97183"/>
    <w:rsid w:val="00C97301"/>
    <w:rsid w:val="00C97FB1"/>
    <w:rsid w:val="00CA0077"/>
    <w:rsid w:val="00CA0DA6"/>
    <w:rsid w:val="00CA12A1"/>
    <w:rsid w:val="00CA1ED1"/>
    <w:rsid w:val="00CA1F15"/>
    <w:rsid w:val="00CA24F3"/>
    <w:rsid w:val="00CA265E"/>
    <w:rsid w:val="00CA26DB"/>
    <w:rsid w:val="00CA322B"/>
    <w:rsid w:val="00CA3E3B"/>
    <w:rsid w:val="00CA4C94"/>
    <w:rsid w:val="00CA540B"/>
    <w:rsid w:val="00CA5F3D"/>
    <w:rsid w:val="00CA617A"/>
    <w:rsid w:val="00CA67E8"/>
    <w:rsid w:val="00CA6E51"/>
    <w:rsid w:val="00CA6E92"/>
    <w:rsid w:val="00CA709B"/>
    <w:rsid w:val="00CA78BF"/>
    <w:rsid w:val="00CB09B4"/>
    <w:rsid w:val="00CB15D6"/>
    <w:rsid w:val="00CB1FA1"/>
    <w:rsid w:val="00CB24F0"/>
    <w:rsid w:val="00CB2AC6"/>
    <w:rsid w:val="00CB2AE0"/>
    <w:rsid w:val="00CB2B98"/>
    <w:rsid w:val="00CB3117"/>
    <w:rsid w:val="00CB326C"/>
    <w:rsid w:val="00CB3387"/>
    <w:rsid w:val="00CB36C6"/>
    <w:rsid w:val="00CB524C"/>
    <w:rsid w:val="00CB572B"/>
    <w:rsid w:val="00CB5924"/>
    <w:rsid w:val="00CB63E8"/>
    <w:rsid w:val="00CB6445"/>
    <w:rsid w:val="00CB65D7"/>
    <w:rsid w:val="00CB6970"/>
    <w:rsid w:val="00CB6BBD"/>
    <w:rsid w:val="00CB6E52"/>
    <w:rsid w:val="00CB6EAD"/>
    <w:rsid w:val="00CB70B8"/>
    <w:rsid w:val="00CB747B"/>
    <w:rsid w:val="00CB75B3"/>
    <w:rsid w:val="00CB7751"/>
    <w:rsid w:val="00CB7785"/>
    <w:rsid w:val="00CB7A9A"/>
    <w:rsid w:val="00CB7C81"/>
    <w:rsid w:val="00CC013E"/>
    <w:rsid w:val="00CC085C"/>
    <w:rsid w:val="00CC0FD1"/>
    <w:rsid w:val="00CC115F"/>
    <w:rsid w:val="00CC2504"/>
    <w:rsid w:val="00CC3BD1"/>
    <w:rsid w:val="00CC45A0"/>
    <w:rsid w:val="00CC48AE"/>
    <w:rsid w:val="00CC4BD9"/>
    <w:rsid w:val="00CC4EF1"/>
    <w:rsid w:val="00CC5225"/>
    <w:rsid w:val="00CC560E"/>
    <w:rsid w:val="00CC5782"/>
    <w:rsid w:val="00CC6322"/>
    <w:rsid w:val="00CC6611"/>
    <w:rsid w:val="00CC7474"/>
    <w:rsid w:val="00CC76A7"/>
    <w:rsid w:val="00CC782B"/>
    <w:rsid w:val="00CD0067"/>
    <w:rsid w:val="00CD029B"/>
    <w:rsid w:val="00CD06BC"/>
    <w:rsid w:val="00CD0D7F"/>
    <w:rsid w:val="00CD19CA"/>
    <w:rsid w:val="00CD2013"/>
    <w:rsid w:val="00CD204F"/>
    <w:rsid w:val="00CD25C8"/>
    <w:rsid w:val="00CD275B"/>
    <w:rsid w:val="00CD3414"/>
    <w:rsid w:val="00CD3F89"/>
    <w:rsid w:val="00CD455C"/>
    <w:rsid w:val="00CD460C"/>
    <w:rsid w:val="00CD4A36"/>
    <w:rsid w:val="00CD5C2B"/>
    <w:rsid w:val="00CD5FB9"/>
    <w:rsid w:val="00CD6E6E"/>
    <w:rsid w:val="00CD6FA0"/>
    <w:rsid w:val="00CD6FC7"/>
    <w:rsid w:val="00CD7293"/>
    <w:rsid w:val="00CE0110"/>
    <w:rsid w:val="00CE0248"/>
    <w:rsid w:val="00CE067B"/>
    <w:rsid w:val="00CE075F"/>
    <w:rsid w:val="00CE1540"/>
    <w:rsid w:val="00CE20E4"/>
    <w:rsid w:val="00CE26D6"/>
    <w:rsid w:val="00CE26DE"/>
    <w:rsid w:val="00CE2B38"/>
    <w:rsid w:val="00CE2E7F"/>
    <w:rsid w:val="00CE3B40"/>
    <w:rsid w:val="00CE3B73"/>
    <w:rsid w:val="00CE4566"/>
    <w:rsid w:val="00CE47B9"/>
    <w:rsid w:val="00CE4E48"/>
    <w:rsid w:val="00CE520A"/>
    <w:rsid w:val="00CE5C46"/>
    <w:rsid w:val="00CE5E41"/>
    <w:rsid w:val="00CE6AD3"/>
    <w:rsid w:val="00CE6AD7"/>
    <w:rsid w:val="00CE6DC0"/>
    <w:rsid w:val="00CE7076"/>
    <w:rsid w:val="00CE7D63"/>
    <w:rsid w:val="00CE7DF5"/>
    <w:rsid w:val="00CE7FD7"/>
    <w:rsid w:val="00CF01A6"/>
    <w:rsid w:val="00CF07DA"/>
    <w:rsid w:val="00CF0971"/>
    <w:rsid w:val="00CF0A30"/>
    <w:rsid w:val="00CF1916"/>
    <w:rsid w:val="00CF1B6D"/>
    <w:rsid w:val="00CF2268"/>
    <w:rsid w:val="00CF2441"/>
    <w:rsid w:val="00CF295F"/>
    <w:rsid w:val="00CF2E85"/>
    <w:rsid w:val="00CF38E1"/>
    <w:rsid w:val="00CF41B9"/>
    <w:rsid w:val="00CF5A3D"/>
    <w:rsid w:val="00CF6385"/>
    <w:rsid w:val="00CF6D0E"/>
    <w:rsid w:val="00CF708B"/>
    <w:rsid w:val="00CF7395"/>
    <w:rsid w:val="00CF7921"/>
    <w:rsid w:val="00CF7FF0"/>
    <w:rsid w:val="00D0023E"/>
    <w:rsid w:val="00D00BEC"/>
    <w:rsid w:val="00D00D15"/>
    <w:rsid w:val="00D00E78"/>
    <w:rsid w:val="00D0113B"/>
    <w:rsid w:val="00D01C3F"/>
    <w:rsid w:val="00D01C4E"/>
    <w:rsid w:val="00D01E1C"/>
    <w:rsid w:val="00D01ED8"/>
    <w:rsid w:val="00D02126"/>
    <w:rsid w:val="00D02209"/>
    <w:rsid w:val="00D02AB0"/>
    <w:rsid w:val="00D02F9D"/>
    <w:rsid w:val="00D04231"/>
    <w:rsid w:val="00D046FD"/>
    <w:rsid w:val="00D052F3"/>
    <w:rsid w:val="00D056AD"/>
    <w:rsid w:val="00D05F0B"/>
    <w:rsid w:val="00D0664F"/>
    <w:rsid w:val="00D06AAD"/>
    <w:rsid w:val="00D06DAF"/>
    <w:rsid w:val="00D06DE0"/>
    <w:rsid w:val="00D072DD"/>
    <w:rsid w:val="00D076A7"/>
    <w:rsid w:val="00D103B1"/>
    <w:rsid w:val="00D111D0"/>
    <w:rsid w:val="00D11F50"/>
    <w:rsid w:val="00D1235D"/>
    <w:rsid w:val="00D12C69"/>
    <w:rsid w:val="00D13656"/>
    <w:rsid w:val="00D13922"/>
    <w:rsid w:val="00D13B62"/>
    <w:rsid w:val="00D13C98"/>
    <w:rsid w:val="00D13C9B"/>
    <w:rsid w:val="00D14906"/>
    <w:rsid w:val="00D14F91"/>
    <w:rsid w:val="00D15132"/>
    <w:rsid w:val="00D1536F"/>
    <w:rsid w:val="00D158E7"/>
    <w:rsid w:val="00D16043"/>
    <w:rsid w:val="00D166C7"/>
    <w:rsid w:val="00D171F9"/>
    <w:rsid w:val="00D202AD"/>
    <w:rsid w:val="00D205B4"/>
    <w:rsid w:val="00D20CF5"/>
    <w:rsid w:val="00D20DF4"/>
    <w:rsid w:val="00D20E5A"/>
    <w:rsid w:val="00D21169"/>
    <w:rsid w:val="00D21221"/>
    <w:rsid w:val="00D229DB"/>
    <w:rsid w:val="00D22C32"/>
    <w:rsid w:val="00D22D38"/>
    <w:rsid w:val="00D22E58"/>
    <w:rsid w:val="00D23387"/>
    <w:rsid w:val="00D25CD1"/>
    <w:rsid w:val="00D25EDD"/>
    <w:rsid w:val="00D26358"/>
    <w:rsid w:val="00D26B30"/>
    <w:rsid w:val="00D26BE6"/>
    <w:rsid w:val="00D27DC8"/>
    <w:rsid w:val="00D30EA2"/>
    <w:rsid w:val="00D31699"/>
    <w:rsid w:val="00D31F22"/>
    <w:rsid w:val="00D32591"/>
    <w:rsid w:val="00D32A9C"/>
    <w:rsid w:val="00D32B1C"/>
    <w:rsid w:val="00D32DD0"/>
    <w:rsid w:val="00D32EED"/>
    <w:rsid w:val="00D33817"/>
    <w:rsid w:val="00D33A88"/>
    <w:rsid w:val="00D33CD9"/>
    <w:rsid w:val="00D34AB4"/>
    <w:rsid w:val="00D35140"/>
    <w:rsid w:val="00D357D1"/>
    <w:rsid w:val="00D369CA"/>
    <w:rsid w:val="00D36CA9"/>
    <w:rsid w:val="00D40541"/>
    <w:rsid w:val="00D40623"/>
    <w:rsid w:val="00D40789"/>
    <w:rsid w:val="00D409C1"/>
    <w:rsid w:val="00D40AA6"/>
    <w:rsid w:val="00D41398"/>
    <w:rsid w:val="00D42566"/>
    <w:rsid w:val="00D42AFF"/>
    <w:rsid w:val="00D431AE"/>
    <w:rsid w:val="00D439FD"/>
    <w:rsid w:val="00D43F0B"/>
    <w:rsid w:val="00D43FF4"/>
    <w:rsid w:val="00D445C6"/>
    <w:rsid w:val="00D448B1"/>
    <w:rsid w:val="00D44A67"/>
    <w:rsid w:val="00D44C6B"/>
    <w:rsid w:val="00D44D9F"/>
    <w:rsid w:val="00D45CFA"/>
    <w:rsid w:val="00D463A0"/>
    <w:rsid w:val="00D468DB"/>
    <w:rsid w:val="00D50877"/>
    <w:rsid w:val="00D50E5E"/>
    <w:rsid w:val="00D51402"/>
    <w:rsid w:val="00D51BC6"/>
    <w:rsid w:val="00D51D93"/>
    <w:rsid w:val="00D53051"/>
    <w:rsid w:val="00D54844"/>
    <w:rsid w:val="00D5496D"/>
    <w:rsid w:val="00D560D1"/>
    <w:rsid w:val="00D56C53"/>
    <w:rsid w:val="00D57F8C"/>
    <w:rsid w:val="00D60289"/>
    <w:rsid w:val="00D605C2"/>
    <w:rsid w:val="00D61173"/>
    <w:rsid w:val="00D6220E"/>
    <w:rsid w:val="00D62688"/>
    <w:rsid w:val="00D626F5"/>
    <w:rsid w:val="00D62707"/>
    <w:rsid w:val="00D62B5D"/>
    <w:rsid w:val="00D62CE4"/>
    <w:rsid w:val="00D63310"/>
    <w:rsid w:val="00D6377B"/>
    <w:rsid w:val="00D639D2"/>
    <w:rsid w:val="00D63B31"/>
    <w:rsid w:val="00D63DE7"/>
    <w:rsid w:val="00D6476A"/>
    <w:rsid w:val="00D64A2C"/>
    <w:rsid w:val="00D64EFB"/>
    <w:rsid w:val="00D6514F"/>
    <w:rsid w:val="00D65BA6"/>
    <w:rsid w:val="00D663B8"/>
    <w:rsid w:val="00D664E8"/>
    <w:rsid w:val="00D66AA6"/>
    <w:rsid w:val="00D66AE8"/>
    <w:rsid w:val="00D67261"/>
    <w:rsid w:val="00D7020F"/>
    <w:rsid w:val="00D70920"/>
    <w:rsid w:val="00D709CF"/>
    <w:rsid w:val="00D70D7F"/>
    <w:rsid w:val="00D72D59"/>
    <w:rsid w:val="00D72E2E"/>
    <w:rsid w:val="00D7459C"/>
    <w:rsid w:val="00D748D2"/>
    <w:rsid w:val="00D753CB"/>
    <w:rsid w:val="00D75563"/>
    <w:rsid w:val="00D75BA5"/>
    <w:rsid w:val="00D7601C"/>
    <w:rsid w:val="00D76F97"/>
    <w:rsid w:val="00D800F5"/>
    <w:rsid w:val="00D8015A"/>
    <w:rsid w:val="00D811EF"/>
    <w:rsid w:val="00D813AD"/>
    <w:rsid w:val="00D816E4"/>
    <w:rsid w:val="00D81933"/>
    <w:rsid w:val="00D83CE9"/>
    <w:rsid w:val="00D8480F"/>
    <w:rsid w:val="00D849AA"/>
    <w:rsid w:val="00D85B25"/>
    <w:rsid w:val="00D86955"/>
    <w:rsid w:val="00D86FBF"/>
    <w:rsid w:val="00D875E3"/>
    <w:rsid w:val="00D875E4"/>
    <w:rsid w:val="00D9002C"/>
    <w:rsid w:val="00D901A6"/>
    <w:rsid w:val="00D907D4"/>
    <w:rsid w:val="00D90C2B"/>
    <w:rsid w:val="00D90FEA"/>
    <w:rsid w:val="00D912F8"/>
    <w:rsid w:val="00D924C0"/>
    <w:rsid w:val="00D93E04"/>
    <w:rsid w:val="00D93E62"/>
    <w:rsid w:val="00D94548"/>
    <w:rsid w:val="00D94AAD"/>
    <w:rsid w:val="00D94BB8"/>
    <w:rsid w:val="00D95534"/>
    <w:rsid w:val="00D95CBC"/>
    <w:rsid w:val="00D95DAF"/>
    <w:rsid w:val="00D9655B"/>
    <w:rsid w:val="00D975A0"/>
    <w:rsid w:val="00D97E29"/>
    <w:rsid w:val="00DA0196"/>
    <w:rsid w:val="00DA030D"/>
    <w:rsid w:val="00DA04D6"/>
    <w:rsid w:val="00DA0500"/>
    <w:rsid w:val="00DA068D"/>
    <w:rsid w:val="00DA0F0E"/>
    <w:rsid w:val="00DA1061"/>
    <w:rsid w:val="00DA259E"/>
    <w:rsid w:val="00DA26DC"/>
    <w:rsid w:val="00DA3B27"/>
    <w:rsid w:val="00DA3DBB"/>
    <w:rsid w:val="00DA40E2"/>
    <w:rsid w:val="00DA4CC2"/>
    <w:rsid w:val="00DA4D0D"/>
    <w:rsid w:val="00DA4EA7"/>
    <w:rsid w:val="00DA51E3"/>
    <w:rsid w:val="00DA536E"/>
    <w:rsid w:val="00DA5694"/>
    <w:rsid w:val="00DA56AF"/>
    <w:rsid w:val="00DA5A69"/>
    <w:rsid w:val="00DA66B7"/>
    <w:rsid w:val="00DA69BD"/>
    <w:rsid w:val="00DA7220"/>
    <w:rsid w:val="00DA7277"/>
    <w:rsid w:val="00DB011C"/>
    <w:rsid w:val="00DB034E"/>
    <w:rsid w:val="00DB0AA3"/>
    <w:rsid w:val="00DB0C8D"/>
    <w:rsid w:val="00DB0F93"/>
    <w:rsid w:val="00DB1077"/>
    <w:rsid w:val="00DB1988"/>
    <w:rsid w:val="00DB21F3"/>
    <w:rsid w:val="00DB2307"/>
    <w:rsid w:val="00DB25D6"/>
    <w:rsid w:val="00DB260B"/>
    <w:rsid w:val="00DB2EE5"/>
    <w:rsid w:val="00DB443B"/>
    <w:rsid w:val="00DB4C94"/>
    <w:rsid w:val="00DB5190"/>
    <w:rsid w:val="00DB51DA"/>
    <w:rsid w:val="00DB5232"/>
    <w:rsid w:val="00DB5241"/>
    <w:rsid w:val="00DB6542"/>
    <w:rsid w:val="00DB706F"/>
    <w:rsid w:val="00DB7403"/>
    <w:rsid w:val="00DB76B4"/>
    <w:rsid w:val="00DB78A2"/>
    <w:rsid w:val="00DB7C24"/>
    <w:rsid w:val="00DC1648"/>
    <w:rsid w:val="00DC1660"/>
    <w:rsid w:val="00DC1858"/>
    <w:rsid w:val="00DC1891"/>
    <w:rsid w:val="00DC1A46"/>
    <w:rsid w:val="00DC1D99"/>
    <w:rsid w:val="00DC22FB"/>
    <w:rsid w:val="00DC23AB"/>
    <w:rsid w:val="00DC2A62"/>
    <w:rsid w:val="00DC2B74"/>
    <w:rsid w:val="00DC2D86"/>
    <w:rsid w:val="00DC2FC8"/>
    <w:rsid w:val="00DC32DB"/>
    <w:rsid w:val="00DC3F8C"/>
    <w:rsid w:val="00DC43C3"/>
    <w:rsid w:val="00DC450F"/>
    <w:rsid w:val="00DC48C3"/>
    <w:rsid w:val="00DC4A93"/>
    <w:rsid w:val="00DC4CB5"/>
    <w:rsid w:val="00DC534F"/>
    <w:rsid w:val="00DC5591"/>
    <w:rsid w:val="00DC598B"/>
    <w:rsid w:val="00DC5CC1"/>
    <w:rsid w:val="00DC622E"/>
    <w:rsid w:val="00DC6982"/>
    <w:rsid w:val="00DC6F6A"/>
    <w:rsid w:val="00DC76A2"/>
    <w:rsid w:val="00DC7742"/>
    <w:rsid w:val="00DC7E6A"/>
    <w:rsid w:val="00DD09DC"/>
    <w:rsid w:val="00DD0BD1"/>
    <w:rsid w:val="00DD1423"/>
    <w:rsid w:val="00DD1D79"/>
    <w:rsid w:val="00DD214B"/>
    <w:rsid w:val="00DD2668"/>
    <w:rsid w:val="00DD2A00"/>
    <w:rsid w:val="00DD2DBD"/>
    <w:rsid w:val="00DD3092"/>
    <w:rsid w:val="00DD3242"/>
    <w:rsid w:val="00DD32A1"/>
    <w:rsid w:val="00DD351B"/>
    <w:rsid w:val="00DD40E6"/>
    <w:rsid w:val="00DD4217"/>
    <w:rsid w:val="00DD4C3E"/>
    <w:rsid w:val="00DD5130"/>
    <w:rsid w:val="00DD565D"/>
    <w:rsid w:val="00DD5BB4"/>
    <w:rsid w:val="00DD5F47"/>
    <w:rsid w:val="00DD6C87"/>
    <w:rsid w:val="00DD7032"/>
    <w:rsid w:val="00DE1B20"/>
    <w:rsid w:val="00DE1D4C"/>
    <w:rsid w:val="00DE29BD"/>
    <w:rsid w:val="00DE2A4B"/>
    <w:rsid w:val="00DE3E67"/>
    <w:rsid w:val="00DE44A4"/>
    <w:rsid w:val="00DE5233"/>
    <w:rsid w:val="00DE52A1"/>
    <w:rsid w:val="00DE55FA"/>
    <w:rsid w:val="00DE5A91"/>
    <w:rsid w:val="00DE616A"/>
    <w:rsid w:val="00DE64B3"/>
    <w:rsid w:val="00DE708E"/>
    <w:rsid w:val="00DE7CC1"/>
    <w:rsid w:val="00DF05F8"/>
    <w:rsid w:val="00DF13E5"/>
    <w:rsid w:val="00DF15DA"/>
    <w:rsid w:val="00DF2CE2"/>
    <w:rsid w:val="00DF34CD"/>
    <w:rsid w:val="00DF3A37"/>
    <w:rsid w:val="00DF3BD8"/>
    <w:rsid w:val="00DF409F"/>
    <w:rsid w:val="00DF481D"/>
    <w:rsid w:val="00DF4CA7"/>
    <w:rsid w:val="00DF4D80"/>
    <w:rsid w:val="00DF5BEC"/>
    <w:rsid w:val="00DF6924"/>
    <w:rsid w:val="00DF699D"/>
    <w:rsid w:val="00DF753D"/>
    <w:rsid w:val="00DF7B37"/>
    <w:rsid w:val="00E0020F"/>
    <w:rsid w:val="00E00A11"/>
    <w:rsid w:val="00E00BC0"/>
    <w:rsid w:val="00E00E11"/>
    <w:rsid w:val="00E012A7"/>
    <w:rsid w:val="00E01C2A"/>
    <w:rsid w:val="00E01C6C"/>
    <w:rsid w:val="00E022C2"/>
    <w:rsid w:val="00E02491"/>
    <w:rsid w:val="00E02B54"/>
    <w:rsid w:val="00E04143"/>
    <w:rsid w:val="00E0499B"/>
    <w:rsid w:val="00E04CCB"/>
    <w:rsid w:val="00E04DC4"/>
    <w:rsid w:val="00E05743"/>
    <w:rsid w:val="00E05D57"/>
    <w:rsid w:val="00E06538"/>
    <w:rsid w:val="00E06D26"/>
    <w:rsid w:val="00E06F3B"/>
    <w:rsid w:val="00E078AC"/>
    <w:rsid w:val="00E07A52"/>
    <w:rsid w:val="00E07BBF"/>
    <w:rsid w:val="00E07C71"/>
    <w:rsid w:val="00E1064E"/>
    <w:rsid w:val="00E1104D"/>
    <w:rsid w:val="00E1186E"/>
    <w:rsid w:val="00E11E6F"/>
    <w:rsid w:val="00E12523"/>
    <w:rsid w:val="00E126C7"/>
    <w:rsid w:val="00E12A73"/>
    <w:rsid w:val="00E12CE4"/>
    <w:rsid w:val="00E12D56"/>
    <w:rsid w:val="00E13665"/>
    <w:rsid w:val="00E1416F"/>
    <w:rsid w:val="00E14B3B"/>
    <w:rsid w:val="00E14E4E"/>
    <w:rsid w:val="00E15337"/>
    <w:rsid w:val="00E15AB8"/>
    <w:rsid w:val="00E15AE2"/>
    <w:rsid w:val="00E16C99"/>
    <w:rsid w:val="00E174AF"/>
    <w:rsid w:val="00E17B3B"/>
    <w:rsid w:val="00E17C45"/>
    <w:rsid w:val="00E20E56"/>
    <w:rsid w:val="00E21602"/>
    <w:rsid w:val="00E21C33"/>
    <w:rsid w:val="00E227D1"/>
    <w:rsid w:val="00E22F33"/>
    <w:rsid w:val="00E231D6"/>
    <w:rsid w:val="00E232E8"/>
    <w:rsid w:val="00E232F2"/>
    <w:rsid w:val="00E23454"/>
    <w:rsid w:val="00E2412C"/>
    <w:rsid w:val="00E2424A"/>
    <w:rsid w:val="00E24D7A"/>
    <w:rsid w:val="00E2562F"/>
    <w:rsid w:val="00E26C05"/>
    <w:rsid w:val="00E27123"/>
    <w:rsid w:val="00E272A4"/>
    <w:rsid w:val="00E2788D"/>
    <w:rsid w:val="00E27950"/>
    <w:rsid w:val="00E30688"/>
    <w:rsid w:val="00E30789"/>
    <w:rsid w:val="00E309C2"/>
    <w:rsid w:val="00E318CC"/>
    <w:rsid w:val="00E31928"/>
    <w:rsid w:val="00E3202E"/>
    <w:rsid w:val="00E324EA"/>
    <w:rsid w:val="00E32DBD"/>
    <w:rsid w:val="00E33457"/>
    <w:rsid w:val="00E33B73"/>
    <w:rsid w:val="00E3421F"/>
    <w:rsid w:val="00E34D6F"/>
    <w:rsid w:val="00E34D7F"/>
    <w:rsid w:val="00E35BA4"/>
    <w:rsid w:val="00E35C2F"/>
    <w:rsid w:val="00E35F8D"/>
    <w:rsid w:val="00E362DD"/>
    <w:rsid w:val="00E370A1"/>
    <w:rsid w:val="00E374A3"/>
    <w:rsid w:val="00E3782D"/>
    <w:rsid w:val="00E37BCA"/>
    <w:rsid w:val="00E40484"/>
    <w:rsid w:val="00E415D1"/>
    <w:rsid w:val="00E416DF"/>
    <w:rsid w:val="00E41825"/>
    <w:rsid w:val="00E41F6C"/>
    <w:rsid w:val="00E4260E"/>
    <w:rsid w:val="00E426A5"/>
    <w:rsid w:val="00E43834"/>
    <w:rsid w:val="00E44349"/>
    <w:rsid w:val="00E4469C"/>
    <w:rsid w:val="00E45793"/>
    <w:rsid w:val="00E464B7"/>
    <w:rsid w:val="00E464C9"/>
    <w:rsid w:val="00E46F29"/>
    <w:rsid w:val="00E47A04"/>
    <w:rsid w:val="00E47B1C"/>
    <w:rsid w:val="00E47B52"/>
    <w:rsid w:val="00E50147"/>
    <w:rsid w:val="00E50513"/>
    <w:rsid w:val="00E5120B"/>
    <w:rsid w:val="00E5124F"/>
    <w:rsid w:val="00E51303"/>
    <w:rsid w:val="00E51BA5"/>
    <w:rsid w:val="00E51BD1"/>
    <w:rsid w:val="00E51C6D"/>
    <w:rsid w:val="00E51F13"/>
    <w:rsid w:val="00E52390"/>
    <w:rsid w:val="00E52F90"/>
    <w:rsid w:val="00E530F5"/>
    <w:rsid w:val="00E53AE6"/>
    <w:rsid w:val="00E53FAD"/>
    <w:rsid w:val="00E54942"/>
    <w:rsid w:val="00E54C43"/>
    <w:rsid w:val="00E5532D"/>
    <w:rsid w:val="00E565A1"/>
    <w:rsid w:val="00E568E4"/>
    <w:rsid w:val="00E56C80"/>
    <w:rsid w:val="00E57474"/>
    <w:rsid w:val="00E57B85"/>
    <w:rsid w:val="00E60415"/>
    <w:rsid w:val="00E60652"/>
    <w:rsid w:val="00E60A7F"/>
    <w:rsid w:val="00E611FF"/>
    <w:rsid w:val="00E61502"/>
    <w:rsid w:val="00E61677"/>
    <w:rsid w:val="00E62716"/>
    <w:rsid w:val="00E6274F"/>
    <w:rsid w:val="00E62CE9"/>
    <w:rsid w:val="00E633F1"/>
    <w:rsid w:val="00E63610"/>
    <w:rsid w:val="00E64CE2"/>
    <w:rsid w:val="00E64DAD"/>
    <w:rsid w:val="00E65853"/>
    <w:rsid w:val="00E65960"/>
    <w:rsid w:val="00E65F0A"/>
    <w:rsid w:val="00E660B0"/>
    <w:rsid w:val="00E66586"/>
    <w:rsid w:val="00E66DA5"/>
    <w:rsid w:val="00E66DE4"/>
    <w:rsid w:val="00E67210"/>
    <w:rsid w:val="00E7052B"/>
    <w:rsid w:val="00E70B95"/>
    <w:rsid w:val="00E70EA8"/>
    <w:rsid w:val="00E710A6"/>
    <w:rsid w:val="00E71847"/>
    <w:rsid w:val="00E71970"/>
    <w:rsid w:val="00E71BBD"/>
    <w:rsid w:val="00E71D41"/>
    <w:rsid w:val="00E71E2F"/>
    <w:rsid w:val="00E7222D"/>
    <w:rsid w:val="00E72240"/>
    <w:rsid w:val="00E722F8"/>
    <w:rsid w:val="00E72D7A"/>
    <w:rsid w:val="00E7333C"/>
    <w:rsid w:val="00E734EE"/>
    <w:rsid w:val="00E73B0C"/>
    <w:rsid w:val="00E758B5"/>
    <w:rsid w:val="00E763E3"/>
    <w:rsid w:val="00E766BC"/>
    <w:rsid w:val="00E76F7D"/>
    <w:rsid w:val="00E77ACA"/>
    <w:rsid w:val="00E810DC"/>
    <w:rsid w:val="00E81A99"/>
    <w:rsid w:val="00E81E79"/>
    <w:rsid w:val="00E82650"/>
    <w:rsid w:val="00E8288F"/>
    <w:rsid w:val="00E8316C"/>
    <w:rsid w:val="00E83580"/>
    <w:rsid w:val="00E83BF9"/>
    <w:rsid w:val="00E84BF2"/>
    <w:rsid w:val="00E84D88"/>
    <w:rsid w:val="00E853BF"/>
    <w:rsid w:val="00E85E91"/>
    <w:rsid w:val="00E86575"/>
    <w:rsid w:val="00E86F92"/>
    <w:rsid w:val="00E86FD1"/>
    <w:rsid w:val="00E876A9"/>
    <w:rsid w:val="00E90EC5"/>
    <w:rsid w:val="00E90F42"/>
    <w:rsid w:val="00E915AD"/>
    <w:rsid w:val="00E9165F"/>
    <w:rsid w:val="00E9177D"/>
    <w:rsid w:val="00E93B2C"/>
    <w:rsid w:val="00E942CE"/>
    <w:rsid w:val="00E94B5F"/>
    <w:rsid w:val="00E94E47"/>
    <w:rsid w:val="00E95109"/>
    <w:rsid w:val="00E95774"/>
    <w:rsid w:val="00E9581C"/>
    <w:rsid w:val="00E95941"/>
    <w:rsid w:val="00E95DC9"/>
    <w:rsid w:val="00E9626D"/>
    <w:rsid w:val="00E968C5"/>
    <w:rsid w:val="00E96E7F"/>
    <w:rsid w:val="00E97122"/>
    <w:rsid w:val="00E97A83"/>
    <w:rsid w:val="00E97E6F"/>
    <w:rsid w:val="00EA05D8"/>
    <w:rsid w:val="00EA0F10"/>
    <w:rsid w:val="00EA1455"/>
    <w:rsid w:val="00EA1488"/>
    <w:rsid w:val="00EA15E8"/>
    <w:rsid w:val="00EA18BB"/>
    <w:rsid w:val="00EA1AFA"/>
    <w:rsid w:val="00EA28D9"/>
    <w:rsid w:val="00EA297A"/>
    <w:rsid w:val="00EA2EA6"/>
    <w:rsid w:val="00EA2ED9"/>
    <w:rsid w:val="00EA3216"/>
    <w:rsid w:val="00EA33EC"/>
    <w:rsid w:val="00EA36AF"/>
    <w:rsid w:val="00EA4690"/>
    <w:rsid w:val="00EA4ACA"/>
    <w:rsid w:val="00EA5962"/>
    <w:rsid w:val="00EA63B6"/>
    <w:rsid w:val="00EA66BE"/>
    <w:rsid w:val="00EA6EEB"/>
    <w:rsid w:val="00EA7148"/>
    <w:rsid w:val="00EA730E"/>
    <w:rsid w:val="00EA7820"/>
    <w:rsid w:val="00EB0981"/>
    <w:rsid w:val="00EB1039"/>
    <w:rsid w:val="00EB150A"/>
    <w:rsid w:val="00EB1A1D"/>
    <w:rsid w:val="00EB1B07"/>
    <w:rsid w:val="00EB1B35"/>
    <w:rsid w:val="00EB3AD4"/>
    <w:rsid w:val="00EB698F"/>
    <w:rsid w:val="00EB7ABB"/>
    <w:rsid w:val="00EC03CE"/>
    <w:rsid w:val="00EC0670"/>
    <w:rsid w:val="00EC1148"/>
    <w:rsid w:val="00EC1BD6"/>
    <w:rsid w:val="00EC20E2"/>
    <w:rsid w:val="00EC2C30"/>
    <w:rsid w:val="00EC4122"/>
    <w:rsid w:val="00EC4966"/>
    <w:rsid w:val="00EC4BB9"/>
    <w:rsid w:val="00EC5477"/>
    <w:rsid w:val="00EC55B6"/>
    <w:rsid w:val="00EC58FE"/>
    <w:rsid w:val="00EC6B57"/>
    <w:rsid w:val="00ED081C"/>
    <w:rsid w:val="00ED0C4D"/>
    <w:rsid w:val="00ED10A7"/>
    <w:rsid w:val="00ED1B8E"/>
    <w:rsid w:val="00ED205F"/>
    <w:rsid w:val="00ED2863"/>
    <w:rsid w:val="00ED3489"/>
    <w:rsid w:val="00ED39D1"/>
    <w:rsid w:val="00ED3CA8"/>
    <w:rsid w:val="00ED42B3"/>
    <w:rsid w:val="00ED4448"/>
    <w:rsid w:val="00ED4A1C"/>
    <w:rsid w:val="00ED50C9"/>
    <w:rsid w:val="00ED5378"/>
    <w:rsid w:val="00ED5A07"/>
    <w:rsid w:val="00ED5AC3"/>
    <w:rsid w:val="00ED617B"/>
    <w:rsid w:val="00ED71A6"/>
    <w:rsid w:val="00ED7410"/>
    <w:rsid w:val="00ED7CDF"/>
    <w:rsid w:val="00ED7CF5"/>
    <w:rsid w:val="00EE0386"/>
    <w:rsid w:val="00EE05C9"/>
    <w:rsid w:val="00EE05DA"/>
    <w:rsid w:val="00EE090D"/>
    <w:rsid w:val="00EE0BEF"/>
    <w:rsid w:val="00EE1380"/>
    <w:rsid w:val="00EE1604"/>
    <w:rsid w:val="00EE18B4"/>
    <w:rsid w:val="00EE1B86"/>
    <w:rsid w:val="00EE2616"/>
    <w:rsid w:val="00EE2709"/>
    <w:rsid w:val="00EE2909"/>
    <w:rsid w:val="00EE29F6"/>
    <w:rsid w:val="00EE3904"/>
    <w:rsid w:val="00EE428A"/>
    <w:rsid w:val="00EE463B"/>
    <w:rsid w:val="00EE4924"/>
    <w:rsid w:val="00EE4C4A"/>
    <w:rsid w:val="00EE538D"/>
    <w:rsid w:val="00EE5BDC"/>
    <w:rsid w:val="00EE5C86"/>
    <w:rsid w:val="00EE5CB6"/>
    <w:rsid w:val="00EE6505"/>
    <w:rsid w:val="00EE6A57"/>
    <w:rsid w:val="00EE7294"/>
    <w:rsid w:val="00EE772B"/>
    <w:rsid w:val="00EF0A55"/>
    <w:rsid w:val="00EF0E46"/>
    <w:rsid w:val="00EF17E0"/>
    <w:rsid w:val="00EF1936"/>
    <w:rsid w:val="00EF2857"/>
    <w:rsid w:val="00EF3426"/>
    <w:rsid w:val="00EF377C"/>
    <w:rsid w:val="00EF3F6B"/>
    <w:rsid w:val="00EF443B"/>
    <w:rsid w:val="00EF4516"/>
    <w:rsid w:val="00EF4AD3"/>
    <w:rsid w:val="00EF523C"/>
    <w:rsid w:val="00EF5E3A"/>
    <w:rsid w:val="00EF6A1A"/>
    <w:rsid w:val="00F006A5"/>
    <w:rsid w:val="00F0228F"/>
    <w:rsid w:val="00F025C2"/>
    <w:rsid w:val="00F02EB1"/>
    <w:rsid w:val="00F02ED9"/>
    <w:rsid w:val="00F030F2"/>
    <w:rsid w:val="00F0418C"/>
    <w:rsid w:val="00F04241"/>
    <w:rsid w:val="00F0462C"/>
    <w:rsid w:val="00F04726"/>
    <w:rsid w:val="00F05641"/>
    <w:rsid w:val="00F05C5F"/>
    <w:rsid w:val="00F060F8"/>
    <w:rsid w:val="00F063A8"/>
    <w:rsid w:val="00F06443"/>
    <w:rsid w:val="00F103EC"/>
    <w:rsid w:val="00F1080A"/>
    <w:rsid w:val="00F10966"/>
    <w:rsid w:val="00F10F98"/>
    <w:rsid w:val="00F110E6"/>
    <w:rsid w:val="00F1197F"/>
    <w:rsid w:val="00F120B8"/>
    <w:rsid w:val="00F131B4"/>
    <w:rsid w:val="00F134AD"/>
    <w:rsid w:val="00F14066"/>
    <w:rsid w:val="00F140C7"/>
    <w:rsid w:val="00F15394"/>
    <w:rsid w:val="00F15EE4"/>
    <w:rsid w:val="00F16960"/>
    <w:rsid w:val="00F16D6C"/>
    <w:rsid w:val="00F1713C"/>
    <w:rsid w:val="00F17545"/>
    <w:rsid w:val="00F17FE8"/>
    <w:rsid w:val="00F20191"/>
    <w:rsid w:val="00F205DA"/>
    <w:rsid w:val="00F22EFA"/>
    <w:rsid w:val="00F22EFB"/>
    <w:rsid w:val="00F23B84"/>
    <w:rsid w:val="00F245F3"/>
    <w:rsid w:val="00F26098"/>
    <w:rsid w:val="00F26A1C"/>
    <w:rsid w:val="00F27E37"/>
    <w:rsid w:val="00F3017E"/>
    <w:rsid w:val="00F30713"/>
    <w:rsid w:val="00F30A36"/>
    <w:rsid w:val="00F310CD"/>
    <w:rsid w:val="00F31766"/>
    <w:rsid w:val="00F31B60"/>
    <w:rsid w:val="00F31FBF"/>
    <w:rsid w:val="00F322B7"/>
    <w:rsid w:val="00F323F1"/>
    <w:rsid w:val="00F3435D"/>
    <w:rsid w:val="00F3474E"/>
    <w:rsid w:val="00F34990"/>
    <w:rsid w:val="00F34AD5"/>
    <w:rsid w:val="00F34F73"/>
    <w:rsid w:val="00F35A8E"/>
    <w:rsid w:val="00F35E35"/>
    <w:rsid w:val="00F36840"/>
    <w:rsid w:val="00F36A74"/>
    <w:rsid w:val="00F3767A"/>
    <w:rsid w:val="00F37ADC"/>
    <w:rsid w:val="00F40192"/>
    <w:rsid w:val="00F407A9"/>
    <w:rsid w:val="00F40D5E"/>
    <w:rsid w:val="00F40F50"/>
    <w:rsid w:val="00F412A9"/>
    <w:rsid w:val="00F41CEF"/>
    <w:rsid w:val="00F421DD"/>
    <w:rsid w:val="00F422AE"/>
    <w:rsid w:val="00F43D1F"/>
    <w:rsid w:val="00F43F16"/>
    <w:rsid w:val="00F44335"/>
    <w:rsid w:val="00F44708"/>
    <w:rsid w:val="00F4477E"/>
    <w:rsid w:val="00F44843"/>
    <w:rsid w:val="00F44DEE"/>
    <w:rsid w:val="00F45702"/>
    <w:rsid w:val="00F45C2F"/>
    <w:rsid w:val="00F45D91"/>
    <w:rsid w:val="00F460BF"/>
    <w:rsid w:val="00F461DA"/>
    <w:rsid w:val="00F463E0"/>
    <w:rsid w:val="00F46C4C"/>
    <w:rsid w:val="00F46E5C"/>
    <w:rsid w:val="00F47E1F"/>
    <w:rsid w:val="00F50399"/>
    <w:rsid w:val="00F50444"/>
    <w:rsid w:val="00F50C4B"/>
    <w:rsid w:val="00F51022"/>
    <w:rsid w:val="00F51213"/>
    <w:rsid w:val="00F5150D"/>
    <w:rsid w:val="00F518B0"/>
    <w:rsid w:val="00F5245E"/>
    <w:rsid w:val="00F52B8B"/>
    <w:rsid w:val="00F53218"/>
    <w:rsid w:val="00F5331C"/>
    <w:rsid w:val="00F533BA"/>
    <w:rsid w:val="00F54A79"/>
    <w:rsid w:val="00F54B51"/>
    <w:rsid w:val="00F54D9E"/>
    <w:rsid w:val="00F5574E"/>
    <w:rsid w:val="00F564AE"/>
    <w:rsid w:val="00F5677C"/>
    <w:rsid w:val="00F56C27"/>
    <w:rsid w:val="00F57188"/>
    <w:rsid w:val="00F57761"/>
    <w:rsid w:val="00F57C2B"/>
    <w:rsid w:val="00F57CD2"/>
    <w:rsid w:val="00F57CE2"/>
    <w:rsid w:val="00F57E03"/>
    <w:rsid w:val="00F60AD4"/>
    <w:rsid w:val="00F60F8D"/>
    <w:rsid w:val="00F6142F"/>
    <w:rsid w:val="00F61CFA"/>
    <w:rsid w:val="00F621FE"/>
    <w:rsid w:val="00F626C5"/>
    <w:rsid w:val="00F63108"/>
    <w:rsid w:val="00F63988"/>
    <w:rsid w:val="00F63F63"/>
    <w:rsid w:val="00F63F74"/>
    <w:rsid w:val="00F6474D"/>
    <w:rsid w:val="00F64805"/>
    <w:rsid w:val="00F6482D"/>
    <w:rsid w:val="00F64AFA"/>
    <w:rsid w:val="00F6511B"/>
    <w:rsid w:val="00F652AD"/>
    <w:rsid w:val="00F6543D"/>
    <w:rsid w:val="00F66388"/>
    <w:rsid w:val="00F66AF1"/>
    <w:rsid w:val="00F66B24"/>
    <w:rsid w:val="00F66B95"/>
    <w:rsid w:val="00F66E51"/>
    <w:rsid w:val="00F6744E"/>
    <w:rsid w:val="00F678A6"/>
    <w:rsid w:val="00F70630"/>
    <w:rsid w:val="00F7075A"/>
    <w:rsid w:val="00F70ABB"/>
    <w:rsid w:val="00F70F01"/>
    <w:rsid w:val="00F714C7"/>
    <w:rsid w:val="00F71623"/>
    <w:rsid w:val="00F71813"/>
    <w:rsid w:val="00F71D9D"/>
    <w:rsid w:val="00F71F29"/>
    <w:rsid w:val="00F72931"/>
    <w:rsid w:val="00F72E1B"/>
    <w:rsid w:val="00F72FDD"/>
    <w:rsid w:val="00F733B3"/>
    <w:rsid w:val="00F73F3D"/>
    <w:rsid w:val="00F743A4"/>
    <w:rsid w:val="00F74BCD"/>
    <w:rsid w:val="00F74CC2"/>
    <w:rsid w:val="00F75B26"/>
    <w:rsid w:val="00F75D28"/>
    <w:rsid w:val="00F75EA1"/>
    <w:rsid w:val="00F762CC"/>
    <w:rsid w:val="00F762E6"/>
    <w:rsid w:val="00F7631F"/>
    <w:rsid w:val="00F76AD1"/>
    <w:rsid w:val="00F76BF1"/>
    <w:rsid w:val="00F76EC7"/>
    <w:rsid w:val="00F76FAA"/>
    <w:rsid w:val="00F77046"/>
    <w:rsid w:val="00F7760C"/>
    <w:rsid w:val="00F77ECC"/>
    <w:rsid w:val="00F80442"/>
    <w:rsid w:val="00F80F68"/>
    <w:rsid w:val="00F81075"/>
    <w:rsid w:val="00F8150C"/>
    <w:rsid w:val="00F818A1"/>
    <w:rsid w:val="00F82931"/>
    <w:rsid w:val="00F83040"/>
    <w:rsid w:val="00F83AC8"/>
    <w:rsid w:val="00F83EB0"/>
    <w:rsid w:val="00F8401F"/>
    <w:rsid w:val="00F8569E"/>
    <w:rsid w:val="00F862B8"/>
    <w:rsid w:val="00F869D0"/>
    <w:rsid w:val="00F87021"/>
    <w:rsid w:val="00F87582"/>
    <w:rsid w:val="00F87715"/>
    <w:rsid w:val="00F87C3A"/>
    <w:rsid w:val="00F90282"/>
    <w:rsid w:val="00F914C9"/>
    <w:rsid w:val="00F917BC"/>
    <w:rsid w:val="00F9187C"/>
    <w:rsid w:val="00F918CA"/>
    <w:rsid w:val="00F923A0"/>
    <w:rsid w:val="00F923FB"/>
    <w:rsid w:val="00F92758"/>
    <w:rsid w:val="00F9329E"/>
    <w:rsid w:val="00F93A33"/>
    <w:rsid w:val="00F94382"/>
    <w:rsid w:val="00F944D7"/>
    <w:rsid w:val="00F94A45"/>
    <w:rsid w:val="00F94B62"/>
    <w:rsid w:val="00F94E15"/>
    <w:rsid w:val="00F95160"/>
    <w:rsid w:val="00F95676"/>
    <w:rsid w:val="00F95FA7"/>
    <w:rsid w:val="00F96B1A"/>
    <w:rsid w:val="00F97E26"/>
    <w:rsid w:val="00FA065C"/>
    <w:rsid w:val="00FA2185"/>
    <w:rsid w:val="00FA21C5"/>
    <w:rsid w:val="00FA305D"/>
    <w:rsid w:val="00FA3423"/>
    <w:rsid w:val="00FA36DC"/>
    <w:rsid w:val="00FA3985"/>
    <w:rsid w:val="00FA4104"/>
    <w:rsid w:val="00FA437A"/>
    <w:rsid w:val="00FA47B1"/>
    <w:rsid w:val="00FA48C2"/>
    <w:rsid w:val="00FA4E8E"/>
    <w:rsid w:val="00FA5BA2"/>
    <w:rsid w:val="00FA5E20"/>
    <w:rsid w:val="00FA5E5A"/>
    <w:rsid w:val="00FA5F1B"/>
    <w:rsid w:val="00FB0C69"/>
    <w:rsid w:val="00FB4252"/>
    <w:rsid w:val="00FB4413"/>
    <w:rsid w:val="00FB48D1"/>
    <w:rsid w:val="00FB4AE2"/>
    <w:rsid w:val="00FB4E1E"/>
    <w:rsid w:val="00FB4F17"/>
    <w:rsid w:val="00FB5C17"/>
    <w:rsid w:val="00FB7DFD"/>
    <w:rsid w:val="00FC072B"/>
    <w:rsid w:val="00FC0762"/>
    <w:rsid w:val="00FC095A"/>
    <w:rsid w:val="00FC0978"/>
    <w:rsid w:val="00FC0B1C"/>
    <w:rsid w:val="00FC1F72"/>
    <w:rsid w:val="00FC3289"/>
    <w:rsid w:val="00FC331A"/>
    <w:rsid w:val="00FC3629"/>
    <w:rsid w:val="00FC3876"/>
    <w:rsid w:val="00FC3CB3"/>
    <w:rsid w:val="00FC3E04"/>
    <w:rsid w:val="00FC40E4"/>
    <w:rsid w:val="00FC4420"/>
    <w:rsid w:val="00FC455D"/>
    <w:rsid w:val="00FC5523"/>
    <w:rsid w:val="00FC5C6F"/>
    <w:rsid w:val="00FC6261"/>
    <w:rsid w:val="00FC69B5"/>
    <w:rsid w:val="00FC6A26"/>
    <w:rsid w:val="00FC6C55"/>
    <w:rsid w:val="00FC6CDC"/>
    <w:rsid w:val="00FC7277"/>
    <w:rsid w:val="00FD030C"/>
    <w:rsid w:val="00FD0666"/>
    <w:rsid w:val="00FD0930"/>
    <w:rsid w:val="00FD1498"/>
    <w:rsid w:val="00FD167B"/>
    <w:rsid w:val="00FD38C3"/>
    <w:rsid w:val="00FD430B"/>
    <w:rsid w:val="00FD45E9"/>
    <w:rsid w:val="00FD5196"/>
    <w:rsid w:val="00FD531E"/>
    <w:rsid w:val="00FD56C0"/>
    <w:rsid w:val="00FD64C3"/>
    <w:rsid w:val="00FD65D8"/>
    <w:rsid w:val="00FD6849"/>
    <w:rsid w:val="00FD6C4D"/>
    <w:rsid w:val="00FD6FC4"/>
    <w:rsid w:val="00FD734E"/>
    <w:rsid w:val="00FD7A77"/>
    <w:rsid w:val="00FD7A82"/>
    <w:rsid w:val="00FD7AC0"/>
    <w:rsid w:val="00FE0083"/>
    <w:rsid w:val="00FE07BC"/>
    <w:rsid w:val="00FE09F5"/>
    <w:rsid w:val="00FE232D"/>
    <w:rsid w:val="00FE2A81"/>
    <w:rsid w:val="00FE424F"/>
    <w:rsid w:val="00FE4D15"/>
    <w:rsid w:val="00FE523E"/>
    <w:rsid w:val="00FE5301"/>
    <w:rsid w:val="00FE5398"/>
    <w:rsid w:val="00FE569D"/>
    <w:rsid w:val="00FE633D"/>
    <w:rsid w:val="00FE72C5"/>
    <w:rsid w:val="00FE7E86"/>
    <w:rsid w:val="00FE7EFA"/>
    <w:rsid w:val="00FF103A"/>
    <w:rsid w:val="00FF1282"/>
    <w:rsid w:val="00FF2F1D"/>
    <w:rsid w:val="00FF3203"/>
    <w:rsid w:val="00FF3A27"/>
    <w:rsid w:val="00FF4C13"/>
    <w:rsid w:val="00FF4C44"/>
    <w:rsid w:val="00FF53A9"/>
    <w:rsid w:val="00FF5934"/>
    <w:rsid w:val="00FF68C7"/>
    <w:rsid w:val="00FF7223"/>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03/wordmlurn:schemas-microsoft-com:office:smarttags"/>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5BA"/>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0A05B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0A05BA"/>
    <w:pPr>
      <w:pBdr>
        <w:bottom w:val="single" w:sz="6" w:space="1" w:color="auto"/>
      </w:pBdr>
      <w:tabs>
        <w:tab w:val="center" w:pos="4153"/>
        <w:tab w:val="right" w:pos="8306"/>
      </w:tabs>
      <w:snapToGrid w:val="0"/>
      <w:jc w:val="center"/>
    </w:pPr>
  </w:style>
  <w:style w:type="character" w:customStyle="1" w:styleId="HeaderChar">
    <w:name w:val="Header Char"/>
    <w:basedOn w:val="DefaultParagraphFont"/>
    <w:link w:val="Header"/>
    <w:uiPriority w:val="99"/>
    <w:semiHidden/>
    <w:locked/>
    <w:rsid w:val="000A05BA"/>
    <w:rPr>
      <w:snapToGrid w:val="0"/>
      <w:sz w:val="24"/>
    </w:rPr>
  </w:style>
  <w:style w:type="paragraph" w:styleId="Footer">
    <w:name w:val="footer"/>
    <w:basedOn w:val="Normal"/>
    <w:link w:val="FooterChar"/>
    <w:uiPriority w:val="99"/>
    <w:rsid w:val="000A05BA"/>
    <w:pPr>
      <w:tabs>
        <w:tab w:val="center" w:pos="4153"/>
        <w:tab w:val="right" w:pos="8306"/>
      </w:tabs>
      <w:snapToGrid w:val="0"/>
    </w:pPr>
  </w:style>
  <w:style w:type="character" w:customStyle="1" w:styleId="FooterChar">
    <w:name w:val="Footer Char"/>
    <w:basedOn w:val="DefaultParagraphFont"/>
    <w:link w:val="Footer"/>
    <w:uiPriority w:val="99"/>
    <w:semiHidden/>
    <w:locked/>
    <w:rsid w:val="000A05BA"/>
    <w:rPr>
      <w:snapToGrid w:val="0"/>
      <w:sz w:val="24"/>
    </w:rPr>
  </w:style>
  <w:style w:type="character" w:customStyle="1" w:styleId="tw4winExternal">
    <w:name w:val="tw4winExternal"/>
    <w:uiPriority w:val="99"/>
    <w:rsid w:val="000A05BA"/>
    <w:rPr>
      <w:rFonts w:ascii="Courier New" w:hAnsi="Courier New"/>
      <w:noProof/>
      <w:color w:val="808080"/>
    </w:rPr>
  </w:style>
  <w:style w:type="character" w:customStyle="1" w:styleId="tw4winMark">
    <w:name w:val="tw4winMark"/>
    <w:uiPriority w:val="99"/>
    <w:rsid w:val="000A05BA"/>
    <w:rPr>
      <w:rFonts w:ascii="Courier New" w:hAnsi="Courier New"/>
      <w:vanish/>
      <w:color w:val="800080"/>
      <w:sz w:val="24"/>
      <w:vertAlign w:val="subscript"/>
    </w:rPr>
  </w:style>
  <w:style w:type="character" w:customStyle="1" w:styleId="tw4winError">
    <w:name w:val="tw4winError"/>
    <w:uiPriority w:val="99"/>
    <w:rsid w:val="000A05BA"/>
    <w:rPr>
      <w:rFonts w:ascii="Courier New" w:hAnsi="Courier New"/>
      <w:color w:val="00FF00"/>
      <w:sz w:val="40"/>
    </w:rPr>
  </w:style>
  <w:style w:type="character" w:customStyle="1" w:styleId="tw4winTerm">
    <w:name w:val="tw4winTerm"/>
    <w:uiPriority w:val="99"/>
    <w:rsid w:val="000A05BA"/>
    <w:rPr>
      <w:color w:val="0000FF"/>
    </w:rPr>
  </w:style>
  <w:style w:type="character" w:customStyle="1" w:styleId="tw4winPopup">
    <w:name w:val="tw4winPopup"/>
    <w:uiPriority w:val="99"/>
    <w:rsid w:val="000A05BA"/>
    <w:rPr>
      <w:rFonts w:ascii="Courier New" w:hAnsi="Courier New"/>
      <w:noProof/>
      <w:color w:val="008000"/>
    </w:rPr>
  </w:style>
  <w:style w:type="character" w:customStyle="1" w:styleId="tw4winJump">
    <w:name w:val="tw4winJump"/>
    <w:uiPriority w:val="99"/>
    <w:rsid w:val="000A05BA"/>
    <w:rPr>
      <w:rFonts w:ascii="Courier New" w:hAnsi="Courier New"/>
      <w:noProof/>
      <w:color w:val="008080"/>
    </w:rPr>
  </w:style>
  <w:style w:type="character" w:customStyle="1" w:styleId="tw4winInternal">
    <w:name w:val="tw4winInternal"/>
    <w:uiPriority w:val="99"/>
    <w:rsid w:val="000A05BA"/>
    <w:rPr>
      <w:rFonts w:ascii="Courier New" w:hAnsi="Courier New"/>
      <w:noProof/>
      <w:color w:val="FF0000"/>
    </w:rPr>
  </w:style>
  <w:style w:type="character" w:customStyle="1" w:styleId="DONOTTRANSLATE">
    <w:name w:val="DO_NOT_TRANSLATE"/>
    <w:uiPriority w:val="99"/>
    <w:rsid w:val="000A05BA"/>
    <w:rPr>
      <w:rFonts w:ascii="Courier New" w:hAnsi="Courier New"/>
      <w:noProof/>
      <w:color w:val="800000"/>
    </w:rPr>
  </w:style>
  <w:style w:type="character" w:styleId="Hyperlink">
    <w:name w:val="Hyperlink"/>
    <w:basedOn w:val="DefaultParagraphFont"/>
    <w:uiPriority w:val="99"/>
    <w:rsid w:val="009F1FA7"/>
    <w:rPr>
      <w:rFonts w:cs="Times New Roman"/>
      <w:color w:val="0000FF"/>
      <w:u w:val="single"/>
    </w:rPr>
  </w:style>
  <w:style w:type="paragraph" w:styleId="BalloonText">
    <w:name w:val="Balloon Text"/>
    <w:basedOn w:val="Normal"/>
    <w:link w:val="BalloonTextChar"/>
    <w:uiPriority w:val="99"/>
    <w:semiHidden/>
    <w:unhideWhenUsed/>
    <w:rsid w:val="00D811EF"/>
    <w:rPr>
      <w:rFonts w:ascii="Tahoma" w:hAnsi="Tahoma" w:cs="Tahoma"/>
      <w:sz w:val="16"/>
      <w:szCs w:val="16"/>
    </w:rPr>
  </w:style>
  <w:style w:type="character" w:customStyle="1" w:styleId="BalloonTextChar">
    <w:name w:val="Balloon Text Char"/>
    <w:basedOn w:val="DefaultParagraphFont"/>
    <w:link w:val="BalloonText"/>
    <w:uiPriority w:val="99"/>
    <w:semiHidden/>
    <w:rsid w:val="00D811EF"/>
    <w:rPr>
      <w:rFonts w:ascii="Tahom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5BA"/>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0A05B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0A05BA"/>
    <w:pPr>
      <w:pBdr>
        <w:bottom w:val="single" w:sz="6" w:space="1" w:color="auto"/>
      </w:pBdr>
      <w:tabs>
        <w:tab w:val="center" w:pos="4153"/>
        <w:tab w:val="right" w:pos="8306"/>
      </w:tabs>
      <w:snapToGrid w:val="0"/>
      <w:jc w:val="center"/>
    </w:pPr>
  </w:style>
  <w:style w:type="character" w:customStyle="1" w:styleId="HeaderChar">
    <w:name w:val="Header Char"/>
    <w:basedOn w:val="DefaultParagraphFont"/>
    <w:link w:val="Header"/>
    <w:uiPriority w:val="99"/>
    <w:semiHidden/>
    <w:locked/>
    <w:rsid w:val="000A05BA"/>
    <w:rPr>
      <w:snapToGrid w:val="0"/>
      <w:sz w:val="24"/>
    </w:rPr>
  </w:style>
  <w:style w:type="paragraph" w:styleId="Footer">
    <w:name w:val="footer"/>
    <w:basedOn w:val="Normal"/>
    <w:link w:val="FooterChar"/>
    <w:uiPriority w:val="99"/>
    <w:rsid w:val="000A05BA"/>
    <w:pPr>
      <w:tabs>
        <w:tab w:val="center" w:pos="4153"/>
        <w:tab w:val="right" w:pos="8306"/>
      </w:tabs>
      <w:snapToGrid w:val="0"/>
    </w:pPr>
  </w:style>
  <w:style w:type="character" w:customStyle="1" w:styleId="FooterChar">
    <w:name w:val="Footer Char"/>
    <w:basedOn w:val="DefaultParagraphFont"/>
    <w:link w:val="Footer"/>
    <w:uiPriority w:val="99"/>
    <w:semiHidden/>
    <w:locked/>
    <w:rsid w:val="000A05BA"/>
    <w:rPr>
      <w:snapToGrid w:val="0"/>
      <w:sz w:val="24"/>
    </w:rPr>
  </w:style>
  <w:style w:type="character" w:customStyle="1" w:styleId="tw4winExternal">
    <w:name w:val="tw4winExternal"/>
    <w:uiPriority w:val="99"/>
    <w:rsid w:val="000A05BA"/>
    <w:rPr>
      <w:rFonts w:ascii="Courier New" w:hAnsi="Courier New"/>
      <w:noProof/>
      <w:color w:val="808080"/>
    </w:rPr>
  </w:style>
  <w:style w:type="character" w:customStyle="1" w:styleId="tw4winMark">
    <w:name w:val="tw4winMark"/>
    <w:uiPriority w:val="99"/>
    <w:rsid w:val="000A05BA"/>
    <w:rPr>
      <w:rFonts w:ascii="Courier New" w:hAnsi="Courier New"/>
      <w:vanish/>
      <w:color w:val="800080"/>
      <w:sz w:val="24"/>
      <w:vertAlign w:val="subscript"/>
    </w:rPr>
  </w:style>
  <w:style w:type="character" w:customStyle="1" w:styleId="tw4winError">
    <w:name w:val="tw4winError"/>
    <w:uiPriority w:val="99"/>
    <w:rsid w:val="000A05BA"/>
    <w:rPr>
      <w:rFonts w:ascii="Courier New" w:hAnsi="Courier New"/>
      <w:color w:val="00FF00"/>
      <w:sz w:val="40"/>
    </w:rPr>
  </w:style>
  <w:style w:type="character" w:customStyle="1" w:styleId="tw4winTerm">
    <w:name w:val="tw4winTerm"/>
    <w:uiPriority w:val="99"/>
    <w:rsid w:val="000A05BA"/>
    <w:rPr>
      <w:color w:val="0000FF"/>
    </w:rPr>
  </w:style>
  <w:style w:type="character" w:customStyle="1" w:styleId="tw4winPopup">
    <w:name w:val="tw4winPopup"/>
    <w:uiPriority w:val="99"/>
    <w:rsid w:val="000A05BA"/>
    <w:rPr>
      <w:rFonts w:ascii="Courier New" w:hAnsi="Courier New"/>
      <w:noProof/>
      <w:color w:val="008000"/>
    </w:rPr>
  </w:style>
  <w:style w:type="character" w:customStyle="1" w:styleId="tw4winJump">
    <w:name w:val="tw4winJump"/>
    <w:uiPriority w:val="99"/>
    <w:rsid w:val="000A05BA"/>
    <w:rPr>
      <w:rFonts w:ascii="Courier New" w:hAnsi="Courier New"/>
      <w:noProof/>
      <w:color w:val="008080"/>
    </w:rPr>
  </w:style>
  <w:style w:type="character" w:customStyle="1" w:styleId="tw4winInternal">
    <w:name w:val="tw4winInternal"/>
    <w:uiPriority w:val="99"/>
    <w:rsid w:val="000A05BA"/>
    <w:rPr>
      <w:rFonts w:ascii="Courier New" w:hAnsi="Courier New"/>
      <w:noProof/>
      <w:color w:val="FF0000"/>
    </w:rPr>
  </w:style>
  <w:style w:type="character" w:customStyle="1" w:styleId="DONOTTRANSLATE">
    <w:name w:val="DO_NOT_TRANSLATE"/>
    <w:uiPriority w:val="99"/>
    <w:rsid w:val="000A05BA"/>
    <w:rPr>
      <w:rFonts w:ascii="Courier New" w:hAnsi="Courier New"/>
      <w:noProof/>
      <w:color w:val="800000"/>
    </w:rPr>
  </w:style>
  <w:style w:type="character" w:styleId="Hyperlink">
    <w:name w:val="Hyperlink"/>
    <w:basedOn w:val="DefaultParagraphFont"/>
    <w:uiPriority w:val="99"/>
    <w:rsid w:val="009F1FA7"/>
    <w:rPr>
      <w:rFonts w:cs="Times New Roman"/>
      <w:color w:val="0000FF"/>
      <w:u w:val="single"/>
    </w:rPr>
  </w:style>
  <w:style w:type="paragraph" w:styleId="BalloonText">
    <w:name w:val="Balloon Text"/>
    <w:basedOn w:val="Normal"/>
    <w:link w:val="BalloonTextChar"/>
    <w:uiPriority w:val="99"/>
    <w:semiHidden/>
    <w:unhideWhenUsed/>
    <w:rsid w:val="00D811EF"/>
    <w:rPr>
      <w:rFonts w:ascii="Tahoma" w:hAnsi="Tahoma" w:cs="Tahoma"/>
      <w:sz w:val="16"/>
      <w:szCs w:val="16"/>
    </w:rPr>
  </w:style>
  <w:style w:type="character" w:customStyle="1" w:styleId="BalloonTextChar">
    <w:name w:val="Balloon Text Char"/>
    <w:basedOn w:val="DefaultParagraphFont"/>
    <w:link w:val="BalloonText"/>
    <w:uiPriority w:val="99"/>
    <w:semiHidden/>
    <w:rsid w:val="00D811EF"/>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377064">
      <w:bodyDiv w:val="1"/>
      <w:marLeft w:val="0"/>
      <w:marRight w:val="0"/>
      <w:marTop w:val="0"/>
      <w:marBottom w:val="0"/>
      <w:divBdr>
        <w:top w:val="none" w:sz="0" w:space="0" w:color="auto"/>
        <w:left w:val="none" w:sz="0" w:space="0" w:color="auto"/>
        <w:bottom w:val="none" w:sz="0" w:space="0" w:color="auto"/>
        <w:right w:val="none" w:sz="0" w:space="0" w:color="auto"/>
      </w:divBdr>
    </w:div>
    <w:div w:id="316998121">
      <w:marLeft w:val="0"/>
      <w:marRight w:val="0"/>
      <w:marTop w:val="0"/>
      <w:marBottom w:val="0"/>
      <w:divBdr>
        <w:top w:val="none" w:sz="0" w:space="0" w:color="auto"/>
        <w:left w:val="none" w:sz="0" w:space="0" w:color="auto"/>
        <w:bottom w:val="none" w:sz="0" w:space="0" w:color="auto"/>
        <w:right w:val="none" w:sz="0" w:space="0" w:color="auto"/>
      </w:divBdr>
    </w:div>
    <w:div w:id="316998122">
      <w:marLeft w:val="0"/>
      <w:marRight w:val="0"/>
      <w:marTop w:val="0"/>
      <w:marBottom w:val="0"/>
      <w:divBdr>
        <w:top w:val="none" w:sz="0" w:space="0" w:color="auto"/>
        <w:left w:val="none" w:sz="0" w:space="0" w:color="auto"/>
        <w:bottom w:val="none" w:sz="0" w:space="0" w:color="auto"/>
        <w:right w:val="none" w:sz="0" w:space="0" w:color="auto"/>
      </w:divBdr>
    </w:div>
    <w:div w:id="316998123">
      <w:marLeft w:val="0"/>
      <w:marRight w:val="0"/>
      <w:marTop w:val="0"/>
      <w:marBottom w:val="0"/>
      <w:divBdr>
        <w:top w:val="none" w:sz="0" w:space="0" w:color="auto"/>
        <w:left w:val="none" w:sz="0" w:space="0" w:color="auto"/>
        <w:bottom w:val="none" w:sz="0" w:space="0" w:color="auto"/>
        <w:right w:val="none" w:sz="0" w:space="0" w:color="auto"/>
      </w:divBdr>
    </w:div>
    <w:div w:id="316998124">
      <w:marLeft w:val="0"/>
      <w:marRight w:val="0"/>
      <w:marTop w:val="0"/>
      <w:marBottom w:val="0"/>
      <w:divBdr>
        <w:top w:val="none" w:sz="0" w:space="0" w:color="auto"/>
        <w:left w:val="none" w:sz="0" w:space="0" w:color="auto"/>
        <w:bottom w:val="none" w:sz="0" w:space="0" w:color="auto"/>
        <w:right w:val="none" w:sz="0" w:space="0" w:color="auto"/>
      </w:divBdr>
    </w:div>
    <w:div w:id="316998125">
      <w:marLeft w:val="0"/>
      <w:marRight w:val="0"/>
      <w:marTop w:val="0"/>
      <w:marBottom w:val="0"/>
      <w:divBdr>
        <w:top w:val="none" w:sz="0" w:space="0" w:color="auto"/>
        <w:left w:val="none" w:sz="0" w:space="0" w:color="auto"/>
        <w:bottom w:val="none" w:sz="0" w:space="0" w:color="auto"/>
        <w:right w:val="none" w:sz="0" w:space="0" w:color="auto"/>
      </w:divBdr>
    </w:div>
    <w:div w:id="316998126">
      <w:marLeft w:val="0"/>
      <w:marRight w:val="0"/>
      <w:marTop w:val="0"/>
      <w:marBottom w:val="0"/>
      <w:divBdr>
        <w:top w:val="none" w:sz="0" w:space="0" w:color="auto"/>
        <w:left w:val="none" w:sz="0" w:space="0" w:color="auto"/>
        <w:bottom w:val="none" w:sz="0" w:space="0" w:color="auto"/>
        <w:right w:val="none" w:sz="0" w:space="0" w:color="auto"/>
      </w:divBdr>
    </w:div>
    <w:div w:id="316998127">
      <w:marLeft w:val="0"/>
      <w:marRight w:val="0"/>
      <w:marTop w:val="0"/>
      <w:marBottom w:val="0"/>
      <w:divBdr>
        <w:top w:val="none" w:sz="0" w:space="0" w:color="auto"/>
        <w:left w:val="none" w:sz="0" w:space="0" w:color="auto"/>
        <w:bottom w:val="none" w:sz="0" w:space="0" w:color="auto"/>
        <w:right w:val="none" w:sz="0" w:space="0" w:color="auto"/>
      </w:divBdr>
    </w:div>
    <w:div w:id="316998128">
      <w:marLeft w:val="0"/>
      <w:marRight w:val="0"/>
      <w:marTop w:val="0"/>
      <w:marBottom w:val="0"/>
      <w:divBdr>
        <w:top w:val="none" w:sz="0" w:space="0" w:color="auto"/>
        <w:left w:val="none" w:sz="0" w:space="0" w:color="auto"/>
        <w:bottom w:val="none" w:sz="0" w:space="0" w:color="auto"/>
        <w:right w:val="none" w:sz="0" w:space="0" w:color="auto"/>
      </w:divBdr>
    </w:div>
    <w:div w:id="316998129">
      <w:marLeft w:val="0"/>
      <w:marRight w:val="0"/>
      <w:marTop w:val="0"/>
      <w:marBottom w:val="0"/>
      <w:divBdr>
        <w:top w:val="none" w:sz="0" w:space="0" w:color="auto"/>
        <w:left w:val="none" w:sz="0" w:space="0" w:color="auto"/>
        <w:bottom w:val="none" w:sz="0" w:space="0" w:color="auto"/>
        <w:right w:val="none" w:sz="0" w:space="0" w:color="auto"/>
      </w:divBdr>
    </w:div>
    <w:div w:id="316998130">
      <w:marLeft w:val="0"/>
      <w:marRight w:val="0"/>
      <w:marTop w:val="0"/>
      <w:marBottom w:val="0"/>
      <w:divBdr>
        <w:top w:val="none" w:sz="0" w:space="0" w:color="auto"/>
        <w:left w:val="none" w:sz="0" w:space="0" w:color="auto"/>
        <w:bottom w:val="none" w:sz="0" w:space="0" w:color="auto"/>
        <w:right w:val="none" w:sz="0" w:space="0" w:color="auto"/>
      </w:divBdr>
    </w:div>
    <w:div w:id="316998131">
      <w:marLeft w:val="0"/>
      <w:marRight w:val="0"/>
      <w:marTop w:val="0"/>
      <w:marBottom w:val="0"/>
      <w:divBdr>
        <w:top w:val="none" w:sz="0" w:space="0" w:color="auto"/>
        <w:left w:val="none" w:sz="0" w:space="0" w:color="auto"/>
        <w:bottom w:val="none" w:sz="0" w:space="0" w:color="auto"/>
        <w:right w:val="none" w:sz="0" w:space="0" w:color="auto"/>
      </w:divBdr>
    </w:div>
    <w:div w:id="316998132">
      <w:marLeft w:val="0"/>
      <w:marRight w:val="0"/>
      <w:marTop w:val="0"/>
      <w:marBottom w:val="0"/>
      <w:divBdr>
        <w:top w:val="none" w:sz="0" w:space="0" w:color="auto"/>
        <w:left w:val="none" w:sz="0" w:space="0" w:color="auto"/>
        <w:bottom w:val="none" w:sz="0" w:space="0" w:color="auto"/>
        <w:right w:val="none" w:sz="0" w:space="0" w:color="auto"/>
      </w:divBdr>
    </w:div>
    <w:div w:id="316998133">
      <w:marLeft w:val="0"/>
      <w:marRight w:val="0"/>
      <w:marTop w:val="0"/>
      <w:marBottom w:val="0"/>
      <w:divBdr>
        <w:top w:val="none" w:sz="0" w:space="0" w:color="auto"/>
        <w:left w:val="none" w:sz="0" w:space="0" w:color="auto"/>
        <w:bottom w:val="none" w:sz="0" w:space="0" w:color="auto"/>
        <w:right w:val="none" w:sz="0" w:space="0" w:color="auto"/>
      </w:divBdr>
    </w:div>
    <w:div w:id="316998134">
      <w:marLeft w:val="0"/>
      <w:marRight w:val="0"/>
      <w:marTop w:val="0"/>
      <w:marBottom w:val="0"/>
      <w:divBdr>
        <w:top w:val="none" w:sz="0" w:space="0" w:color="auto"/>
        <w:left w:val="none" w:sz="0" w:space="0" w:color="auto"/>
        <w:bottom w:val="none" w:sz="0" w:space="0" w:color="auto"/>
        <w:right w:val="none" w:sz="0" w:space="0" w:color="auto"/>
      </w:divBdr>
    </w:div>
    <w:div w:id="316998135">
      <w:marLeft w:val="0"/>
      <w:marRight w:val="0"/>
      <w:marTop w:val="0"/>
      <w:marBottom w:val="0"/>
      <w:divBdr>
        <w:top w:val="none" w:sz="0" w:space="0" w:color="auto"/>
        <w:left w:val="none" w:sz="0" w:space="0" w:color="auto"/>
        <w:bottom w:val="none" w:sz="0" w:space="0" w:color="auto"/>
        <w:right w:val="none" w:sz="0" w:space="0" w:color="auto"/>
      </w:divBdr>
    </w:div>
    <w:div w:id="316998136">
      <w:marLeft w:val="0"/>
      <w:marRight w:val="0"/>
      <w:marTop w:val="0"/>
      <w:marBottom w:val="0"/>
      <w:divBdr>
        <w:top w:val="none" w:sz="0" w:space="0" w:color="auto"/>
        <w:left w:val="none" w:sz="0" w:space="0" w:color="auto"/>
        <w:bottom w:val="none" w:sz="0" w:space="0" w:color="auto"/>
        <w:right w:val="none" w:sz="0" w:space="0" w:color="auto"/>
      </w:divBdr>
    </w:div>
    <w:div w:id="316998137">
      <w:marLeft w:val="0"/>
      <w:marRight w:val="0"/>
      <w:marTop w:val="0"/>
      <w:marBottom w:val="0"/>
      <w:divBdr>
        <w:top w:val="none" w:sz="0" w:space="0" w:color="auto"/>
        <w:left w:val="none" w:sz="0" w:space="0" w:color="auto"/>
        <w:bottom w:val="none" w:sz="0" w:space="0" w:color="auto"/>
        <w:right w:val="none" w:sz="0" w:space="0" w:color="auto"/>
      </w:divBdr>
    </w:div>
    <w:div w:id="316998138">
      <w:marLeft w:val="0"/>
      <w:marRight w:val="0"/>
      <w:marTop w:val="0"/>
      <w:marBottom w:val="0"/>
      <w:divBdr>
        <w:top w:val="none" w:sz="0" w:space="0" w:color="auto"/>
        <w:left w:val="none" w:sz="0" w:space="0" w:color="auto"/>
        <w:bottom w:val="none" w:sz="0" w:space="0" w:color="auto"/>
        <w:right w:val="none" w:sz="0" w:space="0" w:color="auto"/>
      </w:divBdr>
    </w:div>
    <w:div w:id="316998139">
      <w:marLeft w:val="0"/>
      <w:marRight w:val="0"/>
      <w:marTop w:val="0"/>
      <w:marBottom w:val="0"/>
      <w:divBdr>
        <w:top w:val="none" w:sz="0" w:space="0" w:color="auto"/>
        <w:left w:val="none" w:sz="0" w:space="0" w:color="auto"/>
        <w:bottom w:val="none" w:sz="0" w:space="0" w:color="auto"/>
        <w:right w:val="none" w:sz="0" w:space="0" w:color="auto"/>
      </w:divBdr>
    </w:div>
    <w:div w:id="316998140">
      <w:marLeft w:val="0"/>
      <w:marRight w:val="0"/>
      <w:marTop w:val="0"/>
      <w:marBottom w:val="0"/>
      <w:divBdr>
        <w:top w:val="none" w:sz="0" w:space="0" w:color="auto"/>
        <w:left w:val="none" w:sz="0" w:space="0" w:color="auto"/>
        <w:bottom w:val="none" w:sz="0" w:space="0" w:color="auto"/>
        <w:right w:val="none" w:sz="0" w:space="0" w:color="auto"/>
      </w:divBdr>
    </w:div>
    <w:div w:id="316998141">
      <w:marLeft w:val="0"/>
      <w:marRight w:val="0"/>
      <w:marTop w:val="0"/>
      <w:marBottom w:val="0"/>
      <w:divBdr>
        <w:top w:val="none" w:sz="0" w:space="0" w:color="auto"/>
        <w:left w:val="none" w:sz="0" w:space="0" w:color="auto"/>
        <w:bottom w:val="none" w:sz="0" w:space="0" w:color="auto"/>
        <w:right w:val="none" w:sz="0" w:space="0" w:color="auto"/>
      </w:divBdr>
    </w:div>
    <w:div w:id="316998142">
      <w:marLeft w:val="0"/>
      <w:marRight w:val="0"/>
      <w:marTop w:val="0"/>
      <w:marBottom w:val="0"/>
      <w:divBdr>
        <w:top w:val="none" w:sz="0" w:space="0" w:color="auto"/>
        <w:left w:val="none" w:sz="0" w:space="0" w:color="auto"/>
        <w:bottom w:val="none" w:sz="0" w:space="0" w:color="auto"/>
        <w:right w:val="none" w:sz="0" w:space="0" w:color="auto"/>
      </w:divBdr>
    </w:div>
    <w:div w:id="316998143">
      <w:marLeft w:val="0"/>
      <w:marRight w:val="0"/>
      <w:marTop w:val="0"/>
      <w:marBottom w:val="0"/>
      <w:divBdr>
        <w:top w:val="none" w:sz="0" w:space="0" w:color="auto"/>
        <w:left w:val="none" w:sz="0" w:space="0" w:color="auto"/>
        <w:bottom w:val="none" w:sz="0" w:space="0" w:color="auto"/>
        <w:right w:val="none" w:sz="0" w:space="0" w:color="auto"/>
      </w:divBdr>
    </w:div>
    <w:div w:id="316998144">
      <w:marLeft w:val="0"/>
      <w:marRight w:val="0"/>
      <w:marTop w:val="0"/>
      <w:marBottom w:val="0"/>
      <w:divBdr>
        <w:top w:val="none" w:sz="0" w:space="0" w:color="auto"/>
        <w:left w:val="none" w:sz="0" w:space="0" w:color="auto"/>
        <w:bottom w:val="none" w:sz="0" w:space="0" w:color="auto"/>
        <w:right w:val="none" w:sz="0" w:space="0" w:color="auto"/>
      </w:divBdr>
    </w:div>
    <w:div w:id="316998145">
      <w:marLeft w:val="0"/>
      <w:marRight w:val="0"/>
      <w:marTop w:val="0"/>
      <w:marBottom w:val="0"/>
      <w:divBdr>
        <w:top w:val="none" w:sz="0" w:space="0" w:color="auto"/>
        <w:left w:val="none" w:sz="0" w:space="0" w:color="auto"/>
        <w:bottom w:val="none" w:sz="0" w:space="0" w:color="auto"/>
        <w:right w:val="none" w:sz="0" w:space="0" w:color="auto"/>
      </w:divBdr>
    </w:div>
    <w:div w:id="316998146">
      <w:marLeft w:val="0"/>
      <w:marRight w:val="0"/>
      <w:marTop w:val="0"/>
      <w:marBottom w:val="0"/>
      <w:divBdr>
        <w:top w:val="none" w:sz="0" w:space="0" w:color="auto"/>
        <w:left w:val="none" w:sz="0" w:space="0" w:color="auto"/>
        <w:bottom w:val="none" w:sz="0" w:space="0" w:color="auto"/>
        <w:right w:val="none" w:sz="0" w:space="0" w:color="auto"/>
      </w:divBdr>
    </w:div>
    <w:div w:id="316998147">
      <w:marLeft w:val="0"/>
      <w:marRight w:val="0"/>
      <w:marTop w:val="0"/>
      <w:marBottom w:val="0"/>
      <w:divBdr>
        <w:top w:val="none" w:sz="0" w:space="0" w:color="auto"/>
        <w:left w:val="none" w:sz="0" w:space="0" w:color="auto"/>
        <w:bottom w:val="none" w:sz="0" w:space="0" w:color="auto"/>
        <w:right w:val="none" w:sz="0" w:space="0" w:color="auto"/>
      </w:divBdr>
    </w:div>
    <w:div w:id="316998148">
      <w:marLeft w:val="0"/>
      <w:marRight w:val="0"/>
      <w:marTop w:val="0"/>
      <w:marBottom w:val="0"/>
      <w:divBdr>
        <w:top w:val="none" w:sz="0" w:space="0" w:color="auto"/>
        <w:left w:val="none" w:sz="0" w:space="0" w:color="auto"/>
        <w:bottom w:val="none" w:sz="0" w:space="0" w:color="auto"/>
        <w:right w:val="none" w:sz="0" w:space="0" w:color="auto"/>
      </w:divBdr>
    </w:div>
    <w:div w:id="316998149">
      <w:marLeft w:val="0"/>
      <w:marRight w:val="0"/>
      <w:marTop w:val="0"/>
      <w:marBottom w:val="0"/>
      <w:divBdr>
        <w:top w:val="none" w:sz="0" w:space="0" w:color="auto"/>
        <w:left w:val="none" w:sz="0" w:space="0" w:color="auto"/>
        <w:bottom w:val="none" w:sz="0" w:space="0" w:color="auto"/>
        <w:right w:val="none" w:sz="0" w:space="0" w:color="auto"/>
      </w:divBdr>
    </w:div>
    <w:div w:id="316998150">
      <w:marLeft w:val="0"/>
      <w:marRight w:val="0"/>
      <w:marTop w:val="0"/>
      <w:marBottom w:val="0"/>
      <w:divBdr>
        <w:top w:val="none" w:sz="0" w:space="0" w:color="auto"/>
        <w:left w:val="none" w:sz="0" w:space="0" w:color="auto"/>
        <w:bottom w:val="none" w:sz="0" w:space="0" w:color="auto"/>
        <w:right w:val="none" w:sz="0" w:space="0" w:color="auto"/>
      </w:divBdr>
    </w:div>
    <w:div w:id="316998151">
      <w:marLeft w:val="0"/>
      <w:marRight w:val="0"/>
      <w:marTop w:val="0"/>
      <w:marBottom w:val="0"/>
      <w:divBdr>
        <w:top w:val="none" w:sz="0" w:space="0" w:color="auto"/>
        <w:left w:val="none" w:sz="0" w:space="0" w:color="auto"/>
        <w:bottom w:val="none" w:sz="0" w:space="0" w:color="auto"/>
        <w:right w:val="none" w:sz="0" w:space="0" w:color="auto"/>
      </w:divBdr>
    </w:div>
    <w:div w:id="316998152">
      <w:marLeft w:val="0"/>
      <w:marRight w:val="0"/>
      <w:marTop w:val="0"/>
      <w:marBottom w:val="0"/>
      <w:divBdr>
        <w:top w:val="none" w:sz="0" w:space="0" w:color="auto"/>
        <w:left w:val="none" w:sz="0" w:space="0" w:color="auto"/>
        <w:bottom w:val="none" w:sz="0" w:space="0" w:color="auto"/>
        <w:right w:val="none" w:sz="0" w:space="0" w:color="auto"/>
      </w:divBdr>
    </w:div>
    <w:div w:id="316998153">
      <w:marLeft w:val="0"/>
      <w:marRight w:val="0"/>
      <w:marTop w:val="0"/>
      <w:marBottom w:val="0"/>
      <w:divBdr>
        <w:top w:val="none" w:sz="0" w:space="0" w:color="auto"/>
        <w:left w:val="none" w:sz="0" w:space="0" w:color="auto"/>
        <w:bottom w:val="none" w:sz="0" w:space="0" w:color="auto"/>
        <w:right w:val="none" w:sz="0" w:space="0" w:color="auto"/>
      </w:divBdr>
    </w:div>
    <w:div w:id="316998154">
      <w:marLeft w:val="0"/>
      <w:marRight w:val="0"/>
      <w:marTop w:val="0"/>
      <w:marBottom w:val="0"/>
      <w:divBdr>
        <w:top w:val="none" w:sz="0" w:space="0" w:color="auto"/>
        <w:left w:val="none" w:sz="0" w:space="0" w:color="auto"/>
        <w:bottom w:val="none" w:sz="0" w:space="0" w:color="auto"/>
        <w:right w:val="none" w:sz="0" w:space="0" w:color="auto"/>
      </w:divBdr>
    </w:div>
    <w:div w:id="316998155">
      <w:marLeft w:val="0"/>
      <w:marRight w:val="0"/>
      <w:marTop w:val="0"/>
      <w:marBottom w:val="0"/>
      <w:divBdr>
        <w:top w:val="none" w:sz="0" w:space="0" w:color="auto"/>
        <w:left w:val="none" w:sz="0" w:space="0" w:color="auto"/>
        <w:bottom w:val="none" w:sz="0" w:space="0" w:color="auto"/>
        <w:right w:val="none" w:sz="0" w:space="0" w:color="auto"/>
      </w:divBdr>
    </w:div>
    <w:div w:id="316998156">
      <w:marLeft w:val="0"/>
      <w:marRight w:val="0"/>
      <w:marTop w:val="0"/>
      <w:marBottom w:val="0"/>
      <w:divBdr>
        <w:top w:val="none" w:sz="0" w:space="0" w:color="auto"/>
        <w:left w:val="none" w:sz="0" w:space="0" w:color="auto"/>
        <w:bottom w:val="none" w:sz="0" w:space="0" w:color="auto"/>
        <w:right w:val="none" w:sz="0" w:space="0" w:color="auto"/>
      </w:divBdr>
    </w:div>
    <w:div w:id="316998157">
      <w:marLeft w:val="0"/>
      <w:marRight w:val="0"/>
      <w:marTop w:val="0"/>
      <w:marBottom w:val="0"/>
      <w:divBdr>
        <w:top w:val="none" w:sz="0" w:space="0" w:color="auto"/>
        <w:left w:val="none" w:sz="0" w:space="0" w:color="auto"/>
        <w:bottom w:val="none" w:sz="0" w:space="0" w:color="auto"/>
        <w:right w:val="none" w:sz="0" w:space="0" w:color="auto"/>
      </w:divBdr>
    </w:div>
    <w:div w:id="76298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ebsense.com/content/support/library/web/hosted/bsky_getting_started/first.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3988</Words>
  <Characters>22735</Characters>
  <Application>Microsoft Office Word</Application>
  <DocSecurity>4</DocSecurity>
  <Lines>189</Lines>
  <Paragraphs>53</Paragraphs>
  <ScaleCrop>false</ScaleCrop>
  <HeadingPairs>
    <vt:vector size="2" baseType="variant">
      <vt:variant>
        <vt:lpstr>Title</vt:lpstr>
      </vt:variant>
      <vt:variant>
        <vt:i4>1</vt:i4>
      </vt:variant>
    </vt:vector>
  </HeadingPairs>
  <TitlesOfParts>
    <vt:vector size="1" baseType="lpstr">
      <vt:lpstr>Unified data loss prevention for</vt:lpstr>
    </vt:vector>
  </TitlesOfParts>
  <Company>organization</Company>
  <LinksUpToDate>false</LinksUpToDate>
  <CharactersWithSpaces>26670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Unified data loss prevention for</dc:title>
  <dc:creator>Username</dc:creator>
  <cp:lastModifiedBy>Bennett, Adam</cp:lastModifiedBy>
  <cp:revision>2</cp:revision>
  <dcterms:created xsi:type="dcterms:W3CDTF">2013-06-17T08:49:00Z</dcterms:created>
  <dcterms:modified xsi:type="dcterms:W3CDTF">2013-06-17T08:49:00Z</dcterms:modified>
</cp:coreProperties>
</file>