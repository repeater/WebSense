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66B" w:rsidRPr="00A4560E" w:rsidRDefault="00B3666B">
      <w:pPr>
        <w:rPr>
          <w:rFonts w:ascii="Arial" w:hAnsi="Arial" w:cs="Arial"/>
        </w:rPr>
      </w:pPr>
      <w:bookmarkStart w:id="0" w:name="OLE_LINK1"/>
      <w:r w:rsidRPr="00A4560E">
        <w:rPr>
          <w:rFonts w:ascii="Arial" w:hAnsi="Arial" w:cs="Arial"/>
          <w:lang w:val="zh-CN"/>
        </w:rPr>
        <w:t>云安全电子邮件</w:t>
      </w:r>
      <w:r w:rsidRPr="00A4560E">
        <w:rPr>
          <w:rFonts w:ascii="Arial" w:hAnsi="Arial" w:cs="Arial"/>
          <w:lang w:val="zh-CN"/>
        </w:rPr>
        <w:t xml:space="preserve"> – </w:t>
      </w:r>
      <w:r w:rsidRPr="00A4560E">
        <w:rPr>
          <w:rFonts w:ascii="Arial" w:hAnsi="Arial" w:cs="Arial"/>
          <w:lang w:val="zh-CN"/>
        </w:rPr>
        <w:t>试用</w:t>
      </w:r>
      <w:r w:rsidRPr="00A4560E">
        <w:rPr>
          <w:rFonts w:ascii="Arial" w:hAnsi="Arial" w:cs="Arial"/>
          <w:lang w:val="zh-CN"/>
        </w:rPr>
        <w:t>“</w:t>
      </w:r>
      <w:r w:rsidRPr="00A4560E">
        <w:rPr>
          <w:rFonts w:ascii="Arial" w:hAnsi="Arial" w:cs="Arial"/>
          <w:lang w:val="zh-CN"/>
        </w:rPr>
        <w:t>感谢</w:t>
      </w:r>
      <w:r w:rsidRPr="00A4560E">
        <w:rPr>
          <w:rFonts w:ascii="Arial" w:hAnsi="Arial" w:cs="Arial"/>
          <w:lang w:val="zh-CN"/>
        </w:rPr>
        <w:t>”</w:t>
      </w:r>
      <w:r w:rsidRPr="00A4560E">
        <w:rPr>
          <w:rFonts w:ascii="Arial" w:hAnsi="Arial" w:cs="Arial"/>
          <w:lang w:val="zh-CN"/>
        </w:rPr>
        <w:t>电子邮件消息</w:t>
      </w:r>
    </w:p>
    <w:bookmarkEnd w:id="0"/>
    <w:p w:rsidR="00B3666B" w:rsidRPr="00A4560E" w:rsidRDefault="00B3666B">
      <w:pPr>
        <w:rPr>
          <w:rFonts w:ascii="Arial" w:hAnsi="Arial" w:cs="Arial"/>
          <w:sz w:val="20"/>
        </w:rPr>
      </w:pPr>
    </w:p>
    <w:p w:rsidR="00B3666B" w:rsidRPr="00A4560E" w:rsidRDefault="00B3666B">
      <w:pPr>
        <w:rPr>
          <w:rFonts w:ascii="Arial" w:hAnsi="Arial" w:cs="Arial"/>
          <w:b/>
          <w:sz w:val="20"/>
        </w:rPr>
      </w:pPr>
      <w:bookmarkStart w:id="1" w:name="OLE_LINK8"/>
      <w:r w:rsidRPr="00A4560E">
        <w:rPr>
          <w:rFonts w:ascii="Arial" w:hAnsi="Arial" w:cs="Arial"/>
          <w:b/>
          <w:sz w:val="20"/>
          <w:lang w:val="zh-CN"/>
        </w:rPr>
        <w:t>错误消息</w:t>
      </w:r>
    </w:p>
    <w:bookmarkEnd w:id="1"/>
    <w:p w:rsidR="00B3666B" w:rsidRPr="00A4560E" w:rsidRDefault="00B3666B">
      <w:pPr>
        <w:rPr>
          <w:rFonts w:ascii="Arial" w:hAnsi="Arial" w:cs="Arial"/>
          <w:sz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gridCol w:w="4500"/>
      </w:tblGrid>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Dear {</w:t>
            </w:r>
            <w:proofErr w:type="spellStart"/>
            <w:r w:rsidR="00554B5F">
              <w:rPr>
                <w:rFonts w:ascii="Arial" w:hAnsi="Arial" w:cs="Arial"/>
              </w:rPr>
              <w:t>FirstName</w:t>
            </w:r>
            <w:proofErr w:type="spellEnd"/>
            <w:r w:rsidRPr="00A4560E">
              <w:rPr>
                <w:rFonts w:ascii="Arial" w:hAnsi="Arial" w:cs="Arial"/>
              </w:rPr>
              <w:t>},</w:t>
            </w:r>
          </w:p>
        </w:tc>
        <w:tc>
          <w:tcPr>
            <w:tcW w:w="4500" w:type="dxa"/>
          </w:tcPr>
          <w:p w:rsidR="00B3666B" w:rsidRPr="00A4560E" w:rsidRDefault="00B3666B" w:rsidP="00A4560E">
            <w:pPr>
              <w:spacing w:line="480" w:lineRule="auto"/>
              <w:rPr>
                <w:rFonts w:ascii="Arial" w:hAnsi="Arial" w:cs="Arial"/>
              </w:rPr>
            </w:pPr>
            <w:r w:rsidRPr="00A4560E">
              <w:rPr>
                <w:rFonts w:ascii="Arial" w:hAnsi="Courier New" w:cs="Arial"/>
                <w:lang w:val="zh-CN"/>
              </w:rPr>
              <w:t>尊敬的</w:t>
            </w:r>
            <w:r w:rsidRPr="00A4560E">
              <w:rPr>
                <w:rFonts w:ascii="Arial" w:hAnsi="Arial" w:cs="Arial"/>
              </w:rPr>
              <w:t xml:space="preserve"> {</w:t>
            </w:r>
            <w:r w:rsidR="00554B5F" w:rsidRPr="00554B5F">
              <w:rPr>
                <w:rFonts w:ascii="Arial" w:hAnsi="Courier New" w:cs="Arial" w:hint="eastAsia"/>
                <w:lang w:val="zh-CN"/>
              </w:rPr>
              <w:t>FirstName</w:t>
            </w:r>
            <w:r w:rsidRPr="00A4560E">
              <w:rPr>
                <w:rFonts w:ascii="Arial" w:hAnsi="Arial" w:cs="Arial"/>
              </w:rPr>
              <w:t>}</w:t>
            </w:r>
            <w:r w:rsidRPr="00A4560E">
              <w:rPr>
                <w:rFonts w:ascii="Arial" w:hAnsi="Courier New" w:cs="Arial"/>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02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Your registration for our {</w:t>
            </w:r>
            <w:proofErr w:type="spellStart"/>
            <w:r w:rsidRPr="00A4560E">
              <w:rPr>
                <w:rFonts w:ascii="Arial" w:hAnsi="Arial" w:cs="Arial"/>
              </w:rPr>
              <w:t>ProductName</w:t>
            </w:r>
            <w:proofErr w:type="spellEnd"/>
            <w:r w:rsidRPr="00A4560E">
              <w:rPr>
                <w:rFonts w:ascii="Arial" w:hAnsi="Arial" w:cs="Arial"/>
              </w:rPr>
              <w:t>} product could not be completed at this time. To fully register your product evaluation, please contact Technical Support at your earliest availability, and provide the error below:</w:t>
            </w:r>
          </w:p>
        </w:tc>
        <w:tc>
          <w:tcPr>
            <w:tcW w:w="4500" w:type="dxa"/>
          </w:tcPr>
          <w:p w:rsidR="00B3666B" w:rsidRPr="00A4560E" w:rsidRDefault="00B3666B" w:rsidP="00554B5F">
            <w:pPr>
              <w:spacing w:line="480" w:lineRule="auto"/>
              <w:rPr>
                <w:rFonts w:ascii="Arial" w:hAnsi="Arial" w:cs="Arial"/>
              </w:rPr>
            </w:pPr>
            <w:r w:rsidRPr="00A4560E">
              <w:rPr>
                <w:rFonts w:ascii="Arial" w:hAnsi="Courier New" w:cs="Arial"/>
                <w:lang w:val="zh-CN"/>
              </w:rPr>
              <w:t>您当前无法完成</w:t>
            </w:r>
            <w:r w:rsidRPr="00A4560E">
              <w:rPr>
                <w:rFonts w:ascii="Arial" w:hAnsi="Arial" w:cs="Arial"/>
              </w:rPr>
              <w:t xml:space="preserve"> {</w:t>
            </w:r>
            <w:proofErr w:type="spellStart"/>
            <w:r w:rsidR="00554B5F">
              <w:rPr>
                <w:rFonts w:ascii="Arial" w:hAnsi="Arial" w:cs="Arial" w:hint="eastAsia"/>
              </w:rPr>
              <w:t>ProductName</w:t>
            </w:r>
            <w:proofErr w:type="spellEnd"/>
            <w:r w:rsidRPr="00A4560E">
              <w:rPr>
                <w:rFonts w:ascii="Arial" w:hAnsi="Arial" w:cs="Arial"/>
              </w:rPr>
              <w:t>}</w:t>
            </w:r>
            <w:r w:rsidRPr="00A4560E">
              <w:rPr>
                <w:rFonts w:ascii="Arial" w:hAnsi="Courier New" w:cs="Arial"/>
                <w:lang w:val="zh-CN"/>
              </w:rPr>
              <w:t>产品的注册。若要完成注册</w:t>
            </w:r>
            <w:r w:rsidR="00E00535" w:rsidRPr="00E00535">
              <w:rPr>
                <w:rFonts w:ascii="Arial" w:hAnsi="Courier New" w:cs="Arial" w:hint="eastAsia"/>
                <w:color w:val="FF0000"/>
                <w:lang w:val="zh-CN"/>
              </w:rPr>
              <w:t>并</w:t>
            </w:r>
            <w:r w:rsidRPr="00A4560E">
              <w:rPr>
                <w:rFonts w:ascii="Arial" w:hAnsi="Courier New" w:cs="Arial"/>
                <w:lang w:val="zh-CN"/>
              </w:rPr>
              <w:t>进行产品</w:t>
            </w:r>
            <w:r w:rsidR="00BE6830">
              <w:rPr>
                <w:rFonts w:ascii="Arial" w:hAnsi="Courier New" w:cs="Arial" w:hint="eastAsia"/>
                <w:lang w:val="zh-CN"/>
              </w:rPr>
              <w:t>试用</w:t>
            </w:r>
            <w:r w:rsidRPr="00A4560E">
              <w:rPr>
                <w:rFonts w:ascii="Arial" w:hAnsi="Courier New" w:cs="Arial"/>
                <w:lang w:val="zh-CN"/>
              </w:rPr>
              <w:t>，请您尽快联系技术支持，并提供以下错误信息：</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System error: {sub id}</w:t>
            </w:r>
          </w:p>
        </w:tc>
        <w:tc>
          <w:tcPr>
            <w:tcW w:w="4500" w:type="dxa"/>
          </w:tcPr>
          <w:p w:rsidR="00B3666B" w:rsidRPr="00A4560E" w:rsidRDefault="00B3666B" w:rsidP="00D976F4">
            <w:pPr>
              <w:spacing w:line="480" w:lineRule="auto"/>
              <w:rPr>
                <w:rFonts w:ascii="Arial" w:hAnsi="Arial" w:cs="Arial"/>
              </w:rPr>
            </w:pPr>
            <w:r w:rsidRPr="00A4560E">
              <w:rPr>
                <w:rFonts w:ascii="Arial" w:hAnsi="Courier New" w:cs="Arial"/>
                <w:lang w:val="zh-CN"/>
              </w:rPr>
              <w:t>系统错误：</w:t>
            </w:r>
            <w:r w:rsidRPr="00A4560E">
              <w:rPr>
                <w:rFonts w:ascii="Arial" w:hAnsi="Arial" w:cs="Arial"/>
                <w:lang w:val="zh-CN"/>
              </w:rPr>
              <w:t>{sub id}</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53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xml:space="preserve">Websense offers free technical support for the duration of your evaluation. If you experience any additional issues during installation and configuration, please visit our online support center at </w:t>
            </w:r>
            <w:r w:rsidRPr="00A4560E">
              <w:rPr>
                <w:rFonts w:ascii="Arial" w:hAnsi="Arial" w:cs="Arial"/>
                <w:u w:val="single"/>
              </w:rPr>
              <w:t>www.websense.com/support</w:t>
            </w:r>
            <w:r w:rsidRPr="00A4560E">
              <w:rPr>
                <w:rFonts w:ascii="Arial" w:hAnsi="Arial" w:cs="Arial"/>
              </w:rPr>
              <w:t>. You may also call your regional support office at the numbers listed below.</w:t>
            </w:r>
          </w:p>
        </w:tc>
        <w:tc>
          <w:tcPr>
            <w:tcW w:w="4500" w:type="dxa"/>
          </w:tcPr>
          <w:p w:rsidR="00B3666B" w:rsidRPr="00A4560E" w:rsidRDefault="00921C98" w:rsidP="00821FB4">
            <w:pPr>
              <w:spacing w:line="480" w:lineRule="auto"/>
              <w:rPr>
                <w:rFonts w:ascii="Arial" w:hAnsi="Arial" w:cs="Arial"/>
              </w:rPr>
            </w:pPr>
            <w:r w:rsidRPr="00191AEC">
              <w:rPr>
                <w:rFonts w:ascii="Arial" w:hAnsi="Courier New" w:cs="Arial"/>
                <w:color w:val="FF0000"/>
                <w:lang w:val="zh-CN"/>
              </w:rPr>
              <w:t>试用期内</w:t>
            </w:r>
            <w:r w:rsidR="00B3666B" w:rsidRPr="00191AEC">
              <w:rPr>
                <w:rFonts w:ascii="Arial" w:hAnsi="Arial" w:cs="Arial"/>
                <w:color w:val="FF0000"/>
              </w:rPr>
              <w:t>Websense</w:t>
            </w:r>
            <w:r w:rsidRPr="00191AEC">
              <w:rPr>
                <w:rFonts w:ascii="Arial" w:hAnsi="Arial" w:cs="Arial" w:hint="eastAsia"/>
                <w:color w:val="FF0000"/>
              </w:rPr>
              <w:t>可以</w:t>
            </w:r>
            <w:r w:rsidR="00191AEC">
              <w:rPr>
                <w:rFonts w:ascii="Arial" w:hAnsi="Arial" w:cs="Arial" w:hint="eastAsia"/>
                <w:color w:val="FF0000"/>
              </w:rPr>
              <w:t>免费提供</w:t>
            </w:r>
            <w:r w:rsidR="00B3666B" w:rsidRPr="00191AEC">
              <w:rPr>
                <w:rFonts w:ascii="Arial" w:hAnsi="Courier New" w:cs="Arial"/>
                <w:color w:val="FF0000"/>
                <w:lang w:val="zh-CN"/>
              </w:rPr>
              <w:t>技术支持</w:t>
            </w:r>
            <w:r w:rsidR="00B3666B" w:rsidRPr="00A4560E">
              <w:rPr>
                <w:rFonts w:ascii="Arial" w:hAnsi="Courier New" w:cs="Arial"/>
                <w:lang w:val="zh-CN"/>
              </w:rPr>
              <w:t>。如果在安装和配置</w:t>
            </w:r>
            <w:r w:rsidR="00191AEC" w:rsidRPr="00191AEC">
              <w:rPr>
                <w:rFonts w:ascii="Arial" w:hAnsi="Courier New" w:cs="Arial" w:hint="eastAsia"/>
                <w:color w:val="FF0000"/>
                <w:lang w:val="zh-CN"/>
              </w:rPr>
              <w:t>过程中</w:t>
            </w:r>
            <w:r w:rsidR="00B3666B" w:rsidRPr="00A4560E">
              <w:rPr>
                <w:rFonts w:ascii="Arial" w:hAnsi="Courier New" w:cs="Arial"/>
                <w:lang w:val="zh-CN"/>
              </w:rPr>
              <w:t>遇到任何问题</w:t>
            </w:r>
            <w:r w:rsidR="00B3666B" w:rsidRPr="00A4560E">
              <w:rPr>
                <w:rFonts w:ascii="Arial" w:hAnsi="Courier New" w:cs="Arial"/>
              </w:rPr>
              <w:t>，</w:t>
            </w:r>
            <w:r w:rsidR="00B3666B" w:rsidRPr="00A4560E">
              <w:rPr>
                <w:rFonts w:ascii="Arial" w:hAnsi="Courier New" w:cs="Arial"/>
                <w:lang w:val="zh-CN"/>
              </w:rPr>
              <w:t>请访问我们的在线支持中心</w:t>
            </w:r>
            <w:r w:rsidR="00B3666B" w:rsidRPr="00A4560E">
              <w:rPr>
                <w:rFonts w:ascii="Arial" w:hAnsi="Courier New" w:cs="Arial"/>
              </w:rPr>
              <w:t>：</w:t>
            </w:r>
            <w:hyperlink r:id="rId7" w:history="1">
              <w:r w:rsidR="00B3666B" w:rsidRPr="00A4560E">
                <w:rPr>
                  <w:rStyle w:val="Hyperlink"/>
                  <w:rFonts w:ascii="Arial" w:hAnsi="Arial" w:cs="Arial"/>
                </w:rPr>
                <w:t>www.websense.com/support</w:t>
              </w:r>
            </w:hyperlink>
            <w:r>
              <w:rPr>
                <w:rFonts w:ascii="Arial" w:hAnsi="Courier New" w:cs="Arial"/>
                <w:lang w:val="zh-CN"/>
              </w:rPr>
              <w:t>。您也可以</w:t>
            </w:r>
            <w:r w:rsidR="00221960" w:rsidRPr="00221960">
              <w:rPr>
                <w:rFonts w:ascii="Arial" w:hAnsi="Courier New" w:cs="Arial" w:hint="eastAsia"/>
                <w:color w:val="FF0000"/>
                <w:lang w:val="zh-CN"/>
              </w:rPr>
              <w:t>通过</w:t>
            </w:r>
            <w:r>
              <w:rPr>
                <w:rFonts w:ascii="Arial" w:hAnsi="Courier New" w:cs="Arial"/>
                <w:lang w:val="zh-CN"/>
              </w:rPr>
              <w:t>拨打</w:t>
            </w:r>
            <w:r w:rsidR="00191AEC" w:rsidRPr="00191AEC">
              <w:rPr>
                <w:rFonts w:ascii="Arial" w:hAnsi="Courier New" w:cs="Arial" w:hint="eastAsia"/>
                <w:color w:val="FF0000"/>
                <w:lang w:val="zh-CN"/>
              </w:rPr>
              <w:t>下表中的</w:t>
            </w:r>
            <w:r w:rsidR="00821FB4">
              <w:rPr>
                <w:rFonts w:ascii="Arial" w:hAnsi="Courier New" w:cs="Arial" w:hint="eastAsia"/>
                <w:lang w:val="zh-CN"/>
              </w:rPr>
              <w:t>电话</w:t>
            </w:r>
            <w:r>
              <w:rPr>
                <w:rFonts w:ascii="Arial" w:hAnsi="Courier New" w:cs="Arial"/>
                <w:lang w:val="zh-CN"/>
              </w:rPr>
              <w:t>，联系您所在地区的</w:t>
            </w:r>
            <w:r w:rsidR="00B3666B" w:rsidRPr="00A4560E">
              <w:rPr>
                <w:rFonts w:ascii="Arial" w:hAnsi="Courier New" w:cs="Arial"/>
                <w:lang w:val="zh-CN"/>
              </w:rPr>
              <w:t>办事处。</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lastRenderedPageBreak/>
              <w:t>North America: +1.858.458.2940</w:t>
            </w:r>
          </w:p>
        </w:tc>
        <w:tc>
          <w:tcPr>
            <w:tcW w:w="4500" w:type="dxa"/>
          </w:tcPr>
          <w:p w:rsidR="00B3666B" w:rsidRPr="00A4560E" w:rsidRDefault="00B3666B" w:rsidP="00D976F4">
            <w:pPr>
              <w:spacing w:line="480" w:lineRule="auto"/>
              <w:rPr>
                <w:rFonts w:ascii="Arial" w:hAnsi="Arial" w:cs="Arial"/>
              </w:rPr>
            </w:pPr>
            <w:r w:rsidRPr="00A4560E">
              <w:rPr>
                <w:rFonts w:ascii="Arial" w:hAnsi="Courier New" w:cs="Arial"/>
                <w:lang w:val="zh-CN"/>
              </w:rPr>
              <w:t>北美洲：</w:t>
            </w:r>
            <w:r w:rsidRPr="00A4560E">
              <w:rPr>
                <w:rFonts w:ascii="Arial" w:hAnsi="Arial" w:cs="Arial"/>
              </w:rPr>
              <w:t xml:space="preserve"> +1.858.458.2940</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Asia: +86 (10) 5884-4200</w:t>
            </w:r>
          </w:p>
        </w:tc>
        <w:tc>
          <w:tcPr>
            <w:tcW w:w="4500" w:type="dxa"/>
          </w:tcPr>
          <w:p w:rsidR="00B3666B" w:rsidRPr="00A4560E" w:rsidRDefault="00B3666B" w:rsidP="00D976F4">
            <w:pPr>
              <w:spacing w:line="480" w:lineRule="auto"/>
              <w:rPr>
                <w:rFonts w:ascii="Arial" w:hAnsi="Arial" w:cs="Arial"/>
              </w:rPr>
            </w:pPr>
            <w:r w:rsidRPr="00A4560E">
              <w:rPr>
                <w:rFonts w:ascii="Arial" w:hAnsi="Courier New" w:cs="Arial"/>
                <w:lang w:val="zh-CN"/>
              </w:rPr>
              <w:t>亚洲：</w:t>
            </w:r>
            <w:r w:rsidRPr="00A4560E">
              <w:rPr>
                <w:rFonts w:ascii="Arial" w:hAnsi="Arial" w:cs="Arial"/>
              </w:rPr>
              <w:t xml:space="preserve"> +86 (10) 5884-4200</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Australia/NZ: +612 9414 0033</w:t>
            </w:r>
          </w:p>
        </w:tc>
        <w:tc>
          <w:tcPr>
            <w:tcW w:w="4500" w:type="dxa"/>
          </w:tcPr>
          <w:p w:rsidR="00B3666B" w:rsidRPr="00A4560E" w:rsidRDefault="00B3666B" w:rsidP="00D976F4">
            <w:pPr>
              <w:spacing w:line="480" w:lineRule="auto"/>
              <w:rPr>
                <w:rFonts w:ascii="Arial" w:hAnsi="Arial" w:cs="Arial"/>
              </w:rPr>
            </w:pPr>
            <w:r w:rsidRPr="00A4560E">
              <w:rPr>
                <w:rFonts w:ascii="Arial" w:hAnsi="Courier New" w:cs="Arial"/>
                <w:lang w:val="zh-CN"/>
              </w:rPr>
              <w:t>澳大利亚</w:t>
            </w:r>
            <w:r w:rsidRPr="00A4560E">
              <w:rPr>
                <w:rFonts w:ascii="Arial" w:hAnsi="Arial" w:cs="Arial"/>
                <w:lang w:val="zh-CN"/>
              </w:rPr>
              <w:t>/</w:t>
            </w:r>
            <w:r w:rsidRPr="00A4560E">
              <w:rPr>
                <w:rFonts w:ascii="Arial" w:hAnsi="Courier New" w:cs="Arial"/>
                <w:lang w:val="zh-CN"/>
              </w:rPr>
              <w:t>新西兰：</w:t>
            </w:r>
            <w:r w:rsidRPr="00A4560E">
              <w:rPr>
                <w:rFonts w:ascii="Arial" w:hAnsi="Arial" w:cs="Arial"/>
              </w:rPr>
              <w:t xml:space="preserve"> +612 9414 0033</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France: +33 1573 23 227</w:t>
            </w:r>
          </w:p>
        </w:tc>
        <w:tc>
          <w:tcPr>
            <w:tcW w:w="4500" w:type="dxa"/>
          </w:tcPr>
          <w:p w:rsidR="00B3666B" w:rsidRPr="00A4560E" w:rsidRDefault="00B3666B" w:rsidP="00D976F4">
            <w:pPr>
              <w:spacing w:line="480" w:lineRule="auto"/>
              <w:rPr>
                <w:rFonts w:ascii="Arial" w:hAnsi="Arial" w:cs="Arial"/>
              </w:rPr>
            </w:pPr>
            <w:r w:rsidRPr="00A4560E">
              <w:rPr>
                <w:rFonts w:ascii="Arial" w:hAnsi="Courier New" w:cs="Arial"/>
                <w:lang w:val="zh-CN"/>
              </w:rPr>
              <w:t>法国</w:t>
            </w:r>
            <w:r w:rsidRPr="00A4560E">
              <w:rPr>
                <w:rFonts w:ascii="Arial" w:eastAsia="MS Mincho" w:hAnsi="MS Mincho" w:cs="Arial"/>
                <w:lang w:val="zh-CN"/>
              </w:rPr>
              <w:t>：</w:t>
            </w:r>
            <w:r w:rsidRPr="00A4560E">
              <w:rPr>
                <w:rFonts w:ascii="Arial" w:hAnsi="Arial" w:cs="Arial"/>
              </w:rPr>
              <w:t xml:space="preserve"> +33 1573 23 227</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Germany: +49 69 517 09347</w:t>
            </w:r>
          </w:p>
        </w:tc>
        <w:tc>
          <w:tcPr>
            <w:tcW w:w="4500" w:type="dxa"/>
          </w:tcPr>
          <w:p w:rsidR="00B3666B" w:rsidRPr="00A4560E" w:rsidRDefault="00B3666B" w:rsidP="00D976F4">
            <w:pPr>
              <w:spacing w:line="480" w:lineRule="auto"/>
              <w:rPr>
                <w:rFonts w:ascii="Arial" w:hAnsi="Arial" w:cs="Arial"/>
              </w:rPr>
            </w:pPr>
            <w:r w:rsidRPr="00A4560E">
              <w:rPr>
                <w:rFonts w:ascii="Arial" w:hAnsi="Courier New" w:cs="Arial"/>
                <w:lang w:val="zh-CN"/>
              </w:rPr>
              <w:t>德国</w:t>
            </w:r>
            <w:r w:rsidRPr="00A4560E">
              <w:rPr>
                <w:rFonts w:ascii="Arial" w:eastAsia="MS Mincho" w:hAnsi="MS Mincho" w:cs="Arial"/>
                <w:lang w:val="zh-CN"/>
              </w:rPr>
              <w:t>：</w:t>
            </w:r>
            <w:r w:rsidRPr="00A4560E">
              <w:rPr>
                <w:rFonts w:ascii="Arial" w:hAnsi="Arial" w:cs="Arial"/>
              </w:rPr>
              <w:t xml:space="preserve"> +49 69 517 09347</w:t>
            </w:r>
          </w:p>
        </w:tc>
      </w:tr>
      <w:tr w:rsidR="00B3666B" w:rsidRPr="00A4560E" w:rsidTr="00F33857">
        <w:trPr>
          <w:trHeight w:val="51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UK (and rest of EMEA), Middle East and Africa: +44 2030244401</w:t>
            </w:r>
          </w:p>
        </w:tc>
        <w:tc>
          <w:tcPr>
            <w:tcW w:w="4500" w:type="dxa"/>
          </w:tcPr>
          <w:p w:rsidR="00B3666B" w:rsidRPr="00A4560E" w:rsidRDefault="00B3666B" w:rsidP="00D976F4">
            <w:pPr>
              <w:spacing w:line="480" w:lineRule="auto"/>
              <w:rPr>
                <w:rFonts w:ascii="Arial" w:hAnsi="Arial" w:cs="Arial"/>
              </w:rPr>
            </w:pPr>
            <w:r w:rsidRPr="00A4560E">
              <w:rPr>
                <w:rFonts w:ascii="Arial" w:hAnsi="Courier New" w:cs="Arial"/>
                <w:lang w:val="zh-CN"/>
              </w:rPr>
              <w:t>英国及欧洲以外的其他国家</w:t>
            </w:r>
            <w:r w:rsidRPr="00A4560E">
              <w:rPr>
                <w:rFonts w:ascii="Arial" w:hAnsi="Arial" w:cs="Arial"/>
              </w:rPr>
              <w:t>/</w:t>
            </w:r>
            <w:r w:rsidRPr="00A4560E">
              <w:rPr>
                <w:rFonts w:ascii="Arial" w:hAnsi="Courier New" w:cs="Arial"/>
                <w:lang w:val="zh-CN"/>
              </w:rPr>
              <w:t>地区、中东和非洲</w:t>
            </w:r>
            <w:r w:rsidRPr="00A4560E">
              <w:rPr>
                <w:rFonts w:ascii="Arial" w:hAnsi="Courier New" w:cs="Arial"/>
              </w:rPr>
              <w:t>：</w:t>
            </w:r>
            <w:r w:rsidRPr="00A4560E">
              <w:rPr>
                <w:rFonts w:ascii="Arial" w:hAnsi="Arial" w:cs="Arial"/>
              </w:rPr>
              <w:t xml:space="preserve"> +44 2030244401</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Sincerely,</w:t>
            </w:r>
          </w:p>
        </w:tc>
        <w:tc>
          <w:tcPr>
            <w:tcW w:w="4500" w:type="dxa"/>
          </w:tcPr>
          <w:p w:rsidR="00B3666B" w:rsidRPr="00A4560E" w:rsidRDefault="00B3666B" w:rsidP="00D976F4">
            <w:pPr>
              <w:spacing w:line="480" w:lineRule="auto"/>
              <w:rPr>
                <w:rFonts w:ascii="Arial" w:hAnsi="Arial" w:cs="Arial"/>
              </w:rPr>
            </w:pPr>
            <w:r w:rsidRPr="00A4560E">
              <w:rPr>
                <w:rFonts w:ascii="Arial" w:hAnsi="Courier New" w:cs="Arial"/>
                <w:lang w:val="zh-CN"/>
              </w:rPr>
              <w:t>此致，</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b/>
              </w:rPr>
            </w:pPr>
            <w:r w:rsidRPr="00A4560E">
              <w:rPr>
                <w:rFonts w:ascii="Arial" w:hAnsi="Arial" w:cs="Arial"/>
                <w:b/>
              </w:rPr>
              <w:t>TRITON STOPS MORE THREATS. WE CAN PROVE IT.</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b/>
              </w:rPr>
              <w:t xml:space="preserve">TRITON </w:t>
            </w:r>
            <w:r w:rsidRPr="00A4560E">
              <w:rPr>
                <w:rFonts w:ascii="Arial" w:hAnsi="Courier New" w:cs="Arial"/>
                <w:b/>
                <w:lang w:val="zh-CN"/>
              </w:rPr>
              <w:t>能够拦截更多的威胁。我们可以证明这一点。</w:t>
            </w:r>
          </w:p>
        </w:tc>
      </w:tr>
      <w:tr w:rsidR="00B3666B" w:rsidRPr="00A4560E" w:rsidTr="00F33857">
        <w:trPr>
          <w:trHeight w:val="323"/>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27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2013 Websense, Inc. All rights reserved. Websense and the Websense logo are registered trademarks of Websense, Inc. in the United States and various countries. All other trademarks are the property of their respective owner.</w:t>
            </w:r>
          </w:p>
        </w:tc>
        <w:tc>
          <w:tcPr>
            <w:tcW w:w="4500" w:type="dxa"/>
          </w:tcPr>
          <w:p w:rsidR="00B3666B" w:rsidRPr="00A4560E" w:rsidRDefault="00B3666B" w:rsidP="0066630E">
            <w:pPr>
              <w:spacing w:line="480" w:lineRule="auto"/>
              <w:rPr>
                <w:rFonts w:ascii="Arial" w:hAnsi="Arial" w:cs="Arial"/>
              </w:rPr>
            </w:pPr>
            <w:r w:rsidRPr="00A4560E">
              <w:rPr>
                <w:rFonts w:ascii="Arial" w:hAnsi="Arial" w:cs="Arial"/>
              </w:rPr>
              <w:t xml:space="preserve">© 2013 Websense </w:t>
            </w:r>
            <w:r w:rsidRPr="00A4560E">
              <w:rPr>
                <w:rFonts w:ascii="Arial" w:hAnsi="Courier New" w:cs="Arial"/>
                <w:lang w:val="zh-CN"/>
              </w:rPr>
              <w:t>公司保留所有权利。</w:t>
            </w:r>
            <w:r w:rsidRPr="00A4560E">
              <w:rPr>
                <w:rFonts w:ascii="Arial" w:hAnsi="Arial" w:cs="Arial"/>
              </w:rPr>
              <w:t xml:space="preserve">Websense </w:t>
            </w:r>
            <w:r w:rsidRPr="00A4560E">
              <w:rPr>
                <w:rFonts w:ascii="Arial" w:hAnsi="Courier New" w:cs="Arial"/>
                <w:lang w:val="zh-CN"/>
              </w:rPr>
              <w:t>和</w:t>
            </w:r>
            <w:r w:rsidRPr="00A4560E">
              <w:rPr>
                <w:rFonts w:ascii="Arial" w:hAnsi="Arial" w:cs="Arial"/>
              </w:rPr>
              <w:t>Websense</w:t>
            </w:r>
            <w:ins w:id="2" w:author="Lin, Jiang" w:date="2013-06-20T09:28:00Z">
              <w:r w:rsidR="00DF3122">
                <w:rPr>
                  <w:rFonts w:ascii="Arial" w:hAnsi="Arial" w:cs="Arial" w:hint="eastAsia"/>
                  <w:color w:val="FF0000"/>
                </w:rPr>
                <w:t>徽标</w:t>
              </w:r>
            </w:ins>
            <w:del w:id="3" w:author="Lin, Jiang" w:date="2013-06-20T09:28:00Z">
              <w:r w:rsidR="0066630E" w:rsidDel="00DF3122">
                <w:rPr>
                  <w:rFonts w:ascii="Arial" w:hAnsi="Arial" w:cs="Arial" w:hint="eastAsia"/>
                </w:rPr>
                <w:delText xml:space="preserve"> </w:delText>
              </w:r>
              <w:r w:rsidR="0066630E" w:rsidRPr="007737A1" w:rsidDel="00DF3122">
                <w:rPr>
                  <w:rFonts w:ascii="Arial" w:hAnsi="Arial" w:cs="Arial" w:hint="eastAsia"/>
                  <w:color w:val="FF0000"/>
                </w:rPr>
                <w:delText>logo</w:delText>
              </w:r>
            </w:del>
            <w:r w:rsidRPr="00A4560E">
              <w:rPr>
                <w:rFonts w:ascii="Arial" w:hAnsi="Courier New" w:cs="Arial"/>
                <w:lang w:val="zh-CN"/>
              </w:rPr>
              <w:t>是</w:t>
            </w:r>
            <w:r w:rsidRPr="00A4560E">
              <w:rPr>
                <w:rFonts w:ascii="Arial" w:hAnsi="Arial" w:cs="Arial"/>
              </w:rPr>
              <w:t>Websense</w:t>
            </w:r>
            <w:r w:rsidRPr="00A4560E">
              <w:rPr>
                <w:rFonts w:ascii="Arial" w:hAnsi="Courier New" w:cs="Arial"/>
                <w:lang w:val="zh-CN"/>
              </w:rPr>
              <w:t>公司在美国和其他国家</w:t>
            </w:r>
            <w:r w:rsidRPr="00A4560E">
              <w:rPr>
                <w:rFonts w:ascii="Arial" w:hAnsi="Arial" w:cs="Arial"/>
              </w:rPr>
              <w:t>/</w:t>
            </w:r>
            <w:r w:rsidRPr="00A4560E">
              <w:rPr>
                <w:rFonts w:ascii="Arial" w:hAnsi="Courier New" w:cs="Arial"/>
                <w:lang w:val="zh-CN"/>
              </w:rPr>
              <w:t>地区的注册商标。所有其他商标</w:t>
            </w:r>
            <w:r w:rsidR="00221960">
              <w:rPr>
                <w:rFonts w:ascii="Arial" w:hAnsi="Courier New" w:cs="Arial" w:hint="eastAsia"/>
                <w:lang w:val="zh-CN"/>
              </w:rPr>
              <w:t>则</w:t>
            </w:r>
            <w:r w:rsidRPr="00221960">
              <w:rPr>
                <w:rFonts w:ascii="Arial" w:hAnsi="Courier New" w:cs="Arial"/>
                <w:color w:val="FF0000"/>
                <w:lang w:val="zh-CN"/>
              </w:rPr>
              <w:t>归</w:t>
            </w:r>
            <w:r w:rsidR="00221960" w:rsidRPr="00221960">
              <w:rPr>
                <w:rFonts w:ascii="Arial" w:hAnsi="Courier New" w:cs="Arial" w:hint="eastAsia"/>
                <w:color w:val="FF0000"/>
                <w:lang w:val="zh-CN"/>
              </w:rPr>
              <w:t>属于</w:t>
            </w:r>
            <w:r w:rsidR="00221960">
              <w:rPr>
                <w:rFonts w:ascii="Arial" w:hAnsi="Courier New" w:cs="Arial" w:hint="eastAsia"/>
                <w:lang w:val="zh-CN"/>
              </w:rPr>
              <w:t>其</w:t>
            </w:r>
            <w:r w:rsidRPr="00A4560E">
              <w:rPr>
                <w:rFonts w:ascii="Arial" w:hAnsi="Courier New" w:cs="Arial"/>
                <w:lang w:val="zh-CN"/>
              </w:rPr>
              <w:t>各自</w:t>
            </w:r>
            <w:r w:rsidR="00221960">
              <w:rPr>
                <w:rFonts w:ascii="Arial" w:hAnsi="Courier New" w:cs="Arial" w:hint="eastAsia"/>
                <w:lang w:val="zh-CN"/>
              </w:rPr>
              <w:t>的</w:t>
            </w:r>
            <w:r w:rsidRPr="00A4560E">
              <w:rPr>
                <w:rFonts w:ascii="Arial" w:hAnsi="Courier New" w:cs="Arial"/>
                <w:lang w:val="zh-CN"/>
              </w:rPr>
              <w:t>所有者</w:t>
            </w:r>
            <w:r w:rsidRPr="00A4560E">
              <w:rPr>
                <w:rFonts w:ascii="Arial" w:eastAsia="MS Mincho" w:hAnsi="MS Mincho" w:cs="Arial"/>
                <w:lang w:val="zh-CN"/>
              </w:rPr>
              <w:t>。</w:t>
            </w:r>
          </w:p>
        </w:tc>
      </w:tr>
    </w:tbl>
    <w:p w:rsidR="00B3666B" w:rsidRPr="00A4560E" w:rsidRDefault="00B3666B" w:rsidP="00D976F4">
      <w:pPr>
        <w:spacing w:line="480" w:lineRule="auto"/>
        <w:rPr>
          <w:rFonts w:ascii="Arial" w:hAnsi="Arial" w:cs="Arial"/>
        </w:rPr>
      </w:pPr>
    </w:p>
    <w:p w:rsidR="00B3666B" w:rsidRPr="00A4560E" w:rsidRDefault="00B3666B" w:rsidP="00D976F4">
      <w:pPr>
        <w:spacing w:line="480" w:lineRule="auto"/>
        <w:rPr>
          <w:rFonts w:ascii="Arial" w:hAnsi="Arial" w:cs="Arial"/>
          <w:b/>
        </w:rPr>
      </w:pPr>
      <w:r w:rsidRPr="00A4560E">
        <w:rPr>
          <w:rFonts w:ascii="Arial" w:hAnsi="Courier New" w:cs="Arial"/>
          <w:b/>
          <w:lang w:val="zh-CN"/>
        </w:rPr>
        <w:lastRenderedPageBreak/>
        <w:t>现有客户，</w:t>
      </w:r>
      <w:r w:rsidRPr="00A4560E">
        <w:rPr>
          <w:rFonts w:ascii="Arial" w:hAnsi="Arial" w:cs="Arial"/>
          <w:b/>
          <w:lang w:val="zh-CN"/>
        </w:rPr>
        <w:t>Ace Cloud Email</w:t>
      </w:r>
    </w:p>
    <w:p w:rsidR="00B3666B" w:rsidRPr="00A4560E" w:rsidRDefault="00B3666B" w:rsidP="00D976F4">
      <w:pPr>
        <w:spacing w:line="480" w:lineRule="auto"/>
        <w:rPr>
          <w:rFonts w:ascii="Arial" w:hAnsi="Arial" w:cs="Arial"/>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gridCol w:w="4500"/>
      </w:tblGrid>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FREE TWO-WEEK EVALUATION:</w:t>
            </w:r>
          </w:p>
          <w:p w:rsidR="00B3666B" w:rsidRPr="00A4560E" w:rsidRDefault="00B3666B" w:rsidP="00D976F4">
            <w:pPr>
              <w:spacing w:line="480" w:lineRule="auto"/>
              <w:rPr>
                <w:rFonts w:ascii="Arial" w:hAnsi="Arial" w:cs="Arial"/>
              </w:rPr>
            </w:pPr>
            <w:r w:rsidRPr="00A4560E">
              <w:rPr>
                <w:rFonts w:ascii="Arial" w:hAnsi="Arial" w:cs="Arial"/>
              </w:rPr>
              <w:t>WEBSENSE</w:t>
            </w:r>
            <w:r w:rsidRPr="00A4560E">
              <w:rPr>
                <w:rFonts w:ascii="Arial" w:hAnsi="Arial" w:cs="Arial"/>
                <w:vertAlign w:val="superscript"/>
              </w:rPr>
              <w:t>®</w:t>
            </w:r>
            <w:r w:rsidRPr="00A4560E">
              <w:rPr>
                <w:rFonts w:ascii="Arial" w:hAnsi="Arial" w:cs="Arial"/>
              </w:rPr>
              <w:t xml:space="preserve"> ACE IN THE CLOUD</w:t>
            </w:r>
          </w:p>
        </w:tc>
        <w:tc>
          <w:tcPr>
            <w:tcW w:w="4500" w:type="dxa"/>
          </w:tcPr>
          <w:p w:rsidR="00B3666B" w:rsidRPr="00A4560E" w:rsidRDefault="00D621BB" w:rsidP="00D976F4">
            <w:pPr>
              <w:spacing w:line="480" w:lineRule="auto"/>
              <w:rPr>
                <w:rFonts w:ascii="Arial" w:hAnsi="Arial" w:cs="Arial"/>
              </w:rPr>
            </w:pPr>
            <w:r w:rsidRPr="00D621BB">
              <w:rPr>
                <w:rFonts w:ascii="Arial" w:hAnsi="Arial" w:cs="Arial" w:hint="eastAsia"/>
                <w:color w:val="FF0000"/>
                <w:lang w:val="zh-CN"/>
              </w:rPr>
              <w:t>为期</w:t>
            </w:r>
            <w:r w:rsidR="00B3666B" w:rsidRPr="00D621BB">
              <w:rPr>
                <w:rFonts w:ascii="Arial" w:hAnsi="Arial" w:cs="Arial"/>
                <w:color w:val="FF0000"/>
                <w:lang w:val="zh-CN"/>
              </w:rPr>
              <w:t>2</w:t>
            </w:r>
            <w:r w:rsidR="00B3666B" w:rsidRPr="00D621BB">
              <w:rPr>
                <w:rFonts w:ascii="Arial" w:hAnsi="Courier New" w:cs="Arial"/>
                <w:color w:val="FF0000"/>
                <w:lang w:val="zh-CN"/>
              </w:rPr>
              <w:t>周</w:t>
            </w:r>
            <w:r w:rsidRPr="00D621BB">
              <w:rPr>
                <w:rFonts w:ascii="Arial" w:hAnsi="Courier New" w:cs="Arial" w:hint="eastAsia"/>
                <w:color w:val="FF0000"/>
                <w:lang w:val="zh-CN"/>
              </w:rPr>
              <w:t>的</w:t>
            </w:r>
            <w:r w:rsidR="00F31C84" w:rsidRPr="00D621BB">
              <w:rPr>
                <w:rFonts w:ascii="Arial" w:hAnsi="Courier New" w:cs="Arial" w:hint="eastAsia"/>
                <w:color w:val="FF0000"/>
                <w:lang w:val="zh-CN"/>
              </w:rPr>
              <w:t>免费</w:t>
            </w:r>
            <w:r w:rsidR="00B3666B" w:rsidRPr="00D621BB">
              <w:rPr>
                <w:rFonts w:ascii="Arial" w:hAnsi="Courier New" w:cs="Arial"/>
                <w:color w:val="FF0000"/>
                <w:lang w:val="zh-CN"/>
              </w:rPr>
              <w:t>试用</w:t>
            </w:r>
            <w:r w:rsidR="00B3666B" w:rsidRPr="00A4560E">
              <w:rPr>
                <w:rFonts w:ascii="Arial" w:hAnsi="Courier New" w:cs="Arial"/>
                <w:lang w:val="zh-CN"/>
              </w:rPr>
              <w:t>：</w:t>
            </w:r>
          </w:p>
          <w:p w:rsidR="00B3666B" w:rsidRPr="00A4560E" w:rsidRDefault="00B3666B" w:rsidP="00A728B0">
            <w:pPr>
              <w:spacing w:line="480" w:lineRule="auto"/>
              <w:rPr>
                <w:rFonts w:ascii="Arial" w:hAnsi="Arial" w:cs="Arial"/>
              </w:rPr>
            </w:pPr>
            <w:r w:rsidRPr="00A4560E">
              <w:rPr>
                <w:rFonts w:ascii="Arial" w:hAnsi="Arial" w:cs="Arial"/>
                <w:lang w:val="zh-CN"/>
              </w:rPr>
              <w:t>WEBSENSE</w:t>
            </w:r>
            <w:r w:rsidR="00A728B0" w:rsidRPr="00A4560E">
              <w:rPr>
                <w:rFonts w:ascii="Arial" w:hAnsi="Arial" w:cs="Arial"/>
                <w:vertAlign w:val="superscript"/>
                <w:lang w:val="zh-CN"/>
              </w:rPr>
              <w:t xml:space="preserve"> </w:t>
            </w:r>
            <w:r w:rsidRPr="00A4560E">
              <w:rPr>
                <w:rFonts w:ascii="Arial" w:hAnsi="Arial" w:cs="Arial"/>
                <w:vertAlign w:val="superscript"/>
                <w:lang w:val="zh-CN"/>
              </w:rPr>
              <w:t>®</w:t>
            </w:r>
            <w:r w:rsidR="00A728B0" w:rsidRPr="00D621BB">
              <w:rPr>
                <w:rFonts w:ascii="Arial" w:hAnsi="Arial" w:cs="Arial" w:hint="eastAsia"/>
                <w:color w:val="FF0000"/>
                <w:lang w:val="zh-CN"/>
              </w:rPr>
              <w:t>云端</w:t>
            </w:r>
            <w:r w:rsidR="00A728B0" w:rsidRPr="00D621BB">
              <w:rPr>
                <w:rFonts w:ascii="Arial" w:hAnsi="Arial" w:cs="Arial"/>
                <w:color w:val="FF0000"/>
                <w:lang w:val="zh-CN"/>
              </w:rPr>
              <w:t xml:space="preserve"> ACE</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Dear {</w:t>
            </w:r>
            <w:proofErr w:type="spellStart"/>
            <w:r w:rsidR="00554B5F">
              <w:rPr>
                <w:rFonts w:ascii="Arial" w:hAnsi="Arial" w:cs="Arial"/>
              </w:rPr>
              <w:t>FirstName</w:t>
            </w:r>
            <w:proofErr w:type="spellEnd"/>
            <w:r w:rsidRPr="00A4560E">
              <w:rPr>
                <w:rFonts w:ascii="Arial" w:hAnsi="Arial" w:cs="Arial"/>
              </w:rPr>
              <w:t>},</w:t>
            </w:r>
          </w:p>
        </w:tc>
        <w:tc>
          <w:tcPr>
            <w:tcW w:w="4500" w:type="dxa"/>
          </w:tcPr>
          <w:p w:rsidR="00B3666B" w:rsidRPr="00A4560E" w:rsidRDefault="00B3666B" w:rsidP="00A728B0">
            <w:pPr>
              <w:spacing w:line="480" w:lineRule="auto"/>
              <w:rPr>
                <w:rFonts w:ascii="Arial" w:hAnsi="Arial" w:cs="Arial"/>
              </w:rPr>
            </w:pPr>
            <w:r w:rsidRPr="00A4560E">
              <w:rPr>
                <w:rFonts w:ascii="Arial" w:hAnsi="Courier New" w:cs="Arial"/>
                <w:lang w:val="zh-CN"/>
              </w:rPr>
              <w:t>尊敬的</w:t>
            </w:r>
            <w:r w:rsidRPr="00A4560E">
              <w:rPr>
                <w:rFonts w:ascii="Arial" w:hAnsi="Arial" w:cs="Arial"/>
              </w:rPr>
              <w:t xml:space="preserve"> {</w:t>
            </w:r>
            <w:proofErr w:type="spellStart"/>
            <w:r w:rsidR="00554B5F">
              <w:rPr>
                <w:rFonts w:ascii="Arial" w:hAnsi="Arial" w:cs="Arial" w:hint="eastAsia"/>
              </w:rPr>
              <w:t>FirstName</w:t>
            </w:r>
            <w:proofErr w:type="spellEnd"/>
            <w:r w:rsidRPr="00A4560E">
              <w:rPr>
                <w:rFonts w:ascii="Arial" w:hAnsi="Arial" w:cs="Arial"/>
              </w:rPr>
              <w:t>}</w:t>
            </w:r>
            <w:r w:rsidRPr="00A4560E">
              <w:rPr>
                <w:rFonts w:ascii="Arial" w:hAnsi="Courier New" w:cs="Arial"/>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51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Thank you for requesting a free two-week evaluation of Websense ACE in the Cloud.</w:t>
            </w:r>
          </w:p>
        </w:tc>
        <w:tc>
          <w:tcPr>
            <w:tcW w:w="4500" w:type="dxa"/>
          </w:tcPr>
          <w:p w:rsidR="00B3666B" w:rsidRPr="00A4560E" w:rsidRDefault="00B3666B" w:rsidP="00F56327">
            <w:pPr>
              <w:spacing w:line="480" w:lineRule="auto"/>
              <w:rPr>
                <w:rFonts w:ascii="Arial" w:hAnsi="Arial" w:cs="Arial"/>
              </w:rPr>
            </w:pPr>
            <w:bookmarkStart w:id="4" w:name="OLE_LINK11"/>
            <w:bookmarkStart w:id="5" w:name="OLE_LINK12"/>
            <w:r w:rsidRPr="00A4560E">
              <w:rPr>
                <w:rFonts w:ascii="Arial" w:hAnsi="Courier New" w:cs="Arial"/>
                <w:lang w:val="zh-CN"/>
              </w:rPr>
              <w:t>感谢您申请</w:t>
            </w:r>
            <w:r w:rsidRPr="00A4560E">
              <w:rPr>
                <w:rFonts w:ascii="Arial" w:hAnsi="Arial" w:cs="Arial"/>
              </w:rPr>
              <w:t xml:space="preserve">Websense </w:t>
            </w:r>
            <w:r w:rsidR="00A728B0" w:rsidRPr="00A432FE">
              <w:rPr>
                <w:rFonts w:ascii="Arial" w:hAnsi="Arial" w:cs="Arial" w:hint="eastAsia"/>
                <w:color w:val="FF0000"/>
              </w:rPr>
              <w:t>云端</w:t>
            </w:r>
            <w:r w:rsidRPr="00A432FE">
              <w:rPr>
                <w:rFonts w:ascii="Arial" w:hAnsi="Arial" w:cs="Arial"/>
                <w:color w:val="FF0000"/>
              </w:rPr>
              <w:t>ACE</w:t>
            </w:r>
            <w:r w:rsidR="00F56327" w:rsidRPr="00A4560E">
              <w:rPr>
                <w:rFonts w:ascii="Arial" w:hAnsi="Arial" w:cs="Arial"/>
              </w:rPr>
              <w:t xml:space="preserve"> </w:t>
            </w:r>
            <w:r w:rsidR="00F56327">
              <w:rPr>
                <w:rFonts w:ascii="Arial" w:hAnsi="Arial" w:cs="Arial" w:hint="eastAsia"/>
              </w:rPr>
              <w:t>为期</w:t>
            </w:r>
            <w:r w:rsidR="00F56327" w:rsidRPr="00A4560E">
              <w:rPr>
                <w:rFonts w:ascii="Arial" w:hAnsi="Arial" w:cs="Arial"/>
              </w:rPr>
              <w:t xml:space="preserve">2 </w:t>
            </w:r>
            <w:r w:rsidR="00F56327" w:rsidRPr="00A4560E">
              <w:rPr>
                <w:rFonts w:ascii="Arial" w:hAnsi="Courier New" w:cs="Arial"/>
                <w:lang w:val="zh-CN"/>
              </w:rPr>
              <w:t>周</w:t>
            </w:r>
            <w:r w:rsidR="00F56327">
              <w:rPr>
                <w:rFonts w:ascii="Arial" w:hAnsi="Courier New" w:cs="Arial" w:hint="eastAsia"/>
                <w:lang w:val="zh-CN"/>
              </w:rPr>
              <w:t>的</w:t>
            </w:r>
            <w:r w:rsidR="00F56327" w:rsidRPr="00A4560E">
              <w:rPr>
                <w:rFonts w:ascii="Arial" w:hAnsi="Courier New" w:cs="Arial"/>
                <w:lang w:val="zh-CN"/>
              </w:rPr>
              <w:t>免费试用</w:t>
            </w:r>
            <w:r w:rsidRPr="00A4560E">
              <w:rPr>
                <w:rFonts w:ascii="Arial" w:hAnsi="Courier New" w:cs="Arial"/>
                <w:lang w:val="zh-CN"/>
              </w:rPr>
              <w:t>。</w:t>
            </w:r>
            <w:bookmarkEnd w:id="4"/>
            <w:bookmarkEnd w:id="5"/>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w:t>
            </w:r>
            <w:r w:rsidR="00A432FE">
              <w:rPr>
                <w:rFonts w:ascii="Arial" w:hAnsi="Arial" w:cs="Arial"/>
              </w:rPr>
              <w:t>Note</w:t>
            </w:r>
            <w:r w:rsidRPr="00A4560E">
              <w:rPr>
                <w:rFonts w:ascii="Arial" w:hAnsi="Arial" w:cs="Arial"/>
              </w:rPr>
              <w:t xml:space="preserve">} </w:t>
            </w:r>
          </w:p>
          <w:p w:rsidR="00B3666B" w:rsidRPr="00A4560E" w:rsidRDefault="00B3666B" w:rsidP="00D976F4">
            <w:pPr>
              <w:spacing w:line="480" w:lineRule="auto"/>
              <w:rPr>
                <w:rFonts w:ascii="Arial" w:hAnsi="Arial" w:cs="Arial"/>
              </w:rPr>
            </w:pPr>
            <w:r w:rsidRPr="00A4560E">
              <w:rPr>
                <w:rFonts w:ascii="Arial" w:hAnsi="Arial" w:cs="Arial"/>
              </w:rPr>
              <w:t>We have detected that you currently have an active evaluation for this product.  We have resent your original email.</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rPr>
              <w:t>{</w:t>
            </w:r>
            <w:r w:rsidR="00A432FE" w:rsidRPr="00A432FE">
              <w:rPr>
                <w:rFonts w:ascii="Arial" w:hAnsi="Arial" w:cs="Arial" w:hint="eastAsia"/>
                <w:color w:val="000000" w:themeColor="text1"/>
              </w:rPr>
              <w:t>Note</w:t>
            </w:r>
            <w:r w:rsidRPr="00A4560E">
              <w:rPr>
                <w:rFonts w:ascii="Arial" w:hAnsi="Arial" w:cs="Arial"/>
              </w:rPr>
              <w:t xml:space="preserve">} </w:t>
            </w:r>
          </w:p>
          <w:p w:rsidR="00B3666B" w:rsidRPr="00A4560E" w:rsidRDefault="00B3666B" w:rsidP="00A432FE">
            <w:pPr>
              <w:spacing w:line="480" w:lineRule="auto"/>
              <w:rPr>
                <w:rFonts w:ascii="Arial" w:hAnsi="Arial" w:cs="Arial"/>
              </w:rPr>
            </w:pPr>
            <w:r w:rsidRPr="00A4560E">
              <w:rPr>
                <w:rFonts w:ascii="Arial" w:hAnsi="Courier New" w:cs="Arial"/>
                <w:lang w:val="zh-CN"/>
              </w:rPr>
              <w:t>我们检测到您当前拥有此产品的有效试用版</w:t>
            </w:r>
            <w:r w:rsidRPr="00A4560E">
              <w:rPr>
                <w:rFonts w:ascii="Arial" w:hAnsi="Courier New" w:cs="Arial"/>
              </w:rPr>
              <w:t>，</w:t>
            </w:r>
            <w:r w:rsidRPr="00A432FE">
              <w:rPr>
                <w:rFonts w:ascii="Arial" w:hAnsi="Courier New" w:cs="Arial"/>
                <w:color w:val="FF0000"/>
                <w:lang w:val="zh-CN"/>
              </w:rPr>
              <w:t>并</w:t>
            </w:r>
            <w:r w:rsidR="00A432FE" w:rsidRPr="00A432FE">
              <w:rPr>
                <w:rFonts w:ascii="Arial" w:hAnsi="Courier New" w:cs="Arial" w:hint="eastAsia"/>
                <w:color w:val="FF0000"/>
                <w:lang w:val="zh-CN"/>
              </w:rPr>
              <w:t>将您的原始电子邮件</w:t>
            </w:r>
            <w:r w:rsidR="00A432FE">
              <w:rPr>
                <w:rFonts w:ascii="Arial" w:hAnsi="Courier New" w:cs="Arial" w:hint="eastAsia"/>
                <w:color w:val="FF0000"/>
                <w:lang w:val="zh-CN"/>
              </w:rPr>
              <w:t>重新发送给</w:t>
            </w:r>
            <w:r w:rsidR="00A432FE" w:rsidRPr="00A432FE">
              <w:rPr>
                <w:rFonts w:ascii="Arial" w:hAnsi="Courier New" w:cs="Arial" w:hint="eastAsia"/>
                <w:color w:val="FF0000"/>
                <w:lang w:val="zh-CN"/>
              </w:rPr>
              <w:t>您</w:t>
            </w:r>
            <w:r w:rsidRPr="00A4560E">
              <w:rPr>
                <w:rFonts w:ascii="Arial" w:hAnsi="Courier New"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02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xml:space="preserve">Because you are already a valued Websense customer, you can use your existing Cloud Portal credentials to start this evaluation. The link below will direct you to the Cloud Portal. Please enter </w:t>
            </w:r>
            <w:r w:rsidRPr="00A4560E">
              <w:rPr>
                <w:rFonts w:ascii="Arial" w:hAnsi="Arial" w:cs="Arial"/>
              </w:rPr>
              <w:lastRenderedPageBreak/>
              <w:t>your existing username and password.</w:t>
            </w:r>
          </w:p>
        </w:tc>
        <w:tc>
          <w:tcPr>
            <w:tcW w:w="4500" w:type="dxa"/>
          </w:tcPr>
          <w:p w:rsidR="00B3666B" w:rsidRPr="00A4560E" w:rsidRDefault="006E03DB" w:rsidP="00FD00E4">
            <w:pPr>
              <w:spacing w:line="480" w:lineRule="auto"/>
              <w:rPr>
                <w:rFonts w:ascii="Arial" w:hAnsi="Arial" w:cs="Arial"/>
              </w:rPr>
            </w:pPr>
            <w:bookmarkStart w:id="6" w:name="OLE_LINK2"/>
            <w:bookmarkStart w:id="7" w:name="OLE_LINK9"/>
            <w:r w:rsidRPr="006E03DB">
              <w:rPr>
                <w:rFonts w:ascii="Arial" w:hAnsi="Courier New" w:cs="Arial" w:hint="eastAsia"/>
                <w:color w:val="FF0000"/>
                <w:lang w:val="zh-CN"/>
              </w:rPr>
              <w:lastRenderedPageBreak/>
              <w:t>由于</w:t>
            </w:r>
            <w:r w:rsidR="00B3666B" w:rsidRPr="00A4560E">
              <w:rPr>
                <w:rFonts w:ascii="Arial" w:hAnsi="Courier New" w:cs="Arial"/>
                <w:lang w:val="zh-CN"/>
              </w:rPr>
              <w:t>您已是</w:t>
            </w:r>
            <w:r w:rsidR="00B3666B" w:rsidRPr="00A4560E">
              <w:rPr>
                <w:rFonts w:ascii="Arial" w:hAnsi="Arial" w:cs="Arial"/>
              </w:rPr>
              <w:t>Websense</w:t>
            </w:r>
            <w:r w:rsidR="00B3666B" w:rsidRPr="00A4560E">
              <w:rPr>
                <w:rFonts w:ascii="Arial" w:hAnsi="Courier New" w:cs="Arial"/>
                <w:lang w:val="zh-CN"/>
              </w:rPr>
              <w:t>的</w:t>
            </w:r>
            <w:del w:id="8" w:author="Lin, Jiang" w:date="2013-06-20T09:29:00Z">
              <w:r w:rsidR="00B3666B" w:rsidRPr="00A4560E" w:rsidDel="00DF3122">
                <w:rPr>
                  <w:rFonts w:ascii="Arial" w:hAnsi="Courier New" w:cs="Arial"/>
                  <w:lang w:val="zh-CN"/>
                </w:rPr>
                <w:delText>重要</w:delText>
              </w:r>
            </w:del>
            <w:r w:rsidR="00B3666B" w:rsidRPr="00A4560E">
              <w:rPr>
                <w:rFonts w:ascii="Arial" w:hAnsi="Courier New" w:cs="Arial"/>
                <w:lang w:val="zh-CN"/>
              </w:rPr>
              <w:t>客户</w:t>
            </w:r>
            <w:r w:rsidR="00B3666B" w:rsidRPr="00A4560E">
              <w:rPr>
                <w:rFonts w:ascii="Arial" w:hAnsi="Courier New" w:cs="Arial"/>
              </w:rPr>
              <w:t>，</w:t>
            </w:r>
            <w:r w:rsidRPr="006E03DB">
              <w:rPr>
                <w:rFonts w:ascii="Arial" w:hAnsi="Courier New" w:cs="Arial" w:hint="eastAsia"/>
                <w:color w:val="FF0000"/>
              </w:rPr>
              <w:t>因此您</w:t>
            </w:r>
            <w:r w:rsidR="00B3666B" w:rsidRPr="00A4560E">
              <w:rPr>
                <w:rFonts w:ascii="Arial" w:hAnsi="Courier New" w:cs="Arial"/>
                <w:lang w:val="zh-CN"/>
              </w:rPr>
              <w:t>可以</w:t>
            </w:r>
            <w:r w:rsidRPr="006E03DB">
              <w:rPr>
                <w:rFonts w:ascii="Arial" w:hAnsi="Courier New" w:cs="Arial" w:hint="eastAsia"/>
                <w:color w:val="FF0000"/>
                <w:lang w:val="zh-CN"/>
              </w:rPr>
              <w:t>通过</w:t>
            </w:r>
            <w:r w:rsidR="00B3666B" w:rsidRPr="00A4560E">
              <w:rPr>
                <w:rFonts w:ascii="Arial" w:hAnsi="Courier New" w:cs="Arial"/>
                <w:lang w:val="zh-CN"/>
              </w:rPr>
              <w:t>现有的云门户</w:t>
            </w:r>
            <w:r w:rsidR="00F56327" w:rsidRPr="006E03DB">
              <w:rPr>
                <w:rFonts w:ascii="Arial" w:hAnsi="Courier New" w:cs="Arial" w:hint="eastAsia"/>
                <w:color w:val="FF0000"/>
                <w:lang w:val="zh-CN"/>
              </w:rPr>
              <w:t>证书</w:t>
            </w:r>
            <w:r w:rsidR="00B3666B" w:rsidRPr="00A4560E">
              <w:rPr>
                <w:rFonts w:ascii="Arial" w:hAnsi="Courier New" w:cs="Arial"/>
                <w:lang w:val="zh-CN"/>
              </w:rPr>
              <w:t>来启动此试用版。</w:t>
            </w:r>
            <w:r w:rsidRPr="006E03DB">
              <w:rPr>
                <w:rFonts w:ascii="Arial" w:hAnsi="Courier New" w:cs="Arial" w:hint="eastAsia"/>
                <w:color w:val="FF0000"/>
                <w:lang w:val="zh-CN"/>
              </w:rPr>
              <w:t>点击</w:t>
            </w:r>
            <w:r w:rsidR="00B3666B" w:rsidRPr="00A4560E">
              <w:rPr>
                <w:rFonts w:ascii="Arial" w:hAnsi="Courier New" w:cs="Arial"/>
                <w:lang w:val="zh-CN"/>
              </w:rPr>
              <w:t>以下链接会将您定向到云门户。请输入您</w:t>
            </w:r>
            <w:r w:rsidR="00FD00E4" w:rsidRPr="00FD00E4">
              <w:rPr>
                <w:rFonts w:ascii="Arial" w:hAnsi="Courier New" w:cs="Arial" w:hint="eastAsia"/>
                <w:color w:val="FF0000"/>
                <w:lang w:val="zh-CN"/>
              </w:rPr>
              <w:t>已有</w:t>
            </w:r>
            <w:r w:rsidR="00B3666B" w:rsidRPr="00FD00E4">
              <w:rPr>
                <w:rFonts w:ascii="Arial" w:hAnsi="Courier New" w:cs="Arial"/>
                <w:color w:val="FF0000"/>
                <w:lang w:val="zh-CN"/>
              </w:rPr>
              <w:t>的</w:t>
            </w:r>
            <w:r w:rsidR="00B3666B" w:rsidRPr="00A4560E">
              <w:rPr>
                <w:rFonts w:ascii="Arial" w:hAnsi="Courier New" w:cs="Arial"/>
                <w:lang w:val="zh-CN"/>
              </w:rPr>
              <w:t>用户名和密</w:t>
            </w:r>
            <w:r w:rsidR="00B3666B" w:rsidRPr="00A4560E">
              <w:rPr>
                <w:rFonts w:ascii="Arial" w:hAnsi="Courier New" w:cs="Arial"/>
                <w:lang w:val="zh-CN"/>
              </w:rPr>
              <w:lastRenderedPageBreak/>
              <w:t>码。</w:t>
            </w:r>
            <w:bookmarkEnd w:id="6"/>
            <w:bookmarkEnd w:id="7"/>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Cloud Portal</w:t>
            </w:r>
          </w:p>
        </w:tc>
        <w:tc>
          <w:tcPr>
            <w:tcW w:w="4500" w:type="dxa"/>
          </w:tcPr>
          <w:p w:rsidR="00B3666B" w:rsidRPr="00A4560E" w:rsidRDefault="00B3666B" w:rsidP="00D976F4">
            <w:pPr>
              <w:spacing w:line="480" w:lineRule="auto"/>
              <w:rPr>
                <w:rFonts w:ascii="Arial" w:hAnsi="Arial" w:cs="Arial"/>
              </w:rPr>
            </w:pPr>
            <w:r w:rsidRPr="00A4560E">
              <w:rPr>
                <w:rFonts w:ascii="Arial" w:hAnsi="Courier New" w:cs="Arial"/>
                <w:lang w:val="zh-CN"/>
              </w:rPr>
              <w:t>云门户</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78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xml:space="preserve">Once you have logged on to the Cloud Portal, click Web Security in the top menu bar to configure ACE in the Cloud settings and policies. For more information, see the Getting Started Guide. If you experience problems during installation and configuration, you may contact support directly. Visit our online support center at </w:t>
            </w:r>
            <w:r w:rsidRPr="00A4560E">
              <w:rPr>
                <w:rFonts w:ascii="Arial" w:hAnsi="Arial" w:cs="Arial"/>
                <w:u w:val="single"/>
              </w:rPr>
              <w:t>www.websense.com/support</w:t>
            </w:r>
            <w:r w:rsidRPr="00A4560E">
              <w:rPr>
                <w:rFonts w:ascii="Arial" w:hAnsi="Arial" w:cs="Arial"/>
              </w:rPr>
              <w:t>.</w:t>
            </w:r>
          </w:p>
        </w:tc>
        <w:tc>
          <w:tcPr>
            <w:tcW w:w="4500" w:type="dxa"/>
          </w:tcPr>
          <w:p w:rsidR="00B3666B" w:rsidRPr="00A4560E" w:rsidRDefault="00B3666B" w:rsidP="00456C6E">
            <w:pPr>
              <w:spacing w:line="480" w:lineRule="auto"/>
              <w:rPr>
                <w:rFonts w:ascii="Arial" w:hAnsi="Arial" w:cs="Arial"/>
              </w:rPr>
            </w:pPr>
            <w:bookmarkStart w:id="9" w:name="OLE_LINK10"/>
            <w:bookmarkStart w:id="10" w:name="OLE_LINK3"/>
            <w:r w:rsidRPr="00A4560E">
              <w:rPr>
                <w:rFonts w:ascii="Arial" w:hAnsi="Courier New" w:cs="Arial"/>
                <w:lang w:val="zh-CN"/>
              </w:rPr>
              <w:t>登录到云门户后</w:t>
            </w:r>
            <w:r w:rsidRPr="00A4560E">
              <w:rPr>
                <w:rFonts w:ascii="Arial" w:hAnsi="Courier New" w:cs="Arial"/>
              </w:rPr>
              <w:t>，请</w:t>
            </w:r>
            <w:r w:rsidR="00C51C16">
              <w:rPr>
                <w:rFonts w:ascii="Arial" w:hAnsi="Courier New" w:cs="Arial"/>
                <w:lang w:val="zh-CN"/>
              </w:rPr>
              <w:t>点击</w:t>
            </w:r>
            <w:r w:rsidR="00456C6E" w:rsidRPr="00A4560E">
              <w:rPr>
                <w:rFonts w:ascii="Arial" w:hAnsi="Courier New" w:cs="Arial"/>
                <w:lang w:val="zh-CN"/>
              </w:rPr>
              <w:t>顶部</w:t>
            </w:r>
            <w:r w:rsidRPr="00A4560E">
              <w:rPr>
                <w:rFonts w:ascii="Arial" w:hAnsi="Courier New" w:cs="Arial"/>
                <w:lang w:val="zh-CN"/>
              </w:rPr>
              <w:t>菜单栏上的</w:t>
            </w:r>
            <w:r w:rsidRPr="00A4560E">
              <w:rPr>
                <w:rFonts w:ascii="Arial" w:hAnsi="Arial" w:cs="Arial"/>
              </w:rPr>
              <w:t xml:space="preserve"> Web Security</w:t>
            </w:r>
            <w:r w:rsidRPr="00A4560E">
              <w:rPr>
                <w:rFonts w:ascii="Arial" w:hAnsi="Courier New" w:cs="Arial"/>
              </w:rPr>
              <w:t>，</w:t>
            </w:r>
            <w:r w:rsidR="00456C6E" w:rsidRPr="00456C6E">
              <w:rPr>
                <w:rFonts w:ascii="Arial" w:hAnsi="Courier New" w:cs="Arial" w:hint="eastAsia"/>
                <w:color w:val="FF0000"/>
              </w:rPr>
              <w:t>对</w:t>
            </w:r>
            <w:r w:rsidR="00770F6A" w:rsidRPr="00456C6E">
              <w:rPr>
                <w:rFonts w:ascii="Arial" w:hAnsi="Courier New" w:cs="Arial" w:hint="eastAsia"/>
                <w:color w:val="FF0000"/>
                <w:lang w:val="zh-CN"/>
              </w:rPr>
              <w:t>云端</w:t>
            </w:r>
            <w:r w:rsidRPr="00456C6E">
              <w:rPr>
                <w:rFonts w:ascii="Arial" w:hAnsi="Arial" w:cs="Arial"/>
                <w:color w:val="FF0000"/>
              </w:rPr>
              <w:t>ACE</w:t>
            </w:r>
            <w:r w:rsidRPr="00456C6E">
              <w:rPr>
                <w:rFonts w:ascii="Arial" w:hAnsi="Courier New" w:cs="Arial"/>
                <w:color w:val="FF0000"/>
              </w:rPr>
              <w:t>的</w:t>
            </w:r>
            <w:r w:rsidRPr="00456C6E">
              <w:rPr>
                <w:rFonts w:ascii="Arial" w:hAnsi="Courier New" w:cs="Arial"/>
                <w:color w:val="FF0000"/>
                <w:lang w:val="zh-CN"/>
              </w:rPr>
              <w:t>设置和策略</w:t>
            </w:r>
            <w:r w:rsidR="00456C6E" w:rsidRPr="00456C6E">
              <w:rPr>
                <w:rFonts w:ascii="Arial" w:hAnsi="Courier New" w:cs="Arial" w:hint="eastAsia"/>
                <w:color w:val="FF0000"/>
                <w:lang w:val="zh-CN"/>
              </w:rPr>
              <w:t>进行配置</w:t>
            </w:r>
            <w:r w:rsidRPr="00A4560E">
              <w:rPr>
                <w:rFonts w:ascii="Arial" w:hAnsi="Courier New" w:cs="Arial"/>
                <w:lang w:val="zh-CN"/>
              </w:rPr>
              <w:t>。</w:t>
            </w:r>
            <w:r w:rsidR="00770F6A" w:rsidRPr="00456C6E">
              <w:rPr>
                <w:rFonts w:ascii="Arial" w:hAnsi="Courier New" w:cs="Arial" w:hint="eastAsia"/>
                <w:color w:val="FF0000"/>
                <w:lang w:val="zh-CN"/>
              </w:rPr>
              <w:t>更多</w:t>
            </w:r>
            <w:r w:rsidRPr="00456C6E">
              <w:rPr>
                <w:rFonts w:ascii="Arial" w:hAnsi="Courier New" w:cs="Arial"/>
                <w:color w:val="FF0000"/>
                <w:lang w:val="zh-CN"/>
              </w:rPr>
              <w:t>信息</w:t>
            </w:r>
            <w:r w:rsidRPr="00A4560E">
              <w:rPr>
                <w:rFonts w:ascii="Arial" w:hAnsi="Courier New" w:cs="Arial"/>
                <w:lang w:val="zh-CN"/>
              </w:rPr>
              <w:t>，请参阅《入门指南》。如果在安装和配置</w:t>
            </w:r>
            <w:r w:rsidR="00456C6E" w:rsidRPr="00456C6E">
              <w:rPr>
                <w:rFonts w:ascii="Arial" w:hAnsi="Courier New" w:cs="Arial" w:hint="eastAsia"/>
                <w:color w:val="FF0000"/>
                <w:lang w:val="zh-CN"/>
              </w:rPr>
              <w:t>过程中</w:t>
            </w:r>
            <w:r w:rsidRPr="00A4560E">
              <w:rPr>
                <w:rFonts w:ascii="Arial" w:hAnsi="Courier New" w:cs="Arial"/>
                <w:lang w:val="zh-CN"/>
              </w:rPr>
              <w:t>遇到</w:t>
            </w:r>
            <w:r w:rsidR="00456C6E" w:rsidRPr="00456C6E">
              <w:rPr>
                <w:rFonts w:ascii="Arial" w:hAnsi="Courier New" w:cs="Arial" w:hint="eastAsia"/>
                <w:color w:val="FF0000"/>
                <w:lang w:val="zh-CN"/>
              </w:rPr>
              <w:t>任何</w:t>
            </w:r>
            <w:r w:rsidRPr="00A4560E">
              <w:rPr>
                <w:rFonts w:ascii="Arial" w:hAnsi="Courier New" w:cs="Arial"/>
                <w:lang w:val="zh-CN"/>
              </w:rPr>
              <w:t>问题，</w:t>
            </w:r>
            <w:r w:rsidR="00770F6A">
              <w:rPr>
                <w:rFonts w:ascii="Arial" w:hAnsi="Courier New" w:cs="Arial" w:hint="eastAsia"/>
                <w:lang w:val="zh-CN"/>
              </w:rPr>
              <w:t>您</w:t>
            </w:r>
            <w:r w:rsidRPr="00A4560E">
              <w:rPr>
                <w:rFonts w:ascii="Arial" w:hAnsi="Courier New" w:cs="Arial"/>
                <w:lang w:val="zh-CN"/>
              </w:rPr>
              <w:t>可以直接与技术支持</w:t>
            </w:r>
            <w:r w:rsidR="00456C6E" w:rsidRPr="00456C6E">
              <w:rPr>
                <w:rFonts w:ascii="Arial" w:hAnsi="Courier New" w:cs="Arial" w:hint="eastAsia"/>
                <w:color w:val="FF0000"/>
                <w:lang w:val="zh-CN"/>
              </w:rPr>
              <w:t>人员</w:t>
            </w:r>
            <w:r w:rsidRPr="00A4560E">
              <w:rPr>
                <w:rFonts w:ascii="Arial" w:hAnsi="Courier New" w:cs="Arial"/>
                <w:lang w:val="zh-CN"/>
              </w:rPr>
              <w:t>联系。请访问我们的在线支持中心</w:t>
            </w:r>
            <w:r w:rsidRPr="00A4560E">
              <w:rPr>
                <w:rFonts w:ascii="Arial" w:hAnsi="Courier New" w:cs="Arial"/>
              </w:rPr>
              <w:t>：</w:t>
            </w:r>
            <w:hyperlink r:id="rId8" w:history="1">
              <w:r w:rsidRPr="00A4560E">
                <w:rPr>
                  <w:rStyle w:val="Hyperlink"/>
                  <w:rFonts w:ascii="Arial" w:hAnsi="Arial" w:cs="Arial"/>
                </w:rPr>
                <w:t>www.websense.com/support</w:t>
              </w:r>
            </w:hyperlink>
            <w:r w:rsidRPr="00A4560E">
              <w:rPr>
                <w:rFonts w:ascii="Arial" w:hAnsi="Courier New" w:cs="Arial"/>
                <w:lang w:val="zh-CN"/>
              </w:rPr>
              <w:t>。</w:t>
            </w:r>
            <w:bookmarkEnd w:id="9"/>
            <w:bookmarkEnd w:id="10"/>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51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Please save this email for future reference. Thank you for choosing to evaluate ACE in the Cloud.</w:t>
            </w:r>
          </w:p>
        </w:tc>
        <w:tc>
          <w:tcPr>
            <w:tcW w:w="4500" w:type="dxa"/>
          </w:tcPr>
          <w:p w:rsidR="00B3666B" w:rsidRPr="00A4560E" w:rsidRDefault="00B3666B" w:rsidP="00456C6E">
            <w:pPr>
              <w:spacing w:line="480" w:lineRule="auto"/>
              <w:rPr>
                <w:rFonts w:ascii="Arial" w:hAnsi="Arial" w:cs="Arial"/>
              </w:rPr>
            </w:pPr>
            <w:r w:rsidRPr="00A4560E">
              <w:rPr>
                <w:rFonts w:ascii="Arial" w:hAnsi="Courier New" w:cs="Arial"/>
                <w:lang w:val="zh-CN"/>
              </w:rPr>
              <w:t>请保存此电子邮件以备将来参考。感谢您</w:t>
            </w:r>
            <w:r w:rsidR="00456C6E" w:rsidRPr="00456C6E">
              <w:rPr>
                <w:rFonts w:ascii="Arial" w:hAnsi="Courier New" w:cs="Arial" w:hint="eastAsia"/>
                <w:color w:val="FF0000"/>
                <w:lang w:val="zh-CN"/>
              </w:rPr>
              <w:t>选择</w:t>
            </w:r>
            <w:r w:rsidRPr="00456C6E">
              <w:rPr>
                <w:rFonts w:ascii="Arial" w:hAnsi="Courier New" w:cs="Arial"/>
                <w:color w:val="FF0000"/>
                <w:lang w:val="zh-CN"/>
              </w:rPr>
              <w:t>试用</w:t>
            </w:r>
            <w:r w:rsidR="00456C6E">
              <w:rPr>
                <w:rFonts w:ascii="Arial" w:hAnsi="Courier New" w:cs="Arial" w:hint="eastAsia"/>
                <w:color w:val="FF0000"/>
                <w:lang w:val="zh-CN"/>
              </w:rPr>
              <w:t>Websense</w:t>
            </w:r>
            <w:r w:rsidR="00BE5DF0" w:rsidRPr="00456C6E">
              <w:rPr>
                <w:rFonts w:ascii="Arial" w:hAnsi="Arial" w:cs="Arial" w:hint="eastAsia"/>
                <w:color w:val="FF0000"/>
              </w:rPr>
              <w:t>云端</w:t>
            </w:r>
            <w:r w:rsidRPr="00456C6E">
              <w:rPr>
                <w:rFonts w:ascii="Arial" w:hAnsi="Arial" w:cs="Arial"/>
                <w:color w:val="FF0000"/>
              </w:rPr>
              <w:t>ACE</w:t>
            </w:r>
            <w:r w:rsidRPr="00A4560E">
              <w:rPr>
                <w:rFonts w:ascii="Arial" w:hAnsi="Courier New"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Sincerely,</w:t>
            </w:r>
          </w:p>
        </w:tc>
        <w:tc>
          <w:tcPr>
            <w:tcW w:w="4500" w:type="dxa"/>
          </w:tcPr>
          <w:p w:rsidR="00B3666B" w:rsidRPr="00A4560E" w:rsidRDefault="00B3666B" w:rsidP="00D976F4">
            <w:pPr>
              <w:spacing w:line="480" w:lineRule="auto"/>
              <w:rPr>
                <w:rFonts w:ascii="Arial" w:hAnsi="Arial" w:cs="Arial"/>
              </w:rPr>
            </w:pPr>
            <w:bookmarkStart w:id="11" w:name="OLE_LINK4"/>
            <w:r w:rsidRPr="00A4560E">
              <w:rPr>
                <w:rFonts w:ascii="Arial" w:hAnsi="Courier New" w:cs="Arial"/>
                <w:lang w:val="zh-CN"/>
              </w:rPr>
              <w:t>此致，</w:t>
            </w:r>
            <w:bookmarkEnd w:id="11"/>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b/>
              </w:rPr>
            </w:pPr>
            <w:r w:rsidRPr="00A4560E">
              <w:rPr>
                <w:rFonts w:ascii="Arial" w:hAnsi="Arial" w:cs="Arial"/>
                <w:b/>
              </w:rPr>
              <w:t xml:space="preserve">TRITON STOPS MORE THREATS. WE </w:t>
            </w:r>
            <w:r w:rsidRPr="00A4560E">
              <w:rPr>
                <w:rFonts w:ascii="Arial" w:hAnsi="Arial" w:cs="Arial"/>
                <w:b/>
              </w:rPr>
              <w:lastRenderedPageBreak/>
              <w:t>CAN PROVE IT.</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b/>
              </w:rPr>
              <w:lastRenderedPageBreak/>
              <w:t xml:space="preserve">TRITON </w:t>
            </w:r>
            <w:r w:rsidRPr="00A4560E">
              <w:rPr>
                <w:rFonts w:ascii="Arial" w:hAnsi="Courier New" w:cs="Arial"/>
                <w:b/>
                <w:lang w:val="zh-CN"/>
              </w:rPr>
              <w:t>能够拦截更多的威胁。我们可</w:t>
            </w:r>
            <w:r w:rsidRPr="00A4560E">
              <w:rPr>
                <w:rFonts w:ascii="Arial" w:hAnsi="Courier New" w:cs="Arial"/>
                <w:b/>
                <w:lang w:val="zh-CN"/>
              </w:rPr>
              <w:lastRenderedPageBreak/>
              <w:t>以证明这一点。</w:t>
            </w:r>
          </w:p>
        </w:tc>
      </w:tr>
      <w:tr w:rsidR="00B3666B" w:rsidRPr="00A4560E" w:rsidTr="00F33857">
        <w:trPr>
          <w:trHeight w:val="233"/>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27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2013 Websense, Inc. All rights reserved. Websense and the Websense logo are registered trademarks of Websense, Inc. in the United States and various countries. All other trademarks are the property of their respective owner.</w:t>
            </w:r>
          </w:p>
        </w:tc>
        <w:tc>
          <w:tcPr>
            <w:tcW w:w="4500" w:type="dxa"/>
          </w:tcPr>
          <w:p w:rsidR="00B3666B" w:rsidRPr="00A4560E" w:rsidRDefault="00DA3698" w:rsidP="00DA3698">
            <w:pPr>
              <w:spacing w:line="480" w:lineRule="auto"/>
              <w:rPr>
                <w:rFonts w:ascii="Arial" w:hAnsi="Arial" w:cs="Arial"/>
              </w:rPr>
            </w:pPr>
            <w:r w:rsidRPr="00A4560E">
              <w:rPr>
                <w:rFonts w:ascii="Arial" w:hAnsi="Arial" w:cs="Arial"/>
              </w:rPr>
              <w:t xml:space="preserve">© 2013 Websense </w:t>
            </w:r>
            <w:r w:rsidRPr="00A4560E">
              <w:rPr>
                <w:rFonts w:ascii="Arial" w:hAnsi="Courier New" w:cs="Arial"/>
                <w:lang w:val="zh-CN"/>
              </w:rPr>
              <w:t>公司保留所有权利。</w:t>
            </w:r>
            <w:r w:rsidRPr="00A4560E">
              <w:rPr>
                <w:rFonts w:ascii="Arial" w:hAnsi="Arial" w:cs="Arial"/>
              </w:rPr>
              <w:t xml:space="preserve">Websense </w:t>
            </w:r>
            <w:r w:rsidRPr="00A4560E">
              <w:rPr>
                <w:rFonts w:ascii="Arial" w:hAnsi="Courier New" w:cs="Arial"/>
                <w:lang w:val="zh-CN"/>
              </w:rPr>
              <w:t>和</w:t>
            </w:r>
            <w:r w:rsidRPr="00A4560E">
              <w:rPr>
                <w:rFonts w:ascii="Arial" w:hAnsi="Arial" w:cs="Arial"/>
              </w:rPr>
              <w:t>Websense</w:t>
            </w:r>
            <w:r>
              <w:rPr>
                <w:rFonts w:ascii="Arial" w:hAnsi="Arial" w:cs="Arial" w:hint="eastAsia"/>
              </w:rPr>
              <w:t xml:space="preserve"> </w:t>
            </w:r>
            <w:ins w:id="12" w:author="Lin, Jiang" w:date="2013-06-20T09:29:00Z">
              <w:r w:rsidR="00DF3122">
                <w:rPr>
                  <w:rFonts w:ascii="Arial" w:hAnsi="Arial" w:cs="Arial" w:hint="eastAsia"/>
                  <w:color w:val="FF0000"/>
                </w:rPr>
                <w:t>徽标</w:t>
              </w:r>
            </w:ins>
            <w:del w:id="13" w:author="Lin, Jiang" w:date="2013-06-20T09:29:00Z">
              <w:r w:rsidRPr="007737A1" w:rsidDel="00DF3122">
                <w:rPr>
                  <w:rFonts w:ascii="Arial" w:hAnsi="Arial" w:cs="Arial" w:hint="eastAsia"/>
                  <w:color w:val="FF0000"/>
                </w:rPr>
                <w:delText>logo</w:delText>
              </w:r>
            </w:del>
            <w:r w:rsidRPr="00A4560E">
              <w:rPr>
                <w:rFonts w:ascii="Arial" w:hAnsi="Courier New" w:cs="Arial"/>
                <w:lang w:val="zh-CN"/>
              </w:rPr>
              <w:t>是</w:t>
            </w:r>
            <w:r w:rsidRPr="00A4560E">
              <w:rPr>
                <w:rFonts w:ascii="Arial" w:hAnsi="Arial" w:cs="Arial"/>
              </w:rPr>
              <w:t>Websense</w:t>
            </w:r>
            <w:r w:rsidRPr="00A4560E">
              <w:rPr>
                <w:rFonts w:ascii="Arial" w:hAnsi="Courier New" w:cs="Arial"/>
                <w:lang w:val="zh-CN"/>
              </w:rPr>
              <w:t>公司在美国和其他国家</w:t>
            </w:r>
            <w:r w:rsidRPr="00A4560E">
              <w:rPr>
                <w:rFonts w:ascii="Arial" w:hAnsi="Arial" w:cs="Arial"/>
              </w:rPr>
              <w:t>/</w:t>
            </w:r>
            <w:r w:rsidRPr="00A4560E">
              <w:rPr>
                <w:rFonts w:ascii="Arial" w:hAnsi="Courier New" w:cs="Arial"/>
                <w:lang w:val="zh-CN"/>
              </w:rPr>
              <w:t>地区的注册商标。所有其他商标</w:t>
            </w:r>
            <w:r>
              <w:rPr>
                <w:rFonts w:ascii="Arial" w:hAnsi="Courier New" w:cs="Arial" w:hint="eastAsia"/>
                <w:lang w:val="zh-CN"/>
              </w:rPr>
              <w:t>则</w:t>
            </w:r>
            <w:r w:rsidRPr="00221960">
              <w:rPr>
                <w:rFonts w:ascii="Arial" w:hAnsi="Courier New" w:cs="Arial"/>
                <w:color w:val="FF0000"/>
                <w:lang w:val="zh-CN"/>
              </w:rPr>
              <w:t>归</w:t>
            </w:r>
            <w:r w:rsidRPr="00221960">
              <w:rPr>
                <w:rFonts w:ascii="Arial" w:hAnsi="Courier New" w:cs="Arial" w:hint="eastAsia"/>
                <w:color w:val="FF0000"/>
                <w:lang w:val="zh-CN"/>
              </w:rPr>
              <w:t>属于</w:t>
            </w:r>
            <w:r>
              <w:rPr>
                <w:rFonts w:ascii="Arial" w:hAnsi="Courier New" w:cs="Arial" w:hint="eastAsia"/>
                <w:lang w:val="zh-CN"/>
              </w:rPr>
              <w:t>其</w:t>
            </w:r>
            <w:r w:rsidRPr="00A4560E">
              <w:rPr>
                <w:rFonts w:ascii="Arial" w:hAnsi="Courier New" w:cs="Arial"/>
                <w:lang w:val="zh-CN"/>
              </w:rPr>
              <w:t>各自</w:t>
            </w:r>
            <w:r>
              <w:rPr>
                <w:rFonts w:ascii="Arial" w:hAnsi="Courier New" w:cs="Arial" w:hint="eastAsia"/>
                <w:lang w:val="zh-CN"/>
              </w:rPr>
              <w:t>的</w:t>
            </w:r>
            <w:r w:rsidRPr="00A4560E">
              <w:rPr>
                <w:rFonts w:ascii="Arial" w:hAnsi="Courier New" w:cs="Arial"/>
                <w:lang w:val="zh-CN"/>
              </w:rPr>
              <w:t>所有者</w:t>
            </w:r>
            <w:r w:rsidRPr="00A4560E">
              <w:rPr>
                <w:rFonts w:ascii="Arial" w:eastAsia="MS Mincho" w:hAnsi="MS Mincho" w:cs="Arial"/>
                <w:lang w:val="zh-CN"/>
              </w:rPr>
              <w:t>。</w:t>
            </w:r>
          </w:p>
        </w:tc>
      </w:tr>
    </w:tbl>
    <w:p w:rsidR="00B3666B" w:rsidRPr="00A4560E" w:rsidRDefault="00B3666B" w:rsidP="00D976F4">
      <w:pPr>
        <w:spacing w:line="480" w:lineRule="auto"/>
        <w:rPr>
          <w:rFonts w:ascii="Arial" w:hAnsi="Arial" w:cs="Arial"/>
        </w:rPr>
      </w:pPr>
    </w:p>
    <w:p w:rsidR="00B3666B" w:rsidRPr="00A4560E" w:rsidRDefault="00B3666B" w:rsidP="00D976F4">
      <w:pPr>
        <w:spacing w:line="480" w:lineRule="auto"/>
        <w:rPr>
          <w:rFonts w:ascii="Arial" w:hAnsi="Arial" w:cs="Arial"/>
        </w:rPr>
      </w:pPr>
      <w:r w:rsidRPr="00A4560E">
        <w:rPr>
          <w:rFonts w:ascii="Arial" w:hAnsi="Courier New" w:cs="Arial"/>
          <w:b/>
          <w:lang w:val="zh-CN"/>
        </w:rPr>
        <w:t>现有客户，</w:t>
      </w:r>
      <w:r w:rsidRPr="00A4560E">
        <w:rPr>
          <w:rFonts w:ascii="Arial" w:hAnsi="Arial" w:cs="Arial"/>
          <w:b/>
          <w:lang w:val="zh-CN"/>
        </w:rPr>
        <w:t>blueSKY SecGateway</w:t>
      </w:r>
      <w:r w:rsidRPr="00A4560E">
        <w:rPr>
          <w:rFonts w:ascii="Arial" w:hAnsi="Arial" w:cs="Arial"/>
          <w:b/>
        </w:rPr>
        <w:t xml:space="preserve"> </w:t>
      </w:r>
    </w:p>
    <w:p w:rsidR="00B3666B" w:rsidRPr="00A4560E" w:rsidRDefault="00B3666B" w:rsidP="00D976F4">
      <w:pPr>
        <w:spacing w:line="480" w:lineRule="auto"/>
        <w:rPr>
          <w:rFonts w:ascii="Arial" w:hAnsi="Arial" w:cs="Arial"/>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gridCol w:w="4500"/>
      </w:tblGrid>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FREE 30-DAY TRIAL: WEBSENSE</w:t>
            </w:r>
            <w:r w:rsidRPr="00A4560E">
              <w:rPr>
                <w:rFonts w:ascii="Arial" w:hAnsi="Arial" w:cs="Arial"/>
                <w:vertAlign w:val="superscript"/>
              </w:rPr>
              <w:t>®</w:t>
            </w:r>
            <w:r w:rsidRPr="00A4560E">
              <w:rPr>
                <w:rFonts w:ascii="Arial" w:hAnsi="Arial" w:cs="Arial"/>
              </w:rPr>
              <w:t xml:space="preserve"> </w:t>
            </w:r>
            <w:proofErr w:type="spellStart"/>
            <w:r w:rsidRPr="00A4560E">
              <w:rPr>
                <w:rFonts w:ascii="Arial" w:hAnsi="Arial" w:cs="Arial"/>
              </w:rPr>
              <w:t>blueSKY</w:t>
            </w:r>
            <w:proofErr w:type="spellEnd"/>
            <w:r w:rsidRPr="00A4560E">
              <w:rPr>
                <w:rFonts w:ascii="Arial" w:hAnsi="Arial" w:cs="Arial"/>
                <w:vertAlign w:val="superscript"/>
              </w:rPr>
              <w:t>™</w:t>
            </w:r>
            <w:r w:rsidRPr="00A4560E">
              <w:rPr>
                <w:rFonts w:ascii="Arial" w:hAnsi="Arial" w:cs="Arial"/>
              </w:rPr>
              <w:t xml:space="preserve"> SECURITY GATEWAY</w:t>
            </w:r>
          </w:p>
        </w:tc>
        <w:tc>
          <w:tcPr>
            <w:tcW w:w="4500" w:type="dxa"/>
          </w:tcPr>
          <w:p w:rsidR="00B3666B" w:rsidRPr="00A4560E" w:rsidRDefault="00104C3A" w:rsidP="00104C3A">
            <w:pPr>
              <w:spacing w:line="480" w:lineRule="auto"/>
              <w:rPr>
                <w:rFonts w:ascii="Arial" w:hAnsi="Arial" w:cs="Arial"/>
              </w:rPr>
            </w:pPr>
            <w:r w:rsidRPr="00104C3A">
              <w:rPr>
                <w:rFonts w:ascii="Arial" w:hAnsi="Courier New" w:cs="Arial" w:hint="eastAsia"/>
                <w:color w:val="FF0000"/>
                <w:lang w:val="zh-CN"/>
              </w:rPr>
              <w:t>为期</w:t>
            </w:r>
            <w:r w:rsidRPr="00104C3A">
              <w:rPr>
                <w:rFonts w:ascii="Arial" w:hAnsi="Courier New" w:cs="Arial" w:hint="eastAsia"/>
                <w:color w:val="FF0000"/>
                <w:lang w:val="zh-CN"/>
              </w:rPr>
              <w:t>30</w:t>
            </w:r>
            <w:r w:rsidRPr="00104C3A">
              <w:rPr>
                <w:rFonts w:ascii="Arial" w:hAnsi="Courier New" w:cs="Arial" w:hint="eastAsia"/>
                <w:color w:val="FF0000"/>
                <w:lang w:val="zh-CN"/>
              </w:rPr>
              <w:t>天的</w:t>
            </w:r>
            <w:r w:rsidR="00B3666B" w:rsidRPr="00104C3A">
              <w:rPr>
                <w:rFonts w:ascii="Arial" w:hAnsi="Courier New" w:cs="Arial"/>
                <w:color w:val="FF0000"/>
                <w:lang w:val="zh-CN"/>
              </w:rPr>
              <w:t>免费试用</w:t>
            </w:r>
            <w:r w:rsidR="00B3666B" w:rsidRPr="00A4560E">
              <w:rPr>
                <w:rFonts w:ascii="Arial" w:hAnsi="Courier New" w:cs="Arial"/>
                <w:lang w:val="zh-CN"/>
              </w:rPr>
              <w:t>：</w:t>
            </w:r>
            <w:r w:rsidR="00B3666B" w:rsidRPr="00A4560E">
              <w:rPr>
                <w:rFonts w:ascii="Arial" w:hAnsi="Arial" w:cs="Arial"/>
                <w:lang w:val="zh-CN"/>
              </w:rPr>
              <w:t>WEBSENSE</w:t>
            </w:r>
            <w:r w:rsidR="00B3666B" w:rsidRPr="00A4560E">
              <w:rPr>
                <w:rFonts w:ascii="Arial" w:hAnsi="Arial" w:cs="Arial"/>
                <w:vertAlign w:val="superscript"/>
                <w:lang w:val="zh-CN"/>
              </w:rPr>
              <w:t>®</w:t>
            </w:r>
            <w:r w:rsidR="00B3666B" w:rsidRPr="00A4560E">
              <w:rPr>
                <w:rFonts w:ascii="Arial" w:hAnsi="Arial" w:cs="Arial"/>
                <w:lang w:val="zh-CN"/>
              </w:rPr>
              <w:t xml:space="preserve"> blueSKY</w:t>
            </w:r>
            <w:r w:rsidR="00B3666B" w:rsidRPr="00A4560E">
              <w:rPr>
                <w:rFonts w:ascii="Arial" w:hAnsi="Arial" w:cs="Arial"/>
                <w:vertAlign w:val="superscript"/>
                <w:lang w:val="zh-CN"/>
              </w:rPr>
              <w:t>™</w:t>
            </w:r>
            <w:r w:rsidR="00B3666B" w:rsidRPr="00A4560E">
              <w:rPr>
                <w:rFonts w:ascii="Arial" w:hAnsi="Arial" w:cs="Arial"/>
                <w:lang w:val="zh-CN"/>
              </w:rPr>
              <w:t xml:space="preserve"> </w:t>
            </w:r>
            <w:r w:rsidR="007508F5" w:rsidRPr="00104C3A">
              <w:rPr>
                <w:rFonts w:ascii="Arial" w:hAnsi="Arial" w:cs="Arial" w:hint="eastAsia"/>
                <w:color w:val="FF0000"/>
                <w:lang w:val="zh-CN"/>
              </w:rPr>
              <w:t>安全网关</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Dear {</w:t>
            </w:r>
            <w:proofErr w:type="spellStart"/>
            <w:r w:rsidR="00554B5F">
              <w:rPr>
                <w:rFonts w:ascii="Arial" w:hAnsi="Arial" w:cs="Arial"/>
              </w:rPr>
              <w:t>FirstName</w:t>
            </w:r>
            <w:proofErr w:type="spellEnd"/>
            <w:r w:rsidRPr="00A4560E">
              <w:rPr>
                <w:rFonts w:ascii="Arial" w:hAnsi="Arial" w:cs="Arial"/>
              </w:rPr>
              <w:t>},</w:t>
            </w:r>
          </w:p>
        </w:tc>
        <w:tc>
          <w:tcPr>
            <w:tcW w:w="4500" w:type="dxa"/>
          </w:tcPr>
          <w:p w:rsidR="00B3666B" w:rsidRPr="00A4560E" w:rsidRDefault="00B3666B" w:rsidP="006C763A">
            <w:pPr>
              <w:spacing w:line="480" w:lineRule="auto"/>
              <w:rPr>
                <w:rFonts w:ascii="Arial" w:hAnsi="Arial" w:cs="Arial"/>
              </w:rPr>
            </w:pPr>
            <w:r w:rsidRPr="00A4560E">
              <w:rPr>
                <w:rFonts w:ascii="Arial" w:hAnsi="Courier New" w:cs="Arial"/>
                <w:lang w:val="zh-CN"/>
              </w:rPr>
              <w:t>尊敬的</w:t>
            </w:r>
            <w:r w:rsidRPr="00A4560E">
              <w:rPr>
                <w:rFonts w:ascii="Arial" w:hAnsi="Arial" w:cs="Arial"/>
              </w:rPr>
              <w:t xml:space="preserve"> {</w:t>
            </w:r>
            <w:proofErr w:type="spellStart"/>
            <w:r w:rsidR="00554B5F">
              <w:rPr>
                <w:rFonts w:ascii="Arial" w:hAnsi="Arial" w:cs="Arial" w:hint="eastAsia"/>
              </w:rPr>
              <w:t>FirstName</w:t>
            </w:r>
            <w:proofErr w:type="spellEnd"/>
            <w:r w:rsidRPr="00A4560E">
              <w:rPr>
                <w:rFonts w:ascii="Arial" w:hAnsi="Arial" w:cs="Arial"/>
              </w:rPr>
              <w:t>}</w:t>
            </w:r>
            <w:r w:rsidRPr="00A4560E">
              <w:rPr>
                <w:rFonts w:ascii="Arial" w:hAnsi="Courier New" w:cs="Arial"/>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51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xml:space="preserve">Thank you for requesting a free 30-Day Trial of </w:t>
            </w:r>
            <w:proofErr w:type="spellStart"/>
            <w:r w:rsidRPr="00A4560E">
              <w:rPr>
                <w:rFonts w:ascii="Arial" w:hAnsi="Arial" w:cs="Arial"/>
              </w:rPr>
              <w:t>Websense</w:t>
            </w:r>
            <w:proofErr w:type="spellEnd"/>
            <w:r w:rsidRPr="00A4560E">
              <w:rPr>
                <w:rFonts w:ascii="Arial" w:hAnsi="Arial" w:cs="Arial"/>
              </w:rPr>
              <w:t xml:space="preserve"> </w:t>
            </w:r>
            <w:proofErr w:type="spellStart"/>
            <w:r w:rsidRPr="00A4560E">
              <w:rPr>
                <w:rFonts w:ascii="Arial" w:hAnsi="Arial" w:cs="Arial"/>
              </w:rPr>
              <w:t>blueSKY</w:t>
            </w:r>
            <w:proofErr w:type="spellEnd"/>
            <w:r w:rsidRPr="00A4560E">
              <w:rPr>
                <w:rFonts w:ascii="Arial" w:hAnsi="Arial" w:cs="Arial"/>
              </w:rPr>
              <w:t xml:space="preserve"> Security Gateway.</w:t>
            </w:r>
          </w:p>
        </w:tc>
        <w:tc>
          <w:tcPr>
            <w:tcW w:w="4500" w:type="dxa"/>
          </w:tcPr>
          <w:p w:rsidR="00B3666B" w:rsidRPr="00A4560E" w:rsidRDefault="00B3666B" w:rsidP="00A70102">
            <w:pPr>
              <w:spacing w:line="480" w:lineRule="auto"/>
              <w:rPr>
                <w:rFonts w:ascii="Arial" w:hAnsi="Arial" w:cs="Arial"/>
              </w:rPr>
            </w:pPr>
            <w:bookmarkStart w:id="14" w:name="OLE_LINK5"/>
            <w:r w:rsidRPr="00A4560E">
              <w:rPr>
                <w:rFonts w:ascii="Arial" w:hAnsi="Courier New" w:cs="Arial"/>
                <w:lang w:val="zh-CN"/>
              </w:rPr>
              <w:t>感谢您申请</w:t>
            </w:r>
            <w:proofErr w:type="spellStart"/>
            <w:r w:rsidR="00A70102" w:rsidRPr="00A4560E">
              <w:rPr>
                <w:rFonts w:ascii="Arial" w:hAnsi="Arial" w:cs="Arial"/>
              </w:rPr>
              <w:t>Websense</w:t>
            </w:r>
            <w:proofErr w:type="spellEnd"/>
            <w:r w:rsidR="00A70102" w:rsidRPr="00A4560E">
              <w:rPr>
                <w:rFonts w:ascii="Arial" w:hAnsi="Arial" w:cs="Arial"/>
              </w:rPr>
              <w:t xml:space="preserve"> </w:t>
            </w:r>
            <w:proofErr w:type="spellStart"/>
            <w:r w:rsidR="00A70102" w:rsidRPr="00A4560E">
              <w:rPr>
                <w:rFonts w:ascii="Arial" w:hAnsi="Arial" w:cs="Arial"/>
              </w:rPr>
              <w:t>blueSKY</w:t>
            </w:r>
            <w:proofErr w:type="spellEnd"/>
            <w:r w:rsidR="00A70102" w:rsidRPr="00A4560E">
              <w:rPr>
                <w:rFonts w:ascii="Arial" w:hAnsi="Arial" w:cs="Arial"/>
              </w:rPr>
              <w:t xml:space="preserve"> </w:t>
            </w:r>
            <w:r w:rsidR="00A70102" w:rsidRPr="00104C3A">
              <w:rPr>
                <w:rFonts w:ascii="Arial" w:hAnsi="Arial" w:cs="Arial" w:hint="eastAsia"/>
                <w:color w:val="FF0000"/>
              </w:rPr>
              <w:t>安全网关</w:t>
            </w:r>
            <w:r w:rsidR="00A70102">
              <w:rPr>
                <w:rFonts w:ascii="Arial" w:hAnsi="Courier New" w:cs="Arial" w:hint="eastAsia"/>
                <w:lang w:val="zh-CN"/>
              </w:rPr>
              <w:t>为期</w:t>
            </w:r>
            <w:r w:rsidR="00A70102">
              <w:rPr>
                <w:rFonts w:ascii="Arial" w:hAnsi="Courier New" w:cs="Arial" w:hint="eastAsia"/>
                <w:lang w:val="zh-CN"/>
              </w:rPr>
              <w:t>30</w:t>
            </w:r>
            <w:r w:rsidR="00A70102">
              <w:rPr>
                <w:rFonts w:ascii="Arial" w:hAnsi="Courier New" w:cs="Arial" w:hint="eastAsia"/>
                <w:lang w:val="zh-CN"/>
              </w:rPr>
              <w:t>天的</w:t>
            </w:r>
            <w:r w:rsidRPr="00A4560E">
              <w:rPr>
                <w:rFonts w:ascii="Arial" w:hAnsi="Courier New" w:cs="Arial"/>
                <w:lang w:val="zh-CN"/>
              </w:rPr>
              <w:t>免费试用。</w:t>
            </w:r>
            <w:bookmarkEnd w:id="14"/>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lastRenderedPageBreak/>
              <w:t>{</w:t>
            </w:r>
            <w:r w:rsidR="00A432FE">
              <w:rPr>
                <w:rFonts w:ascii="Arial" w:hAnsi="Arial" w:cs="Arial"/>
              </w:rPr>
              <w:t>Note</w:t>
            </w:r>
            <w:r w:rsidRPr="00A4560E">
              <w:rPr>
                <w:rFonts w:ascii="Arial" w:hAnsi="Arial" w:cs="Arial"/>
              </w:rPr>
              <w:t xml:space="preserve">} </w:t>
            </w:r>
          </w:p>
          <w:p w:rsidR="00B3666B" w:rsidRPr="00A4560E" w:rsidRDefault="00B3666B" w:rsidP="00D976F4">
            <w:pPr>
              <w:spacing w:line="480" w:lineRule="auto"/>
              <w:rPr>
                <w:rFonts w:ascii="Arial" w:hAnsi="Arial" w:cs="Arial"/>
              </w:rPr>
            </w:pPr>
            <w:r w:rsidRPr="00A4560E">
              <w:rPr>
                <w:rFonts w:ascii="Arial" w:hAnsi="Arial" w:cs="Arial"/>
              </w:rPr>
              <w:t>We have detected that you currently have an active evaluation for this product.  We have resent your original email.</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rPr>
              <w:t>{</w:t>
            </w:r>
            <w:r w:rsidR="00A432FE" w:rsidRPr="00FD00E4">
              <w:rPr>
                <w:rFonts w:ascii="Arial" w:hAnsi="Arial" w:cs="Arial" w:hint="eastAsia"/>
                <w:color w:val="000000" w:themeColor="text1"/>
              </w:rPr>
              <w:t>Note</w:t>
            </w:r>
            <w:r w:rsidRPr="00A4560E">
              <w:rPr>
                <w:rFonts w:ascii="Arial" w:hAnsi="Arial" w:cs="Arial"/>
              </w:rPr>
              <w:t xml:space="preserve">} </w:t>
            </w:r>
          </w:p>
          <w:p w:rsidR="00B3666B" w:rsidRPr="00A4560E" w:rsidRDefault="00FD00E4" w:rsidP="00FD00E4">
            <w:pPr>
              <w:spacing w:line="480" w:lineRule="auto"/>
              <w:rPr>
                <w:rFonts w:ascii="Arial" w:hAnsi="Arial" w:cs="Arial"/>
              </w:rPr>
            </w:pPr>
            <w:bookmarkStart w:id="15" w:name="OLE_LINK6"/>
            <w:r w:rsidRPr="00A4560E">
              <w:rPr>
                <w:rFonts w:ascii="Arial" w:hAnsi="Courier New" w:cs="Arial"/>
                <w:lang w:val="zh-CN"/>
              </w:rPr>
              <w:t>我们检测到您当前拥有此产品的有效试用版</w:t>
            </w:r>
            <w:r w:rsidRPr="00A4560E">
              <w:rPr>
                <w:rFonts w:ascii="Arial" w:hAnsi="Courier New" w:cs="Arial"/>
              </w:rPr>
              <w:t>，</w:t>
            </w:r>
            <w:r w:rsidRPr="00A432FE">
              <w:rPr>
                <w:rFonts w:ascii="Arial" w:hAnsi="Courier New" w:cs="Arial"/>
                <w:color w:val="FF0000"/>
                <w:lang w:val="zh-CN"/>
              </w:rPr>
              <w:t>并</w:t>
            </w:r>
            <w:r w:rsidRPr="00A432FE">
              <w:rPr>
                <w:rFonts w:ascii="Arial" w:hAnsi="Courier New" w:cs="Arial" w:hint="eastAsia"/>
                <w:color w:val="FF0000"/>
                <w:lang w:val="zh-CN"/>
              </w:rPr>
              <w:t>将您的原始电子邮件</w:t>
            </w:r>
            <w:r>
              <w:rPr>
                <w:rFonts w:ascii="Arial" w:hAnsi="Courier New" w:cs="Arial" w:hint="eastAsia"/>
                <w:color w:val="FF0000"/>
                <w:lang w:val="zh-CN"/>
              </w:rPr>
              <w:t>重新发送给</w:t>
            </w:r>
            <w:r w:rsidRPr="00A432FE">
              <w:rPr>
                <w:rFonts w:ascii="Arial" w:hAnsi="Courier New" w:cs="Arial" w:hint="eastAsia"/>
                <w:color w:val="FF0000"/>
                <w:lang w:val="zh-CN"/>
              </w:rPr>
              <w:t>您</w:t>
            </w:r>
            <w:r w:rsidRPr="00A4560E">
              <w:rPr>
                <w:rFonts w:ascii="Arial" w:hAnsi="Courier New" w:cs="Arial"/>
                <w:lang w:val="zh-CN"/>
              </w:rPr>
              <w:t>。</w:t>
            </w:r>
            <w:bookmarkEnd w:id="15"/>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02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Because you are already a valued Websense customer, you can use your existing Cloud Portal credentials to start this trial. The link below will direct you to the Cloud Portal. Please enter your existing username and password.</w:t>
            </w:r>
          </w:p>
        </w:tc>
        <w:tc>
          <w:tcPr>
            <w:tcW w:w="4500" w:type="dxa"/>
          </w:tcPr>
          <w:p w:rsidR="00B3666B" w:rsidRPr="00A4560E" w:rsidRDefault="00FD00E4" w:rsidP="00FD00E4">
            <w:pPr>
              <w:spacing w:line="480" w:lineRule="auto"/>
              <w:rPr>
                <w:rFonts w:ascii="Arial" w:hAnsi="Arial" w:cs="Arial"/>
              </w:rPr>
            </w:pPr>
            <w:r w:rsidRPr="006E03DB">
              <w:rPr>
                <w:rFonts w:ascii="Arial" w:hAnsi="Courier New" w:cs="Arial" w:hint="eastAsia"/>
                <w:color w:val="FF0000"/>
                <w:lang w:val="zh-CN"/>
              </w:rPr>
              <w:t>由于</w:t>
            </w:r>
            <w:r w:rsidRPr="00A4560E">
              <w:rPr>
                <w:rFonts w:ascii="Arial" w:hAnsi="Courier New" w:cs="Arial"/>
                <w:lang w:val="zh-CN"/>
              </w:rPr>
              <w:t>您已是</w:t>
            </w:r>
            <w:r w:rsidRPr="00A4560E">
              <w:rPr>
                <w:rFonts w:ascii="Arial" w:hAnsi="Arial" w:cs="Arial"/>
              </w:rPr>
              <w:t>Websense</w:t>
            </w:r>
            <w:r w:rsidRPr="00A4560E">
              <w:rPr>
                <w:rFonts w:ascii="Arial" w:hAnsi="Courier New" w:cs="Arial"/>
                <w:lang w:val="zh-CN"/>
              </w:rPr>
              <w:t>的重要客户</w:t>
            </w:r>
            <w:r w:rsidRPr="00A4560E">
              <w:rPr>
                <w:rFonts w:ascii="Arial" w:hAnsi="Courier New" w:cs="Arial"/>
              </w:rPr>
              <w:t>，</w:t>
            </w:r>
            <w:r w:rsidRPr="006E03DB">
              <w:rPr>
                <w:rFonts w:ascii="Arial" w:hAnsi="Courier New" w:cs="Arial" w:hint="eastAsia"/>
                <w:color w:val="FF0000"/>
              </w:rPr>
              <w:t>因此您</w:t>
            </w:r>
            <w:r w:rsidRPr="00A4560E">
              <w:rPr>
                <w:rFonts w:ascii="Arial" w:hAnsi="Courier New" w:cs="Arial"/>
                <w:lang w:val="zh-CN"/>
              </w:rPr>
              <w:t>可以</w:t>
            </w:r>
            <w:r w:rsidRPr="006E03DB">
              <w:rPr>
                <w:rFonts w:ascii="Arial" w:hAnsi="Courier New" w:cs="Arial" w:hint="eastAsia"/>
                <w:color w:val="FF0000"/>
                <w:lang w:val="zh-CN"/>
              </w:rPr>
              <w:t>通过</w:t>
            </w:r>
            <w:r w:rsidRPr="00A4560E">
              <w:rPr>
                <w:rFonts w:ascii="Arial" w:hAnsi="Courier New" w:cs="Arial"/>
                <w:lang w:val="zh-CN"/>
              </w:rPr>
              <w:t>现有的云门户</w:t>
            </w:r>
            <w:r w:rsidRPr="006E03DB">
              <w:rPr>
                <w:rFonts w:ascii="Arial" w:hAnsi="Courier New" w:cs="Arial" w:hint="eastAsia"/>
                <w:color w:val="FF0000"/>
                <w:lang w:val="zh-CN"/>
              </w:rPr>
              <w:t>证书</w:t>
            </w:r>
            <w:r w:rsidRPr="00A4560E">
              <w:rPr>
                <w:rFonts w:ascii="Arial" w:hAnsi="Courier New" w:cs="Arial"/>
                <w:lang w:val="zh-CN"/>
              </w:rPr>
              <w:t>来启动此试用版。</w:t>
            </w:r>
            <w:r w:rsidRPr="006E03DB">
              <w:rPr>
                <w:rFonts w:ascii="Arial" w:hAnsi="Courier New" w:cs="Arial" w:hint="eastAsia"/>
                <w:color w:val="FF0000"/>
                <w:lang w:val="zh-CN"/>
              </w:rPr>
              <w:t>点击</w:t>
            </w:r>
            <w:r w:rsidRPr="00A4560E">
              <w:rPr>
                <w:rFonts w:ascii="Arial" w:hAnsi="Courier New" w:cs="Arial"/>
                <w:lang w:val="zh-CN"/>
              </w:rPr>
              <w:t>以下链接会将您定向到云门户。请输入您</w:t>
            </w:r>
            <w:r w:rsidRPr="00FD00E4">
              <w:rPr>
                <w:rFonts w:ascii="Arial" w:hAnsi="Courier New" w:cs="Arial" w:hint="eastAsia"/>
                <w:color w:val="FF0000"/>
                <w:lang w:val="zh-CN"/>
              </w:rPr>
              <w:t>已有</w:t>
            </w:r>
            <w:r w:rsidRPr="00FD00E4">
              <w:rPr>
                <w:rFonts w:ascii="Arial" w:hAnsi="Courier New" w:cs="Arial"/>
                <w:color w:val="FF0000"/>
                <w:lang w:val="zh-CN"/>
              </w:rPr>
              <w:t>的</w:t>
            </w:r>
            <w:r w:rsidRPr="00A4560E">
              <w:rPr>
                <w:rFonts w:ascii="Arial" w:hAnsi="Courier New" w:cs="Arial"/>
                <w:lang w:val="zh-CN"/>
              </w:rPr>
              <w:t>用户名和密码。</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Cloud Portal</w:t>
            </w:r>
          </w:p>
        </w:tc>
        <w:tc>
          <w:tcPr>
            <w:tcW w:w="4500" w:type="dxa"/>
          </w:tcPr>
          <w:p w:rsidR="00B3666B" w:rsidRPr="00A4560E" w:rsidRDefault="00B3666B" w:rsidP="00D976F4">
            <w:pPr>
              <w:spacing w:line="480" w:lineRule="auto"/>
              <w:rPr>
                <w:rFonts w:ascii="Arial" w:hAnsi="Arial" w:cs="Arial"/>
              </w:rPr>
            </w:pPr>
            <w:r w:rsidRPr="00A4560E">
              <w:rPr>
                <w:rFonts w:ascii="Arial" w:hAnsi="Courier New" w:cs="Arial"/>
                <w:lang w:val="zh-CN"/>
              </w:rPr>
              <w:t>云门户</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765"/>
        </w:trPr>
        <w:tc>
          <w:tcPr>
            <w:tcW w:w="4608" w:type="dxa"/>
          </w:tcPr>
          <w:p w:rsidR="00B3666B" w:rsidRPr="00AF5CF5" w:rsidRDefault="00AF5CF5" w:rsidP="00AF5CF5">
            <w:pPr>
              <w:spacing w:line="480" w:lineRule="auto"/>
              <w:rPr>
                <w:rFonts w:ascii="Arial" w:hAnsi="Arial" w:cs="Arial"/>
              </w:rPr>
            </w:pPr>
            <w:r w:rsidRPr="00AF5CF5">
              <w:rPr>
                <w:rFonts w:ascii="Arial" w:hAnsi="Arial" w:cs="Arial"/>
                <w:b/>
                <w:bCs/>
                <w:color w:val="333333"/>
              </w:rPr>
              <w:t xml:space="preserve">For more information, see the </w:t>
            </w:r>
            <w:hyperlink r:id="rId9" w:tgtFrame="_blank" w:history="1">
              <w:r w:rsidRPr="00AF5CF5">
                <w:rPr>
                  <w:rStyle w:val="Hyperlink"/>
                  <w:rFonts w:ascii="Arial" w:hAnsi="Arial" w:cs="Arial"/>
                  <w:b/>
                  <w:bCs/>
                  <w:color w:val="007DCC"/>
                </w:rPr>
                <w:t>Getting Started Guide</w:t>
              </w:r>
            </w:hyperlink>
            <w:r w:rsidRPr="00AF5CF5">
              <w:rPr>
                <w:rFonts w:ascii="Arial" w:hAnsi="Arial" w:cs="Arial"/>
                <w:b/>
                <w:bCs/>
                <w:color w:val="333333"/>
              </w:rPr>
              <w:t>.</w:t>
            </w:r>
            <w:r w:rsidRPr="00AF5CF5">
              <w:rPr>
                <w:rFonts w:ascii="Arial" w:hAnsi="Arial" w:cs="Arial"/>
                <w:b/>
                <w:bCs/>
                <w:color w:val="333333"/>
              </w:rPr>
              <w:t xml:space="preserve"> </w:t>
            </w:r>
            <w:r w:rsidR="00B3666B" w:rsidRPr="00AF5CF5">
              <w:rPr>
                <w:rFonts w:ascii="Arial" w:hAnsi="Arial" w:cs="Arial"/>
              </w:rPr>
              <w:t xml:space="preserve">If you experience problems during installation and configuration, you may contact support directly. Visit our online support center at </w:t>
            </w:r>
            <w:r w:rsidR="00B3666B" w:rsidRPr="00AF5CF5">
              <w:rPr>
                <w:rFonts w:ascii="Arial" w:hAnsi="Arial" w:cs="Arial"/>
                <w:u w:val="single"/>
              </w:rPr>
              <w:t>www.websense.com/support</w:t>
            </w:r>
            <w:r w:rsidR="00B3666B" w:rsidRPr="00AF5CF5">
              <w:rPr>
                <w:rFonts w:ascii="Arial" w:hAnsi="Arial" w:cs="Arial"/>
              </w:rPr>
              <w:t>.</w:t>
            </w:r>
          </w:p>
        </w:tc>
        <w:tc>
          <w:tcPr>
            <w:tcW w:w="4500" w:type="dxa"/>
          </w:tcPr>
          <w:p w:rsidR="00B3666B" w:rsidRPr="00AF5CF5" w:rsidRDefault="00AF5CF5" w:rsidP="00AF5CF5">
            <w:pPr>
              <w:spacing w:line="480" w:lineRule="auto"/>
              <w:rPr>
                <w:rFonts w:ascii="Arial" w:hAnsi="Arial" w:cs="Arial"/>
              </w:rPr>
            </w:pPr>
            <w:r w:rsidRPr="00AF5CF5">
              <w:rPr>
                <w:rFonts w:ascii="SimSun" w:hAnsi="SimSun" w:hint="eastAsia"/>
                <w:color w:val="1F497D"/>
              </w:rPr>
              <w:t>了解更多信息，请查看</w:t>
            </w:r>
            <w:r w:rsidRPr="00AF5CF5">
              <w:rPr>
                <w:rStyle w:val="Hyperlink"/>
                <w:rFonts w:ascii="SimSun" w:hAnsi="SimSun" w:hint="eastAsia"/>
                <w:b/>
                <w:bCs/>
                <w:color w:val="007DCC"/>
              </w:rPr>
              <w:t>入门指南</w:t>
            </w:r>
            <w:r w:rsidRPr="00AF5CF5">
              <w:rPr>
                <w:rFonts w:ascii="Arial" w:hAnsi="Courier New" w:cs="Arial"/>
                <w:lang w:val="zh-CN"/>
              </w:rPr>
              <w:t>。</w:t>
            </w:r>
            <w:r w:rsidR="00B3666B" w:rsidRPr="00AF5CF5">
              <w:rPr>
                <w:rFonts w:ascii="Arial" w:hAnsi="Courier New" w:cs="Arial"/>
                <w:lang w:val="zh-CN"/>
              </w:rPr>
              <w:t>如果</w:t>
            </w:r>
            <w:r w:rsidR="00E5532F" w:rsidRPr="00AF5CF5">
              <w:rPr>
                <w:rFonts w:ascii="Arial" w:hAnsi="Courier New" w:cs="Arial" w:hint="eastAsia"/>
                <w:lang w:val="zh-CN"/>
              </w:rPr>
              <w:t>您</w:t>
            </w:r>
            <w:r w:rsidR="00B3666B" w:rsidRPr="00AF5CF5">
              <w:rPr>
                <w:rFonts w:ascii="Arial" w:hAnsi="Courier New" w:cs="Arial"/>
                <w:lang w:val="zh-CN"/>
              </w:rPr>
              <w:t>在安装和配置</w:t>
            </w:r>
            <w:r w:rsidR="00104C3A" w:rsidRPr="00AF5CF5">
              <w:rPr>
                <w:rFonts w:ascii="Arial" w:hAnsi="Courier New" w:cs="Arial" w:hint="eastAsia"/>
                <w:color w:val="FF0000"/>
                <w:lang w:val="zh-CN"/>
              </w:rPr>
              <w:t>过程中</w:t>
            </w:r>
            <w:r w:rsidR="00B3666B" w:rsidRPr="00AF5CF5">
              <w:rPr>
                <w:rFonts w:ascii="Arial" w:hAnsi="Courier New" w:cs="Arial"/>
                <w:lang w:val="zh-CN"/>
              </w:rPr>
              <w:t>遇到</w:t>
            </w:r>
            <w:r w:rsidR="00E5532F" w:rsidRPr="00AF5CF5">
              <w:rPr>
                <w:rFonts w:ascii="Arial" w:hAnsi="Courier New" w:cs="Arial" w:hint="eastAsia"/>
                <w:lang w:val="zh-CN"/>
              </w:rPr>
              <w:t>任何</w:t>
            </w:r>
            <w:r w:rsidR="00B3666B" w:rsidRPr="00AF5CF5">
              <w:rPr>
                <w:rFonts w:ascii="Arial" w:hAnsi="Courier New" w:cs="Arial"/>
                <w:lang w:val="zh-CN"/>
              </w:rPr>
              <w:t>问题</w:t>
            </w:r>
            <w:r w:rsidR="00B3666B" w:rsidRPr="00AF5CF5">
              <w:rPr>
                <w:rFonts w:ascii="Arial" w:hAnsi="Courier New" w:cs="Arial"/>
              </w:rPr>
              <w:t>，</w:t>
            </w:r>
            <w:r w:rsidR="00B3666B" w:rsidRPr="00AF5CF5">
              <w:rPr>
                <w:rFonts w:ascii="Arial" w:hAnsi="Courier New" w:cs="Arial"/>
                <w:lang w:val="zh-CN"/>
              </w:rPr>
              <w:t>可以直接与技术支持</w:t>
            </w:r>
            <w:r w:rsidR="00E5532F" w:rsidRPr="00AF5CF5">
              <w:rPr>
                <w:rFonts w:ascii="Arial" w:hAnsi="Courier New" w:cs="Arial" w:hint="eastAsia"/>
                <w:color w:val="FF0000"/>
                <w:lang w:val="zh-CN"/>
              </w:rPr>
              <w:t>人员</w:t>
            </w:r>
            <w:r w:rsidR="00B3666B" w:rsidRPr="00AF5CF5">
              <w:rPr>
                <w:rFonts w:ascii="Arial" w:hAnsi="Courier New" w:cs="Arial"/>
                <w:lang w:val="zh-CN"/>
              </w:rPr>
              <w:t>联系。请访问我们的在线支持中心</w:t>
            </w:r>
            <w:r w:rsidR="00B3666B" w:rsidRPr="00AF5CF5">
              <w:rPr>
                <w:rFonts w:ascii="Arial" w:hAnsi="Courier New" w:cs="Arial"/>
              </w:rPr>
              <w:t>：</w:t>
            </w:r>
            <w:hyperlink r:id="rId10" w:history="1">
              <w:r w:rsidR="00B3666B" w:rsidRPr="00AF5CF5">
                <w:rPr>
                  <w:rFonts w:ascii="Arial" w:hAnsi="Arial" w:cs="Arial"/>
                  <w:color w:val="0000FF"/>
                  <w:u w:val="single"/>
                </w:rPr>
                <w:t>www.websense.com/support</w:t>
              </w:r>
            </w:hyperlink>
            <w:r w:rsidR="00B3666B" w:rsidRPr="00AF5CF5">
              <w:rPr>
                <w:rFonts w:ascii="Arial" w:hAnsi="Courier New"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51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xml:space="preserve">Please save this email for future </w:t>
            </w:r>
            <w:r w:rsidRPr="00A4560E">
              <w:rPr>
                <w:rFonts w:ascii="Arial" w:hAnsi="Arial" w:cs="Arial"/>
              </w:rPr>
              <w:lastRenderedPageBreak/>
              <w:t xml:space="preserve">reference. Thank you for choosing to conduct this trial of </w:t>
            </w:r>
            <w:proofErr w:type="spellStart"/>
            <w:r w:rsidRPr="00A4560E">
              <w:rPr>
                <w:rFonts w:ascii="Arial" w:hAnsi="Arial" w:cs="Arial"/>
              </w:rPr>
              <w:t>Websense</w:t>
            </w:r>
            <w:proofErr w:type="spellEnd"/>
            <w:r w:rsidRPr="00A4560E">
              <w:rPr>
                <w:rFonts w:ascii="Arial" w:hAnsi="Arial" w:cs="Arial"/>
              </w:rPr>
              <w:t xml:space="preserve"> </w:t>
            </w:r>
            <w:proofErr w:type="spellStart"/>
            <w:r w:rsidRPr="00A4560E">
              <w:rPr>
                <w:rFonts w:ascii="Arial" w:hAnsi="Arial" w:cs="Arial"/>
              </w:rPr>
              <w:t>blueSKY</w:t>
            </w:r>
            <w:proofErr w:type="spellEnd"/>
            <w:r w:rsidRPr="00A4560E">
              <w:rPr>
                <w:rFonts w:ascii="Arial" w:hAnsi="Arial" w:cs="Arial"/>
              </w:rPr>
              <w:t xml:space="preserve"> Security Gateway.</w:t>
            </w:r>
          </w:p>
        </w:tc>
        <w:tc>
          <w:tcPr>
            <w:tcW w:w="4500" w:type="dxa"/>
          </w:tcPr>
          <w:p w:rsidR="00B3666B" w:rsidRPr="00A4560E" w:rsidRDefault="00B3666B" w:rsidP="006B369A">
            <w:pPr>
              <w:spacing w:line="480" w:lineRule="auto"/>
              <w:rPr>
                <w:rFonts w:ascii="Arial" w:hAnsi="Arial" w:cs="Arial"/>
              </w:rPr>
            </w:pPr>
            <w:r w:rsidRPr="00A4560E">
              <w:rPr>
                <w:rFonts w:ascii="Arial" w:hAnsi="Courier New" w:cs="Arial"/>
                <w:lang w:val="zh-CN"/>
              </w:rPr>
              <w:lastRenderedPageBreak/>
              <w:t>请保存此电子邮件以备将来参考。感谢</w:t>
            </w:r>
            <w:r w:rsidRPr="00A4560E">
              <w:rPr>
                <w:rFonts w:ascii="Arial" w:hAnsi="Courier New" w:cs="Arial"/>
                <w:lang w:val="zh-CN"/>
              </w:rPr>
              <w:lastRenderedPageBreak/>
              <w:t>您</w:t>
            </w:r>
            <w:r w:rsidR="00E5532F" w:rsidRPr="00E5532F">
              <w:rPr>
                <w:rFonts w:ascii="Arial" w:hAnsi="Courier New" w:cs="Arial" w:hint="eastAsia"/>
                <w:color w:val="FF0000"/>
                <w:lang w:val="zh-CN"/>
              </w:rPr>
              <w:t>选择</w:t>
            </w:r>
            <w:r w:rsidRPr="00E5532F">
              <w:rPr>
                <w:rFonts w:ascii="Arial" w:hAnsi="Courier New" w:cs="Arial"/>
                <w:color w:val="FF0000"/>
                <w:lang w:val="zh-CN"/>
              </w:rPr>
              <w:t>试用</w:t>
            </w:r>
            <w:r w:rsidRPr="00E5532F">
              <w:rPr>
                <w:rFonts w:ascii="Arial" w:hAnsi="Arial" w:cs="Arial"/>
                <w:color w:val="FF0000"/>
              </w:rPr>
              <w:t xml:space="preserve"> </w:t>
            </w:r>
            <w:proofErr w:type="spellStart"/>
            <w:r w:rsidRPr="00E5532F">
              <w:rPr>
                <w:rFonts w:ascii="Arial" w:hAnsi="Arial" w:cs="Arial"/>
                <w:color w:val="FF0000"/>
              </w:rPr>
              <w:t>Websense</w:t>
            </w:r>
            <w:proofErr w:type="spellEnd"/>
            <w:r w:rsidRPr="00E5532F">
              <w:rPr>
                <w:rFonts w:ascii="Arial" w:hAnsi="Arial" w:cs="Arial"/>
                <w:color w:val="FF0000"/>
              </w:rPr>
              <w:t xml:space="preserve"> </w:t>
            </w:r>
            <w:proofErr w:type="spellStart"/>
            <w:r w:rsidRPr="00E5532F">
              <w:rPr>
                <w:rFonts w:ascii="Arial" w:hAnsi="Arial" w:cs="Arial"/>
                <w:color w:val="FF0000"/>
              </w:rPr>
              <w:t>blueSKY</w:t>
            </w:r>
            <w:proofErr w:type="spellEnd"/>
            <w:r w:rsidRPr="00E5532F">
              <w:rPr>
                <w:rFonts w:ascii="Arial" w:hAnsi="Arial" w:cs="Arial"/>
                <w:color w:val="FF0000"/>
              </w:rPr>
              <w:t xml:space="preserve"> </w:t>
            </w:r>
            <w:r w:rsidR="006B369A" w:rsidRPr="00E5532F">
              <w:rPr>
                <w:rFonts w:ascii="Arial" w:hAnsi="Arial" w:cs="Arial" w:hint="eastAsia"/>
                <w:color w:val="FF0000"/>
              </w:rPr>
              <w:t>安全网关</w:t>
            </w:r>
            <w:r w:rsidRPr="00A4560E">
              <w:rPr>
                <w:rFonts w:ascii="Arial" w:hAnsi="Courier New"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Sincerely,</w:t>
            </w:r>
          </w:p>
        </w:tc>
        <w:tc>
          <w:tcPr>
            <w:tcW w:w="4500" w:type="dxa"/>
          </w:tcPr>
          <w:p w:rsidR="00B3666B" w:rsidRPr="00A4560E" w:rsidRDefault="00B3666B" w:rsidP="00D976F4">
            <w:pPr>
              <w:spacing w:line="480" w:lineRule="auto"/>
              <w:rPr>
                <w:rFonts w:ascii="Arial" w:hAnsi="Arial" w:cs="Arial"/>
              </w:rPr>
            </w:pPr>
            <w:r w:rsidRPr="00A4560E">
              <w:rPr>
                <w:rFonts w:ascii="Arial" w:hAnsi="Courier New" w:cs="Arial"/>
                <w:lang w:val="zh-CN"/>
              </w:rPr>
              <w:t>此致，</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b/>
              </w:rPr>
            </w:pPr>
            <w:r w:rsidRPr="00A4560E">
              <w:rPr>
                <w:rFonts w:ascii="Arial" w:hAnsi="Arial" w:cs="Arial"/>
                <w:b/>
              </w:rPr>
              <w:t>TRITON STOPS MORE THREATS. WE CAN PROVE IT.</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b/>
              </w:rPr>
              <w:t xml:space="preserve">TRITON </w:t>
            </w:r>
            <w:r w:rsidRPr="00A4560E">
              <w:rPr>
                <w:rFonts w:ascii="Arial" w:hAnsi="Courier New" w:cs="Arial"/>
                <w:b/>
                <w:lang w:val="zh-CN"/>
              </w:rPr>
              <w:t>能够拦截更多的威胁。我们可以证明这一点。</w:t>
            </w:r>
          </w:p>
        </w:tc>
      </w:tr>
      <w:tr w:rsidR="00B3666B" w:rsidRPr="00A4560E" w:rsidTr="00F33857">
        <w:trPr>
          <w:trHeight w:val="260"/>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27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2013 Websense, Inc. All rights reserved. Websense and the Websense logo are registered trademarks of Websense, Inc. in the United States and various countries. All other trademarks are the property of their respective owner.</w:t>
            </w:r>
          </w:p>
        </w:tc>
        <w:tc>
          <w:tcPr>
            <w:tcW w:w="4500" w:type="dxa"/>
          </w:tcPr>
          <w:p w:rsidR="00B3666B" w:rsidRPr="00A4560E" w:rsidRDefault="00DA3698" w:rsidP="00DA3698">
            <w:pPr>
              <w:spacing w:line="480" w:lineRule="auto"/>
              <w:rPr>
                <w:rFonts w:ascii="Arial" w:hAnsi="Arial" w:cs="Arial"/>
              </w:rPr>
            </w:pPr>
            <w:r w:rsidRPr="00A4560E">
              <w:rPr>
                <w:rFonts w:ascii="Arial" w:hAnsi="Arial" w:cs="Arial"/>
              </w:rPr>
              <w:t xml:space="preserve">© 2013 Websense </w:t>
            </w:r>
            <w:r w:rsidRPr="00A4560E">
              <w:rPr>
                <w:rFonts w:ascii="Arial" w:hAnsi="Courier New" w:cs="Arial"/>
                <w:lang w:val="zh-CN"/>
              </w:rPr>
              <w:t>公司保留所有权利。</w:t>
            </w:r>
            <w:r w:rsidRPr="00A4560E">
              <w:rPr>
                <w:rFonts w:ascii="Arial" w:hAnsi="Arial" w:cs="Arial"/>
              </w:rPr>
              <w:t xml:space="preserve">Websense </w:t>
            </w:r>
            <w:r w:rsidRPr="00A4560E">
              <w:rPr>
                <w:rFonts w:ascii="Arial" w:hAnsi="Courier New" w:cs="Arial"/>
                <w:lang w:val="zh-CN"/>
              </w:rPr>
              <w:t>和</w:t>
            </w:r>
            <w:r w:rsidRPr="00A4560E">
              <w:rPr>
                <w:rFonts w:ascii="Arial" w:hAnsi="Arial" w:cs="Arial"/>
              </w:rPr>
              <w:t>Websense</w:t>
            </w:r>
            <w:ins w:id="16" w:author="Lin, Jiang" w:date="2013-06-20T09:30:00Z">
              <w:r w:rsidR="00DF3122">
                <w:rPr>
                  <w:rFonts w:ascii="Arial" w:hAnsi="Arial" w:cs="Arial" w:hint="eastAsia"/>
                  <w:color w:val="FF0000"/>
                </w:rPr>
                <w:t>徽标</w:t>
              </w:r>
            </w:ins>
            <w:del w:id="17" w:author="Lin, Jiang" w:date="2013-06-20T09:30:00Z">
              <w:r w:rsidDel="00DF3122">
                <w:rPr>
                  <w:rFonts w:ascii="Arial" w:hAnsi="Arial" w:cs="Arial" w:hint="eastAsia"/>
                </w:rPr>
                <w:delText xml:space="preserve"> </w:delText>
              </w:r>
              <w:r w:rsidRPr="007737A1" w:rsidDel="00DF3122">
                <w:rPr>
                  <w:rFonts w:ascii="Arial" w:hAnsi="Arial" w:cs="Arial" w:hint="eastAsia"/>
                  <w:color w:val="FF0000"/>
                </w:rPr>
                <w:delText>logo</w:delText>
              </w:r>
            </w:del>
            <w:r w:rsidRPr="00A4560E">
              <w:rPr>
                <w:rFonts w:ascii="Arial" w:hAnsi="Courier New" w:cs="Arial"/>
                <w:lang w:val="zh-CN"/>
              </w:rPr>
              <w:t>是</w:t>
            </w:r>
            <w:r w:rsidRPr="00A4560E">
              <w:rPr>
                <w:rFonts w:ascii="Arial" w:hAnsi="Arial" w:cs="Arial"/>
              </w:rPr>
              <w:t>Websense</w:t>
            </w:r>
            <w:r w:rsidRPr="00A4560E">
              <w:rPr>
                <w:rFonts w:ascii="Arial" w:hAnsi="Courier New" w:cs="Arial"/>
                <w:lang w:val="zh-CN"/>
              </w:rPr>
              <w:t>公司在美国和其他国家</w:t>
            </w:r>
            <w:r w:rsidRPr="00A4560E">
              <w:rPr>
                <w:rFonts w:ascii="Arial" w:hAnsi="Arial" w:cs="Arial"/>
              </w:rPr>
              <w:t>/</w:t>
            </w:r>
            <w:r w:rsidRPr="00A4560E">
              <w:rPr>
                <w:rFonts w:ascii="Arial" w:hAnsi="Courier New" w:cs="Arial"/>
                <w:lang w:val="zh-CN"/>
              </w:rPr>
              <w:t>地区的注册商标。所有其他商标</w:t>
            </w:r>
            <w:r>
              <w:rPr>
                <w:rFonts w:ascii="Arial" w:hAnsi="Courier New" w:cs="Arial" w:hint="eastAsia"/>
                <w:lang w:val="zh-CN"/>
              </w:rPr>
              <w:t>则</w:t>
            </w:r>
            <w:r w:rsidRPr="00221960">
              <w:rPr>
                <w:rFonts w:ascii="Arial" w:hAnsi="Courier New" w:cs="Arial"/>
                <w:color w:val="FF0000"/>
                <w:lang w:val="zh-CN"/>
              </w:rPr>
              <w:t>归</w:t>
            </w:r>
            <w:r w:rsidRPr="00221960">
              <w:rPr>
                <w:rFonts w:ascii="Arial" w:hAnsi="Courier New" w:cs="Arial" w:hint="eastAsia"/>
                <w:color w:val="FF0000"/>
                <w:lang w:val="zh-CN"/>
              </w:rPr>
              <w:t>属于</w:t>
            </w:r>
            <w:r>
              <w:rPr>
                <w:rFonts w:ascii="Arial" w:hAnsi="Courier New" w:cs="Arial" w:hint="eastAsia"/>
                <w:lang w:val="zh-CN"/>
              </w:rPr>
              <w:t>其</w:t>
            </w:r>
            <w:r w:rsidRPr="00A4560E">
              <w:rPr>
                <w:rFonts w:ascii="Arial" w:hAnsi="Courier New" w:cs="Arial"/>
                <w:lang w:val="zh-CN"/>
              </w:rPr>
              <w:t>各自</w:t>
            </w:r>
            <w:r>
              <w:rPr>
                <w:rFonts w:ascii="Arial" w:hAnsi="Courier New" w:cs="Arial" w:hint="eastAsia"/>
                <w:lang w:val="zh-CN"/>
              </w:rPr>
              <w:t>的</w:t>
            </w:r>
            <w:r w:rsidRPr="00A4560E">
              <w:rPr>
                <w:rFonts w:ascii="Arial" w:hAnsi="Courier New" w:cs="Arial"/>
                <w:lang w:val="zh-CN"/>
              </w:rPr>
              <w:t>所有者</w:t>
            </w:r>
            <w:r w:rsidR="00B3666B" w:rsidRPr="00A4560E">
              <w:rPr>
                <w:rFonts w:ascii="Arial" w:eastAsia="MS Mincho" w:hAnsi="MS Mincho" w:cs="Arial"/>
                <w:lang w:val="zh-CN"/>
              </w:rPr>
              <w:t>。</w:t>
            </w:r>
          </w:p>
        </w:tc>
      </w:tr>
    </w:tbl>
    <w:p w:rsidR="00B3666B" w:rsidRPr="00A4560E" w:rsidRDefault="00B3666B" w:rsidP="00D976F4">
      <w:pPr>
        <w:spacing w:line="480" w:lineRule="auto"/>
        <w:rPr>
          <w:rFonts w:ascii="Arial" w:hAnsi="Arial" w:cs="Arial"/>
        </w:rPr>
      </w:pPr>
    </w:p>
    <w:p w:rsidR="00B3666B" w:rsidRPr="00A4560E" w:rsidRDefault="00B3666B" w:rsidP="00D976F4">
      <w:pPr>
        <w:spacing w:line="480" w:lineRule="auto"/>
        <w:rPr>
          <w:rFonts w:ascii="Arial" w:hAnsi="Arial" w:cs="Arial"/>
          <w:b/>
        </w:rPr>
      </w:pPr>
      <w:r w:rsidRPr="00A4560E">
        <w:rPr>
          <w:rFonts w:ascii="Arial" w:hAnsi="Courier New" w:cs="Arial"/>
          <w:b/>
          <w:lang w:val="zh-CN"/>
        </w:rPr>
        <w:t>现有客户，</w:t>
      </w:r>
      <w:r w:rsidRPr="00A4560E">
        <w:rPr>
          <w:rFonts w:ascii="Arial" w:hAnsi="Arial" w:cs="Arial"/>
          <w:b/>
          <w:lang w:val="zh-CN"/>
        </w:rPr>
        <w:t>Cloud Email Security Content Control</w:t>
      </w:r>
    </w:p>
    <w:p w:rsidR="00B3666B" w:rsidRPr="00A4560E" w:rsidRDefault="00B3666B" w:rsidP="00D976F4">
      <w:pPr>
        <w:spacing w:line="480" w:lineRule="auto"/>
        <w:rPr>
          <w:rFonts w:ascii="Arial" w:hAnsi="Arial" w:cs="Arial"/>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gridCol w:w="4500"/>
      </w:tblGrid>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FREE TWO-WEEK EVALUATION: WEBSENSE® CLOUD EMAIL SECURITY AND CONTENT CONTROL</w:t>
            </w:r>
          </w:p>
        </w:tc>
        <w:tc>
          <w:tcPr>
            <w:tcW w:w="4500" w:type="dxa"/>
          </w:tcPr>
          <w:p w:rsidR="00B3666B" w:rsidRPr="00A4560E" w:rsidRDefault="001F2215" w:rsidP="001F2215">
            <w:pPr>
              <w:spacing w:line="480" w:lineRule="auto"/>
              <w:rPr>
                <w:rFonts w:ascii="Arial" w:hAnsi="Arial" w:cs="Arial"/>
              </w:rPr>
            </w:pPr>
            <w:r w:rsidRPr="001F2215">
              <w:rPr>
                <w:rFonts w:ascii="Arial" w:hAnsi="Courier New" w:cs="Arial" w:hint="eastAsia"/>
                <w:color w:val="FF0000"/>
                <w:lang w:val="zh-CN"/>
              </w:rPr>
              <w:t>为期</w:t>
            </w:r>
            <w:r w:rsidRPr="001F2215">
              <w:rPr>
                <w:rFonts w:ascii="Arial" w:hAnsi="Courier New" w:cs="Arial" w:hint="eastAsia"/>
                <w:color w:val="FF0000"/>
                <w:lang w:val="zh-CN"/>
              </w:rPr>
              <w:t>2</w:t>
            </w:r>
            <w:r w:rsidRPr="001F2215">
              <w:rPr>
                <w:rFonts w:ascii="Arial" w:hAnsi="Courier New" w:cs="Arial" w:hint="eastAsia"/>
                <w:color w:val="FF0000"/>
                <w:lang w:val="zh-CN"/>
              </w:rPr>
              <w:t>周的</w:t>
            </w:r>
            <w:r w:rsidR="00B3666B" w:rsidRPr="001F2215">
              <w:rPr>
                <w:rFonts w:ascii="Arial" w:hAnsi="Courier New" w:cs="Arial"/>
                <w:color w:val="FF0000"/>
                <w:lang w:val="zh-CN"/>
              </w:rPr>
              <w:t>免费试用</w:t>
            </w:r>
            <w:r w:rsidR="00B3666B" w:rsidRPr="00A4560E">
              <w:rPr>
                <w:rFonts w:ascii="Arial" w:hAnsi="Courier New" w:cs="Arial"/>
              </w:rPr>
              <w:t>：</w:t>
            </w:r>
            <w:r w:rsidR="00B3666B" w:rsidRPr="00A4560E">
              <w:rPr>
                <w:rFonts w:ascii="Arial" w:hAnsi="Arial" w:cs="Arial"/>
              </w:rPr>
              <w:t xml:space="preserve">WEBSENSE® </w:t>
            </w:r>
            <w:r w:rsidR="00726C03" w:rsidRPr="001F2215">
              <w:rPr>
                <w:rFonts w:ascii="Arial" w:hAnsi="Arial" w:cs="Arial" w:hint="eastAsia"/>
                <w:color w:val="FF0000"/>
              </w:rPr>
              <w:t>云端电子邮件安全与内容控制</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Dear {</w:t>
            </w:r>
            <w:proofErr w:type="spellStart"/>
            <w:r w:rsidR="00554B5F">
              <w:rPr>
                <w:rFonts w:ascii="Arial" w:hAnsi="Arial" w:cs="Arial"/>
              </w:rPr>
              <w:t>FirstName</w:t>
            </w:r>
            <w:proofErr w:type="spellEnd"/>
            <w:r w:rsidRPr="00A4560E">
              <w:rPr>
                <w:rFonts w:ascii="Arial" w:hAnsi="Arial" w:cs="Arial"/>
              </w:rPr>
              <w:t>},</w:t>
            </w:r>
          </w:p>
        </w:tc>
        <w:tc>
          <w:tcPr>
            <w:tcW w:w="4500" w:type="dxa"/>
          </w:tcPr>
          <w:p w:rsidR="00B3666B" w:rsidRPr="00A4560E" w:rsidRDefault="00B3666B" w:rsidP="00D976F4">
            <w:pPr>
              <w:spacing w:line="480" w:lineRule="auto"/>
              <w:rPr>
                <w:rFonts w:ascii="Arial" w:hAnsi="Arial" w:cs="Arial"/>
              </w:rPr>
            </w:pPr>
            <w:r w:rsidRPr="00A4560E">
              <w:rPr>
                <w:rFonts w:ascii="Arial" w:hAnsi="Courier New" w:cs="Arial"/>
                <w:lang w:val="zh-CN"/>
              </w:rPr>
              <w:t>尊敬的</w:t>
            </w:r>
            <w:r w:rsidRPr="00A4560E">
              <w:rPr>
                <w:rFonts w:ascii="Arial" w:hAnsi="Arial" w:cs="Arial"/>
              </w:rPr>
              <w:t xml:space="preserve"> {</w:t>
            </w:r>
            <w:proofErr w:type="spellStart"/>
            <w:r w:rsidR="00554B5F" w:rsidRPr="00FD00E4">
              <w:rPr>
                <w:rFonts w:ascii="Arial" w:hAnsi="Arial" w:cs="Arial"/>
                <w:color w:val="000000" w:themeColor="text1"/>
              </w:rPr>
              <w:t>FirstName</w:t>
            </w:r>
            <w:proofErr w:type="spellEnd"/>
            <w:r w:rsidRPr="00A4560E">
              <w:rPr>
                <w:rFonts w:ascii="Arial" w:hAnsi="Arial" w:cs="Arial"/>
              </w:rPr>
              <w:t>}</w:t>
            </w:r>
            <w:r w:rsidRPr="00A4560E">
              <w:rPr>
                <w:rFonts w:ascii="Arial" w:hAnsi="Courier New" w:cs="Arial"/>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51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Thank you for requesting a free two-week evaluation of Websense Cloud Email Security and Content Control.</w:t>
            </w:r>
          </w:p>
        </w:tc>
        <w:tc>
          <w:tcPr>
            <w:tcW w:w="4500" w:type="dxa"/>
          </w:tcPr>
          <w:p w:rsidR="00B3666B" w:rsidRPr="00A4560E" w:rsidRDefault="00B3666B" w:rsidP="00726C03">
            <w:pPr>
              <w:spacing w:line="480" w:lineRule="auto"/>
              <w:rPr>
                <w:rFonts w:ascii="Arial" w:hAnsi="Arial" w:cs="Arial"/>
              </w:rPr>
            </w:pPr>
            <w:r w:rsidRPr="00A4560E">
              <w:rPr>
                <w:rFonts w:ascii="Arial" w:hAnsi="Courier New" w:cs="Arial"/>
                <w:lang w:val="zh-CN"/>
              </w:rPr>
              <w:t>感谢您申请</w:t>
            </w:r>
            <w:r w:rsidR="00726C03">
              <w:rPr>
                <w:rFonts w:ascii="Arial" w:hAnsi="Courier New" w:cs="Arial" w:hint="eastAsia"/>
                <w:lang w:val="zh-CN"/>
              </w:rPr>
              <w:t>Websense</w:t>
            </w:r>
            <w:r w:rsidR="00726C03" w:rsidRPr="00632A29">
              <w:rPr>
                <w:rFonts w:ascii="Arial" w:hAnsi="Courier New" w:cs="Arial" w:hint="eastAsia"/>
                <w:color w:val="FF0000"/>
                <w:lang w:val="zh-CN"/>
              </w:rPr>
              <w:t>云端电子邮件安全与内容控制为期</w:t>
            </w:r>
            <w:r w:rsidRPr="00632A29">
              <w:rPr>
                <w:rFonts w:ascii="Arial" w:hAnsi="Arial" w:cs="Arial"/>
                <w:color w:val="FF0000"/>
              </w:rPr>
              <w:t>2</w:t>
            </w:r>
            <w:r w:rsidRPr="00632A29">
              <w:rPr>
                <w:rFonts w:ascii="Arial" w:hAnsi="Courier New" w:cs="Arial"/>
                <w:color w:val="FF0000"/>
                <w:lang w:val="zh-CN"/>
              </w:rPr>
              <w:t>周</w:t>
            </w:r>
            <w:r w:rsidR="00726C03" w:rsidRPr="00632A29">
              <w:rPr>
                <w:rFonts w:ascii="Arial" w:hAnsi="Courier New" w:cs="Arial" w:hint="eastAsia"/>
                <w:color w:val="FF0000"/>
                <w:lang w:val="zh-CN"/>
              </w:rPr>
              <w:t>的免费</w:t>
            </w:r>
            <w:r w:rsidRPr="00632A29">
              <w:rPr>
                <w:rFonts w:ascii="Arial" w:hAnsi="Courier New" w:cs="Arial"/>
                <w:color w:val="FF0000"/>
                <w:lang w:val="zh-CN"/>
              </w:rPr>
              <w:t>试用</w:t>
            </w:r>
            <w:r w:rsidRPr="00A4560E">
              <w:rPr>
                <w:rFonts w:ascii="Arial" w:hAnsi="Courier New"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w:t>
            </w:r>
            <w:r w:rsidR="00A432FE">
              <w:rPr>
                <w:rFonts w:ascii="Arial" w:hAnsi="Arial" w:cs="Arial"/>
              </w:rPr>
              <w:t>Note</w:t>
            </w:r>
            <w:r w:rsidRPr="00A4560E">
              <w:rPr>
                <w:rFonts w:ascii="Arial" w:hAnsi="Arial" w:cs="Arial"/>
              </w:rPr>
              <w:t xml:space="preserve">} </w:t>
            </w:r>
          </w:p>
          <w:p w:rsidR="00B3666B" w:rsidRPr="00A4560E" w:rsidRDefault="00B3666B" w:rsidP="00D976F4">
            <w:pPr>
              <w:spacing w:line="480" w:lineRule="auto"/>
              <w:rPr>
                <w:rFonts w:ascii="Arial" w:hAnsi="Arial" w:cs="Arial"/>
              </w:rPr>
            </w:pPr>
            <w:r w:rsidRPr="00A4560E">
              <w:rPr>
                <w:rFonts w:ascii="Arial" w:hAnsi="Arial" w:cs="Arial"/>
              </w:rPr>
              <w:t>We have detected that you currently have an active evaluation for this product.  We have resent your original email.</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rPr>
              <w:t>{</w:t>
            </w:r>
            <w:r w:rsidR="00A432FE" w:rsidRPr="00FD00E4">
              <w:rPr>
                <w:rFonts w:ascii="Arial" w:hAnsi="Arial" w:cs="Arial" w:hint="eastAsia"/>
                <w:color w:val="000000" w:themeColor="text1"/>
              </w:rPr>
              <w:t>Note</w:t>
            </w:r>
            <w:r w:rsidRPr="00A4560E">
              <w:rPr>
                <w:rFonts w:ascii="Arial" w:hAnsi="Arial" w:cs="Arial"/>
              </w:rPr>
              <w:t xml:space="preserve">} </w:t>
            </w:r>
          </w:p>
          <w:p w:rsidR="00B3666B" w:rsidRPr="00A4560E" w:rsidRDefault="00FD00E4" w:rsidP="00FD00E4">
            <w:pPr>
              <w:spacing w:line="480" w:lineRule="auto"/>
              <w:rPr>
                <w:rFonts w:ascii="Arial" w:hAnsi="Arial" w:cs="Arial"/>
              </w:rPr>
            </w:pPr>
            <w:bookmarkStart w:id="18" w:name="OLE_LINK7"/>
            <w:r w:rsidRPr="00A4560E">
              <w:rPr>
                <w:rFonts w:ascii="Arial" w:hAnsi="Courier New" w:cs="Arial"/>
                <w:lang w:val="zh-CN"/>
              </w:rPr>
              <w:t>我们检测到您当前拥有此产品的有效试用版</w:t>
            </w:r>
            <w:r w:rsidRPr="00A4560E">
              <w:rPr>
                <w:rFonts w:ascii="Arial" w:hAnsi="Courier New" w:cs="Arial"/>
              </w:rPr>
              <w:t>，</w:t>
            </w:r>
            <w:r w:rsidRPr="00A432FE">
              <w:rPr>
                <w:rFonts w:ascii="Arial" w:hAnsi="Courier New" w:cs="Arial"/>
                <w:color w:val="FF0000"/>
                <w:lang w:val="zh-CN"/>
              </w:rPr>
              <w:t>并</w:t>
            </w:r>
            <w:r w:rsidRPr="00A432FE">
              <w:rPr>
                <w:rFonts w:ascii="Arial" w:hAnsi="Courier New" w:cs="Arial" w:hint="eastAsia"/>
                <w:color w:val="FF0000"/>
                <w:lang w:val="zh-CN"/>
              </w:rPr>
              <w:t>将您的原始电子邮件</w:t>
            </w:r>
            <w:r>
              <w:rPr>
                <w:rFonts w:ascii="Arial" w:hAnsi="Courier New" w:cs="Arial" w:hint="eastAsia"/>
                <w:color w:val="FF0000"/>
                <w:lang w:val="zh-CN"/>
              </w:rPr>
              <w:t>重新发送给</w:t>
            </w:r>
            <w:r w:rsidRPr="00A432FE">
              <w:rPr>
                <w:rFonts w:ascii="Arial" w:hAnsi="Courier New" w:cs="Arial" w:hint="eastAsia"/>
                <w:color w:val="FF0000"/>
                <w:lang w:val="zh-CN"/>
              </w:rPr>
              <w:t>您</w:t>
            </w:r>
            <w:r w:rsidRPr="00A4560E">
              <w:rPr>
                <w:rFonts w:ascii="Arial" w:hAnsi="Courier New" w:cs="Arial"/>
                <w:lang w:val="zh-CN"/>
              </w:rPr>
              <w:t>。</w:t>
            </w:r>
            <w:bookmarkEnd w:id="18"/>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02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Because you are already a valued Websense customer, you can use your existing Cloud Portal credentials to start this evaluation. The link below will direct you to the Cloud Portal. Please enter your existing username and password.</w:t>
            </w:r>
          </w:p>
        </w:tc>
        <w:tc>
          <w:tcPr>
            <w:tcW w:w="4500" w:type="dxa"/>
          </w:tcPr>
          <w:p w:rsidR="00B3666B" w:rsidRPr="00A4560E" w:rsidRDefault="00FD00E4" w:rsidP="008D721E">
            <w:pPr>
              <w:spacing w:line="480" w:lineRule="auto"/>
              <w:rPr>
                <w:rFonts w:ascii="Arial" w:hAnsi="Arial" w:cs="Arial"/>
              </w:rPr>
            </w:pPr>
            <w:r w:rsidRPr="006E03DB">
              <w:rPr>
                <w:rFonts w:ascii="Arial" w:hAnsi="Courier New" w:cs="Arial" w:hint="eastAsia"/>
                <w:color w:val="FF0000"/>
                <w:lang w:val="zh-CN"/>
              </w:rPr>
              <w:t>由于</w:t>
            </w:r>
            <w:r w:rsidRPr="00A4560E">
              <w:rPr>
                <w:rFonts w:ascii="Arial" w:hAnsi="Courier New" w:cs="Arial"/>
                <w:lang w:val="zh-CN"/>
              </w:rPr>
              <w:t>您已是</w:t>
            </w:r>
            <w:r w:rsidRPr="00A4560E">
              <w:rPr>
                <w:rFonts w:ascii="Arial" w:hAnsi="Arial" w:cs="Arial"/>
              </w:rPr>
              <w:t>Websense</w:t>
            </w:r>
            <w:r w:rsidRPr="00A4560E">
              <w:rPr>
                <w:rFonts w:ascii="Arial" w:hAnsi="Courier New" w:cs="Arial"/>
                <w:lang w:val="zh-CN"/>
              </w:rPr>
              <w:t>的重要客户</w:t>
            </w:r>
            <w:r w:rsidRPr="00A4560E">
              <w:rPr>
                <w:rFonts w:ascii="Arial" w:hAnsi="Courier New" w:cs="Arial"/>
              </w:rPr>
              <w:t>，</w:t>
            </w:r>
            <w:r w:rsidRPr="006E03DB">
              <w:rPr>
                <w:rFonts w:ascii="Arial" w:hAnsi="Courier New" w:cs="Arial" w:hint="eastAsia"/>
                <w:color w:val="FF0000"/>
              </w:rPr>
              <w:t>因此您</w:t>
            </w:r>
            <w:r w:rsidRPr="00A4560E">
              <w:rPr>
                <w:rFonts w:ascii="Arial" w:hAnsi="Courier New" w:cs="Arial"/>
                <w:lang w:val="zh-CN"/>
              </w:rPr>
              <w:t>可以</w:t>
            </w:r>
            <w:r w:rsidRPr="006E03DB">
              <w:rPr>
                <w:rFonts w:ascii="Arial" w:hAnsi="Courier New" w:cs="Arial" w:hint="eastAsia"/>
                <w:color w:val="FF0000"/>
                <w:lang w:val="zh-CN"/>
              </w:rPr>
              <w:t>通过</w:t>
            </w:r>
            <w:r w:rsidRPr="00A4560E">
              <w:rPr>
                <w:rFonts w:ascii="Arial" w:hAnsi="Courier New" w:cs="Arial"/>
                <w:lang w:val="zh-CN"/>
              </w:rPr>
              <w:t>现有的云门户</w:t>
            </w:r>
            <w:r w:rsidRPr="006E03DB">
              <w:rPr>
                <w:rFonts w:ascii="Arial" w:hAnsi="Courier New" w:cs="Arial" w:hint="eastAsia"/>
                <w:color w:val="FF0000"/>
                <w:lang w:val="zh-CN"/>
              </w:rPr>
              <w:t>证书</w:t>
            </w:r>
            <w:r w:rsidRPr="00A4560E">
              <w:rPr>
                <w:rFonts w:ascii="Arial" w:hAnsi="Courier New" w:cs="Arial"/>
                <w:lang w:val="zh-CN"/>
              </w:rPr>
              <w:t>来启动此试用版。</w:t>
            </w:r>
            <w:r w:rsidRPr="006E03DB">
              <w:rPr>
                <w:rFonts w:ascii="Arial" w:hAnsi="Courier New" w:cs="Arial" w:hint="eastAsia"/>
                <w:color w:val="FF0000"/>
                <w:lang w:val="zh-CN"/>
              </w:rPr>
              <w:t>点击</w:t>
            </w:r>
            <w:r w:rsidRPr="00A4560E">
              <w:rPr>
                <w:rFonts w:ascii="Arial" w:hAnsi="Courier New" w:cs="Arial"/>
                <w:lang w:val="zh-CN"/>
              </w:rPr>
              <w:t>以下链接会将您定向到云门户。请输入您</w:t>
            </w:r>
            <w:r w:rsidRPr="00FD00E4">
              <w:rPr>
                <w:rFonts w:ascii="Arial" w:hAnsi="Courier New" w:cs="Arial" w:hint="eastAsia"/>
                <w:color w:val="FF0000"/>
                <w:lang w:val="zh-CN"/>
              </w:rPr>
              <w:t>已有</w:t>
            </w:r>
            <w:r w:rsidRPr="00FD00E4">
              <w:rPr>
                <w:rFonts w:ascii="Arial" w:hAnsi="Courier New" w:cs="Arial"/>
                <w:color w:val="FF0000"/>
                <w:lang w:val="zh-CN"/>
              </w:rPr>
              <w:t>的</w:t>
            </w:r>
            <w:r w:rsidRPr="00A4560E">
              <w:rPr>
                <w:rFonts w:ascii="Arial" w:hAnsi="Courier New" w:cs="Arial"/>
                <w:lang w:val="zh-CN"/>
              </w:rPr>
              <w:t>用户名和密码。</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Cloud Portal</w:t>
            </w:r>
          </w:p>
        </w:tc>
        <w:tc>
          <w:tcPr>
            <w:tcW w:w="4500" w:type="dxa"/>
          </w:tcPr>
          <w:p w:rsidR="00B3666B" w:rsidRPr="00A4560E" w:rsidRDefault="00B3666B" w:rsidP="00D976F4">
            <w:pPr>
              <w:spacing w:line="480" w:lineRule="auto"/>
              <w:rPr>
                <w:rFonts w:ascii="Arial" w:hAnsi="Arial" w:cs="Arial"/>
              </w:rPr>
            </w:pPr>
            <w:r w:rsidRPr="00A4560E">
              <w:rPr>
                <w:rFonts w:ascii="Arial" w:hAnsi="Courier New" w:cs="Arial"/>
                <w:lang w:val="zh-CN"/>
              </w:rPr>
              <w:t>云门户</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78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lastRenderedPageBreak/>
              <w:t xml:space="preserve">Once you have logged on to the Cloud Portal, click Email Security in the top menu bar to configure Cloud Email Security settings and policies. For more information, see the Getting Started Guide. If you experience problems during installation and configuration, you may contact support directly. Visit our online support center at </w:t>
            </w:r>
            <w:r w:rsidRPr="00A4560E">
              <w:rPr>
                <w:rFonts w:ascii="Arial" w:hAnsi="Arial" w:cs="Arial"/>
                <w:u w:val="single"/>
              </w:rPr>
              <w:t>www.websense.com/support</w:t>
            </w:r>
            <w:r w:rsidRPr="00A4560E">
              <w:rPr>
                <w:rFonts w:ascii="Arial" w:hAnsi="Arial" w:cs="Arial"/>
              </w:rPr>
              <w:t>.</w:t>
            </w:r>
          </w:p>
        </w:tc>
        <w:tc>
          <w:tcPr>
            <w:tcW w:w="4500" w:type="dxa"/>
          </w:tcPr>
          <w:p w:rsidR="00B3666B" w:rsidRPr="00A4560E" w:rsidRDefault="00B3666B" w:rsidP="00632A29">
            <w:pPr>
              <w:spacing w:line="480" w:lineRule="auto"/>
              <w:rPr>
                <w:rFonts w:ascii="Arial" w:hAnsi="Arial" w:cs="Arial"/>
              </w:rPr>
            </w:pPr>
            <w:r w:rsidRPr="00A4560E">
              <w:rPr>
                <w:rFonts w:ascii="Arial" w:hAnsi="Courier New" w:cs="Arial"/>
                <w:lang w:val="zh-CN"/>
              </w:rPr>
              <w:t>登录到云门户后</w:t>
            </w:r>
            <w:r w:rsidRPr="00A4560E">
              <w:rPr>
                <w:rFonts w:ascii="Arial" w:hAnsi="Courier New" w:cs="Arial"/>
              </w:rPr>
              <w:t>，请</w:t>
            </w:r>
            <w:r w:rsidR="00C51C16">
              <w:rPr>
                <w:rFonts w:ascii="Arial" w:hAnsi="Courier New" w:cs="Arial"/>
                <w:lang w:val="zh-CN"/>
              </w:rPr>
              <w:t>点击</w:t>
            </w:r>
            <w:r w:rsidRPr="00A4560E">
              <w:rPr>
                <w:rFonts w:ascii="Arial" w:hAnsi="Courier New" w:cs="Arial"/>
                <w:lang w:val="zh-CN"/>
              </w:rPr>
              <w:t>顶部菜单栏上的</w:t>
            </w:r>
            <w:r w:rsidRPr="00A4560E">
              <w:rPr>
                <w:rFonts w:ascii="Arial" w:hAnsi="Arial" w:cs="Arial"/>
              </w:rPr>
              <w:t xml:space="preserve"> Email Security</w:t>
            </w:r>
            <w:r w:rsidRPr="00A4560E">
              <w:rPr>
                <w:rFonts w:ascii="Arial" w:hAnsi="Courier New" w:cs="Arial"/>
              </w:rPr>
              <w:t>，</w:t>
            </w:r>
            <w:r w:rsidR="00632A29" w:rsidRPr="00632A29">
              <w:rPr>
                <w:rFonts w:ascii="Arial" w:hAnsi="Courier New" w:cs="Arial" w:hint="eastAsia"/>
                <w:color w:val="FF0000"/>
              </w:rPr>
              <w:t>对</w:t>
            </w:r>
            <w:r w:rsidR="00F85B58" w:rsidRPr="00632A29">
              <w:rPr>
                <w:rFonts w:ascii="Arial" w:hAnsi="Courier New" w:cs="Arial" w:hint="eastAsia"/>
                <w:color w:val="FF0000"/>
                <w:lang w:val="zh-CN"/>
              </w:rPr>
              <w:t>云端电子邮件安全</w:t>
            </w:r>
            <w:r w:rsidRPr="00632A29">
              <w:rPr>
                <w:rFonts w:ascii="Arial" w:hAnsi="Courier New" w:cs="Arial"/>
                <w:color w:val="FF0000"/>
                <w:lang w:val="zh-CN"/>
              </w:rPr>
              <w:t>的设置和策略</w:t>
            </w:r>
            <w:r w:rsidR="00632A29" w:rsidRPr="00632A29">
              <w:rPr>
                <w:rFonts w:ascii="Arial" w:hAnsi="Courier New" w:cs="Arial" w:hint="eastAsia"/>
                <w:color w:val="FF0000"/>
                <w:lang w:val="zh-CN"/>
              </w:rPr>
              <w:t>进行配置</w:t>
            </w:r>
            <w:r w:rsidRPr="00A4560E">
              <w:rPr>
                <w:rFonts w:ascii="Arial" w:hAnsi="Courier New" w:cs="Arial"/>
                <w:lang w:val="zh-CN"/>
              </w:rPr>
              <w:t>。</w:t>
            </w:r>
            <w:r w:rsidR="00F85B58" w:rsidRPr="00632A29">
              <w:rPr>
                <w:rFonts w:ascii="Arial" w:hAnsi="Courier New" w:cs="Arial" w:hint="eastAsia"/>
                <w:color w:val="FF0000"/>
                <w:lang w:val="zh-CN"/>
              </w:rPr>
              <w:t>更多</w:t>
            </w:r>
            <w:r w:rsidRPr="00632A29">
              <w:rPr>
                <w:rFonts w:ascii="Arial" w:hAnsi="Courier New" w:cs="Arial"/>
                <w:color w:val="FF0000"/>
                <w:lang w:val="zh-CN"/>
              </w:rPr>
              <w:t>信息</w:t>
            </w:r>
            <w:r w:rsidRPr="00A4560E">
              <w:rPr>
                <w:rFonts w:ascii="Arial" w:hAnsi="Courier New" w:cs="Arial"/>
                <w:lang w:val="zh-CN"/>
              </w:rPr>
              <w:t>，请参阅《入门指南》。</w:t>
            </w:r>
            <w:r w:rsidR="00FB0BD6" w:rsidRPr="00A4560E">
              <w:rPr>
                <w:rFonts w:ascii="Arial" w:hAnsi="Courier New" w:cs="Arial"/>
                <w:lang w:val="zh-CN"/>
              </w:rPr>
              <w:t>如果</w:t>
            </w:r>
            <w:r w:rsidR="00FB0BD6">
              <w:rPr>
                <w:rFonts w:ascii="Arial" w:hAnsi="Courier New" w:cs="Arial" w:hint="eastAsia"/>
                <w:lang w:val="zh-CN"/>
              </w:rPr>
              <w:t>您</w:t>
            </w:r>
            <w:r w:rsidR="00FB0BD6" w:rsidRPr="00A4560E">
              <w:rPr>
                <w:rFonts w:ascii="Arial" w:hAnsi="Courier New" w:cs="Arial"/>
                <w:lang w:val="zh-CN"/>
              </w:rPr>
              <w:t>在安装和配置</w:t>
            </w:r>
            <w:r w:rsidR="00FB0BD6" w:rsidRPr="00191AEC">
              <w:rPr>
                <w:rFonts w:ascii="Arial" w:hAnsi="Courier New" w:cs="Arial" w:hint="eastAsia"/>
                <w:color w:val="FF0000"/>
                <w:lang w:val="zh-CN"/>
              </w:rPr>
              <w:t>过程中</w:t>
            </w:r>
            <w:r w:rsidR="00FB0BD6" w:rsidRPr="00A4560E">
              <w:rPr>
                <w:rFonts w:ascii="Arial" w:hAnsi="Courier New" w:cs="Arial"/>
                <w:lang w:val="zh-CN"/>
              </w:rPr>
              <w:t>遇到任何问题</w:t>
            </w:r>
            <w:r w:rsidR="00FB0BD6" w:rsidRPr="00A4560E">
              <w:rPr>
                <w:rFonts w:ascii="Arial" w:hAnsi="Courier New" w:cs="Arial"/>
              </w:rPr>
              <w:t>，</w:t>
            </w:r>
            <w:r w:rsidRPr="00A4560E">
              <w:rPr>
                <w:rFonts w:ascii="Arial" w:hAnsi="Courier New" w:cs="Arial"/>
                <w:lang w:val="zh-CN"/>
              </w:rPr>
              <w:t>可以直接与技术支持</w:t>
            </w:r>
            <w:r w:rsidR="00FB0BD6" w:rsidRPr="00FB0BD6">
              <w:rPr>
                <w:rFonts w:ascii="Arial" w:hAnsi="Courier New" w:cs="Arial" w:hint="eastAsia"/>
                <w:color w:val="FF0000"/>
                <w:lang w:val="zh-CN"/>
              </w:rPr>
              <w:t>人员</w:t>
            </w:r>
            <w:r w:rsidRPr="00A4560E">
              <w:rPr>
                <w:rFonts w:ascii="Arial" w:hAnsi="Courier New" w:cs="Arial"/>
                <w:lang w:val="zh-CN"/>
              </w:rPr>
              <w:t>联系。请访问我们的在线支持中心</w:t>
            </w:r>
            <w:r w:rsidRPr="00A4560E">
              <w:rPr>
                <w:rFonts w:ascii="Arial" w:hAnsi="Courier New" w:cs="Arial"/>
              </w:rPr>
              <w:t>：</w:t>
            </w:r>
            <w:hyperlink r:id="rId11" w:history="1">
              <w:r w:rsidRPr="00A4560E">
                <w:rPr>
                  <w:rFonts w:ascii="Arial" w:hAnsi="Arial" w:cs="Arial"/>
                  <w:color w:val="0000FF"/>
                  <w:u w:val="single"/>
                </w:rPr>
                <w:t>www.websense.com/support</w:t>
              </w:r>
            </w:hyperlink>
            <w:r w:rsidRPr="00A4560E">
              <w:rPr>
                <w:rFonts w:ascii="Arial" w:hAnsi="Courier New"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76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Please save this email for future reference. Thank you for choosing to evaluate Cloud Email Security and Content Control.</w:t>
            </w:r>
          </w:p>
        </w:tc>
        <w:tc>
          <w:tcPr>
            <w:tcW w:w="4500" w:type="dxa"/>
          </w:tcPr>
          <w:p w:rsidR="00B3666B" w:rsidRPr="00A4560E" w:rsidRDefault="00B3666B" w:rsidP="00F85B58">
            <w:pPr>
              <w:spacing w:line="480" w:lineRule="auto"/>
              <w:rPr>
                <w:rFonts w:ascii="Arial" w:hAnsi="Arial" w:cs="Arial"/>
              </w:rPr>
            </w:pPr>
            <w:r w:rsidRPr="00A4560E">
              <w:rPr>
                <w:rFonts w:ascii="Arial" w:hAnsi="Courier New" w:cs="Arial"/>
                <w:lang w:val="zh-CN"/>
              </w:rPr>
              <w:t>请保存此电子邮件以备将来参考。感谢您</w:t>
            </w:r>
            <w:r w:rsidR="00044694" w:rsidRPr="00044694">
              <w:rPr>
                <w:rFonts w:ascii="Arial" w:hAnsi="Courier New" w:cs="Arial" w:hint="eastAsia"/>
                <w:color w:val="FF0000"/>
                <w:lang w:val="zh-CN"/>
              </w:rPr>
              <w:t>选择</w:t>
            </w:r>
            <w:r w:rsidRPr="00044694">
              <w:rPr>
                <w:rFonts w:ascii="Arial" w:hAnsi="Courier New" w:cs="Arial"/>
                <w:color w:val="FF0000"/>
                <w:lang w:val="zh-CN"/>
              </w:rPr>
              <w:t>试用</w:t>
            </w:r>
            <w:r w:rsidR="00084EF1">
              <w:rPr>
                <w:rFonts w:ascii="Arial" w:hAnsi="Courier New" w:cs="Arial" w:hint="eastAsia"/>
                <w:color w:val="FF0000"/>
                <w:lang w:val="zh-CN"/>
              </w:rPr>
              <w:t>Websense</w:t>
            </w:r>
            <w:r w:rsidR="00F85B58" w:rsidRPr="00044694">
              <w:rPr>
                <w:rFonts w:ascii="Arial" w:hAnsi="Courier New" w:cs="Arial" w:hint="eastAsia"/>
                <w:color w:val="FF0000"/>
                <w:lang w:val="zh-CN"/>
              </w:rPr>
              <w:t>云端电子邮件安全与内容控制</w:t>
            </w:r>
            <w:r w:rsidRPr="00A4560E">
              <w:rPr>
                <w:rFonts w:ascii="Arial" w:hAnsi="Courier New"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Sincerely,</w:t>
            </w:r>
          </w:p>
        </w:tc>
        <w:tc>
          <w:tcPr>
            <w:tcW w:w="4500" w:type="dxa"/>
          </w:tcPr>
          <w:p w:rsidR="00B3666B" w:rsidRPr="00A4560E" w:rsidRDefault="00B3666B" w:rsidP="00D976F4">
            <w:pPr>
              <w:spacing w:line="480" w:lineRule="auto"/>
              <w:rPr>
                <w:rFonts w:ascii="Arial" w:hAnsi="Arial" w:cs="Arial"/>
              </w:rPr>
            </w:pPr>
            <w:r w:rsidRPr="00A4560E">
              <w:rPr>
                <w:rFonts w:ascii="Arial" w:hAnsi="Courier New" w:cs="Arial"/>
                <w:lang w:val="zh-CN"/>
              </w:rPr>
              <w:t>此致，</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b/>
              </w:rPr>
            </w:pPr>
            <w:r w:rsidRPr="00A4560E">
              <w:rPr>
                <w:rFonts w:ascii="Arial" w:hAnsi="Arial" w:cs="Arial"/>
                <w:b/>
              </w:rPr>
              <w:t>TRITON STOPS MORE THREATS. WE CAN PROVE IT.</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b/>
              </w:rPr>
              <w:t xml:space="preserve">TRITON </w:t>
            </w:r>
            <w:r w:rsidRPr="00A4560E">
              <w:rPr>
                <w:rFonts w:ascii="Arial" w:hAnsi="Courier New" w:cs="Arial"/>
                <w:b/>
                <w:lang w:val="zh-CN"/>
              </w:rPr>
              <w:t>能够拦截更多的威胁。我们可以证明这一点。</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27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lastRenderedPageBreak/>
              <w:t>© 2013 Websense, Inc. All rights reserved. Websense and the Websense logo are registered trademarks of Websense, Inc. in the United States and various countries. All other trademarks are the property of their respective owner.</w:t>
            </w:r>
          </w:p>
        </w:tc>
        <w:tc>
          <w:tcPr>
            <w:tcW w:w="4500" w:type="dxa"/>
          </w:tcPr>
          <w:p w:rsidR="00B3666B" w:rsidRPr="00A4560E" w:rsidRDefault="00DA3698" w:rsidP="00D976F4">
            <w:pPr>
              <w:spacing w:line="480" w:lineRule="auto"/>
              <w:rPr>
                <w:rFonts w:ascii="Arial" w:hAnsi="Arial" w:cs="Arial"/>
              </w:rPr>
            </w:pPr>
            <w:r w:rsidRPr="00A4560E">
              <w:rPr>
                <w:rFonts w:ascii="Arial" w:hAnsi="Arial" w:cs="Arial"/>
              </w:rPr>
              <w:t xml:space="preserve">© 2013 Websense </w:t>
            </w:r>
            <w:r w:rsidRPr="00A4560E">
              <w:rPr>
                <w:rFonts w:ascii="Arial" w:hAnsi="Courier New" w:cs="Arial"/>
                <w:lang w:val="zh-CN"/>
              </w:rPr>
              <w:t>公司保留所有权利。</w:t>
            </w:r>
            <w:r w:rsidRPr="00A4560E">
              <w:rPr>
                <w:rFonts w:ascii="Arial" w:hAnsi="Arial" w:cs="Arial"/>
              </w:rPr>
              <w:t xml:space="preserve">Websense </w:t>
            </w:r>
            <w:r w:rsidRPr="00A4560E">
              <w:rPr>
                <w:rFonts w:ascii="Arial" w:hAnsi="Courier New" w:cs="Arial"/>
                <w:lang w:val="zh-CN"/>
              </w:rPr>
              <w:t>和</w:t>
            </w:r>
            <w:r w:rsidRPr="00A4560E">
              <w:rPr>
                <w:rFonts w:ascii="Arial" w:hAnsi="Arial" w:cs="Arial"/>
              </w:rPr>
              <w:t>Websense</w:t>
            </w:r>
            <w:r>
              <w:rPr>
                <w:rFonts w:ascii="Arial" w:hAnsi="Arial" w:cs="Arial" w:hint="eastAsia"/>
              </w:rPr>
              <w:t xml:space="preserve"> </w:t>
            </w:r>
            <w:ins w:id="19" w:author="Lin, Jiang" w:date="2013-06-20T09:30:00Z">
              <w:r w:rsidR="00DF3122">
                <w:rPr>
                  <w:rFonts w:ascii="Arial" w:hAnsi="Arial" w:cs="Arial" w:hint="eastAsia"/>
                  <w:color w:val="FF0000"/>
                </w:rPr>
                <w:t>徽标</w:t>
              </w:r>
            </w:ins>
            <w:del w:id="20" w:author="Lin, Jiang" w:date="2013-06-20T09:30:00Z">
              <w:r w:rsidRPr="007737A1" w:rsidDel="00DF3122">
                <w:rPr>
                  <w:rFonts w:ascii="Arial" w:hAnsi="Arial" w:cs="Arial" w:hint="eastAsia"/>
                  <w:color w:val="FF0000"/>
                </w:rPr>
                <w:delText>logo</w:delText>
              </w:r>
            </w:del>
            <w:r w:rsidRPr="00A4560E">
              <w:rPr>
                <w:rFonts w:ascii="Arial" w:hAnsi="Courier New" w:cs="Arial"/>
                <w:lang w:val="zh-CN"/>
              </w:rPr>
              <w:t>是</w:t>
            </w:r>
            <w:r w:rsidRPr="00A4560E">
              <w:rPr>
                <w:rFonts w:ascii="Arial" w:hAnsi="Arial" w:cs="Arial"/>
              </w:rPr>
              <w:t>Websense</w:t>
            </w:r>
            <w:r w:rsidRPr="00A4560E">
              <w:rPr>
                <w:rFonts w:ascii="Arial" w:hAnsi="Courier New" w:cs="Arial"/>
                <w:lang w:val="zh-CN"/>
              </w:rPr>
              <w:t>公司在美国和其他国家</w:t>
            </w:r>
            <w:r w:rsidRPr="00A4560E">
              <w:rPr>
                <w:rFonts w:ascii="Arial" w:hAnsi="Arial" w:cs="Arial"/>
              </w:rPr>
              <w:t>/</w:t>
            </w:r>
            <w:r w:rsidRPr="00A4560E">
              <w:rPr>
                <w:rFonts w:ascii="Arial" w:hAnsi="Courier New" w:cs="Arial"/>
                <w:lang w:val="zh-CN"/>
              </w:rPr>
              <w:t>地区的注册商标。所有其他商标</w:t>
            </w:r>
            <w:r>
              <w:rPr>
                <w:rFonts w:ascii="Arial" w:hAnsi="Courier New" w:cs="Arial" w:hint="eastAsia"/>
                <w:lang w:val="zh-CN"/>
              </w:rPr>
              <w:t>则</w:t>
            </w:r>
            <w:r w:rsidRPr="00221960">
              <w:rPr>
                <w:rFonts w:ascii="Arial" w:hAnsi="Courier New" w:cs="Arial"/>
                <w:color w:val="FF0000"/>
                <w:lang w:val="zh-CN"/>
              </w:rPr>
              <w:t>归</w:t>
            </w:r>
            <w:r w:rsidRPr="00221960">
              <w:rPr>
                <w:rFonts w:ascii="Arial" w:hAnsi="Courier New" w:cs="Arial" w:hint="eastAsia"/>
                <w:color w:val="FF0000"/>
                <w:lang w:val="zh-CN"/>
              </w:rPr>
              <w:t>属于</w:t>
            </w:r>
            <w:r>
              <w:rPr>
                <w:rFonts w:ascii="Arial" w:hAnsi="Courier New" w:cs="Arial" w:hint="eastAsia"/>
                <w:lang w:val="zh-CN"/>
              </w:rPr>
              <w:t>其</w:t>
            </w:r>
            <w:r w:rsidRPr="00A4560E">
              <w:rPr>
                <w:rFonts w:ascii="Arial" w:hAnsi="Courier New" w:cs="Arial"/>
                <w:lang w:val="zh-CN"/>
              </w:rPr>
              <w:t>各自</w:t>
            </w:r>
            <w:r>
              <w:rPr>
                <w:rFonts w:ascii="Arial" w:hAnsi="Courier New" w:cs="Arial" w:hint="eastAsia"/>
                <w:lang w:val="zh-CN"/>
              </w:rPr>
              <w:t>的</w:t>
            </w:r>
            <w:r w:rsidRPr="00A4560E">
              <w:rPr>
                <w:rFonts w:ascii="Arial" w:hAnsi="Courier New" w:cs="Arial"/>
                <w:lang w:val="zh-CN"/>
              </w:rPr>
              <w:t>所有者</w:t>
            </w:r>
            <w:r w:rsidRPr="00A4560E">
              <w:rPr>
                <w:rFonts w:ascii="Arial" w:eastAsia="MS Mincho" w:hAnsi="MS Mincho" w:cs="Arial"/>
                <w:lang w:val="zh-CN"/>
              </w:rPr>
              <w:t>。</w:t>
            </w:r>
          </w:p>
        </w:tc>
      </w:tr>
    </w:tbl>
    <w:p w:rsidR="00B3666B" w:rsidRPr="00A4560E" w:rsidRDefault="00B3666B" w:rsidP="00D976F4">
      <w:pPr>
        <w:spacing w:line="480" w:lineRule="auto"/>
        <w:rPr>
          <w:rFonts w:ascii="Arial" w:hAnsi="Arial" w:cs="Arial"/>
        </w:rPr>
      </w:pPr>
    </w:p>
    <w:p w:rsidR="00B3666B" w:rsidRPr="00A4560E" w:rsidRDefault="00B3666B" w:rsidP="00D976F4">
      <w:pPr>
        <w:spacing w:line="480" w:lineRule="auto"/>
        <w:rPr>
          <w:rFonts w:ascii="Arial" w:hAnsi="Arial" w:cs="Arial"/>
        </w:rPr>
      </w:pPr>
    </w:p>
    <w:p w:rsidR="00B3666B" w:rsidRPr="00A4560E" w:rsidRDefault="00B3666B" w:rsidP="00D976F4">
      <w:pPr>
        <w:spacing w:line="480" w:lineRule="auto"/>
        <w:rPr>
          <w:rFonts w:ascii="Arial" w:hAnsi="Arial" w:cs="Arial"/>
          <w:b/>
        </w:rPr>
      </w:pPr>
      <w:r w:rsidRPr="00A4560E">
        <w:rPr>
          <w:rFonts w:ascii="Arial" w:hAnsi="Arial" w:cs="Arial"/>
          <w:b/>
          <w:lang w:val="zh-CN"/>
        </w:rPr>
        <w:t>现有客户，</w:t>
      </w:r>
      <w:r w:rsidRPr="00A4560E">
        <w:rPr>
          <w:rFonts w:ascii="Arial" w:hAnsi="Arial" w:cs="Arial"/>
          <w:b/>
          <w:lang w:val="zh-CN"/>
        </w:rPr>
        <w:t>Cloud Web Security Gateway</w:t>
      </w:r>
    </w:p>
    <w:p w:rsidR="00B3666B" w:rsidRPr="00A4560E" w:rsidRDefault="00B3666B" w:rsidP="00D976F4">
      <w:pPr>
        <w:spacing w:line="480" w:lineRule="auto"/>
        <w:rPr>
          <w:rFonts w:ascii="Arial" w:hAnsi="Arial" w:cs="Arial"/>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gridCol w:w="4500"/>
      </w:tblGrid>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FREE TWO-WEEK EVALUATION: WEBSENSE® CLOUD WEB SECURITY GATEWAY</w:t>
            </w:r>
          </w:p>
        </w:tc>
        <w:tc>
          <w:tcPr>
            <w:tcW w:w="4500" w:type="dxa"/>
          </w:tcPr>
          <w:p w:rsidR="00B3666B" w:rsidRPr="00A4560E" w:rsidRDefault="000C7A20" w:rsidP="000C7A20">
            <w:pPr>
              <w:spacing w:line="480" w:lineRule="auto"/>
              <w:rPr>
                <w:rFonts w:ascii="Arial" w:hAnsi="Arial" w:cs="Arial"/>
              </w:rPr>
            </w:pPr>
            <w:r w:rsidRPr="000C7A20">
              <w:rPr>
                <w:rFonts w:ascii="Arial" w:hAnsi="Arial" w:cs="Arial" w:hint="eastAsia"/>
                <w:color w:val="FF0000"/>
                <w:lang w:val="zh-CN"/>
              </w:rPr>
              <w:t>为期</w:t>
            </w:r>
            <w:r w:rsidRPr="000C7A20">
              <w:rPr>
                <w:rFonts w:ascii="Arial" w:hAnsi="Arial" w:cs="Arial" w:hint="eastAsia"/>
                <w:color w:val="FF0000"/>
                <w:lang w:val="zh-CN"/>
              </w:rPr>
              <w:t>2</w:t>
            </w:r>
            <w:r w:rsidRPr="000C7A20">
              <w:rPr>
                <w:rFonts w:ascii="Arial" w:hAnsi="Arial" w:cs="Arial" w:hint="eastAsia"/>
                <w:color w:val="FF0000"/>
                <w:lang w:val="zh-CN"/>
              </w:rPr>
              <w:t>周的</w:t>
            </w:r>
            <w:r w:rsidR="00B3666B" w:rsidRPr="000C7A20">
              <w:rPr>
                <w:rFonts w:ascii="Arial" w:hAnsi="Arial" w:cs="Arial"/>
                <w:color w:val="FF0000"/>
                <w:lang w:val="zh-CN"/>
              </w:rPr>
              <w:t>免费试用</w:t>
            </w:r>
            <w:r w:rsidR="00B3666B" w:rsidRPr="00A4560E">
              <w:rPr>
                <w:rFonts w:ascii="Arial" w:hAnsi="Arial" w:cs="Arial"/>
                <w:lang w:val="zh-CN"/>
              </w:rPr>
              <w:t>：</w:t>
            </w:r>
            <w:r w:rsidR="00B3666B" w:rsidRPr="00A4560E">
              <w:rPr>
                <w:rFonts w:ascii="Arial" w:hAnsi="Arial" w:cs="Arial"/>
                <w:lang w:val="zh-CN"/>
              </w:rPr>
              <w:t>WEBSENSE®</w:t>
            </w:r>
            <w:r w:rsidR="00B3666B" w:rsidRPr="000C7A20">
              <w:rPr>
                <w:rFonts w:ascii="Arial" w:hAnsi="Arial" w:cs="Arial"/>
                <w:color w:val="FF0000"/>
                <w:lang w:val="zh-CN"/>
              </w:rPr>
              <w:t xml:space="preserve"> </w:t>
            </w:r>
            <w:r w:rsidR="00813921" w:rsidRPr="000C7A20">
              <w:rPr>
                <w:rFonts w:ascii="Arial" w:hAnsi="Arial" w:cs="Arial" w:hint="eastAsia"/>
                <w:color w:val="FF0000"/>
                <w:lang w:val="zh-CN"/>
              </w:rPr>
              <w:t>云端</w:t>
            </w:r>
            <w:r w:rsidR="00813921" w:rsidRPr="000C7A20">
              <w:rPr>
                <w:rFonts w:ascii="Arial" w:hAnsi="Arial" w:cs="Arial" w:hint="eastAsia"/>
                <w:color w:val="FF0000"/>
                <w:lang w:val="zh-CN"/>
              </w:rPr>
              <w:t>Web</w:t>
            </w:r>
            <w:r w:rsidR="00813921" w:rsidRPr="000C7A20">
              <w:rPr>
                <w:rFonts w:ascii="Arial" w:hAnsi="Arial" w:cs="Arial" w:hint="eastAsia"/>
                <w:color w:val="FF0000"/>
                <w:lang w:val="zh-CN"/>
              </w:rPr>
              <w:t>安全网关</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Dear {</w:t>
            </w:r>
            <w:proofErr w:type="spellStart"/>
            <w:r w:rsidR="00554B5F">
              <w:rPr>
                <w:rFonts w:ascii="Arial" w:hAnsi="Arial" w:cs="Arial"/>
              </w:rPr>
              <w:t>FirstName</w:t>
            </w:r>
            <w:proofErr w:type="spellEnd"/>
            <w:r w:rsidRPr="00A4560E">
              <w:rPr>
                <w:rFonts w:ascii="Arial" w:hAnsi="Arial" w:cs="Arial"/>
              </w:rPr>
              <w:t>},</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尊敬的</w:t>
            </w:r>
            <w:r w:rsidRPr="00A4560E">
              <w:rPr>
                <w:rFonts w:ascii="Arial" w:hAnsi="Arial" w:cs="Arial"/>
              </w:rPr>
              <w:t xml:space="preserve"> {</w:t>
            </w:r>
            <w:proofErr w:type="spellStart"/>
            <w:r w:rsidR="00554B5F" w:rsidRPr="000C7A20">
              <w:rPr>
                <w:rFonts w:ascii="Arial" w:hAnsi="Arial" w:cs="Arial"/>
                <w:color w:val="000000" w:themeColor="text1"/>
              </w:rPr>
              <w:t>FirstName</w:t>
            </w:r>
            <w:proofErr w:type="spellEnd"/>
            <w:r w:rsidRPr="00A4560E">
              <w:rPr>
                <w:rFonts w:ascii="Arial" w:hAnsi="Arial" w:cs="Arial"/>
              </w:rPr>
              <w:t>}</w:t>
            </w:r>
            <w:r w:rsidRPr="00A4560E">
              <w:rPr>
                <w:rFonts w:ascii="Arial" w:hAnsi="Arial" w:cs="Arial"/>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51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Thank you for requesting a free two-week evaluation of Websense Cloud Web Security Gateway.</w:t>
            </w:r>
          </w:p>
        </w:tc>
        <w:tc>
          <w:tcPr>
            <w:tcW w:w="4500" w:type="dxa"/>
          </w:tcPr>
          <w:p w:rsidR="00B3666B" w:rsidRPr="00A4560E" w:rsidRDefault="00B3666B" w:rsidP="00813921">
            <w:pPr>
              <w:spacing w:line="480" w:lineRule="auto"/>
              <w:rPr>
                <w:rFonts w:ascii="Arial" w:hAnsi="Arial" w:cs="Arial"/>
              </w:rPr>
            </w:pPr>
            <w:r w:rsidRPr="00A4560E">
              <w:rPr>
                <w:rFonts w:ascii="Arial" w:hAnsi="Arial" w:cs="Arial"/>
                <w:lang w:val="zh-CN"/>
              </w:rPr>
              <w:t>感谢您申请</w:t>
            </w:r>
            <w:r w:rsidR="00813921" w:rsidRPr="001E3A1C">
              <w:rPr>
                <w:rFonts w:ascii="Arial" w:hAnsi="Arial" w:cs="Arial" w:hint="eastAsia"/>
                <w:color w:val="FF0000"/>
                <w:lang w:val="zh-CN"/>
              </w:rPr>
              <w:t>云端</w:t>
            </w:r>
            <w:r w:rsidR="00813921" w:rsidRPr="001E3A1C">
              <w:rPr>
                <w:rFonts w:ascii="Arial" w:hAnsi="Arial" w:cs="Arial" w:hint="eastAsia"/>
                <w:color w:val="FF0000"/>
                <w:lang w:val="zh-CN"/>
              </w:rPr>
              <w:t>Web</w:t>
            </w:r>
            <w:r w:rsidR="00813921" w:rsidRPr="001E3A1C">
              <w:rPr>
                <w:rFonts w:ascii="Arial" w:hAnsi="Arial" w:cs="Arial" w:hint="eastAsia"/>
                <w:color w:val="FF0000"/>
                <w:lang w:val="zh-CN"/>
              </w:rPr>
              <w:t>安全网关</w:t>
            </w:r>
            <w:r w:rsidR="00813921" w:rsidRPr="00813921">
              <w:rPr>
                <w:rFonts w:ascii="Arial" w:hAnsi="Arial" w:cs="Arial" w:hint="eastAsia"/>
                <w:lang w:val="zh-CN"/>
              </w:rPr>
              <w:t>为期</w:t>
            </w:r>
            <w:r w:rsidR="00813921">
              <w:rPr>
                <w:rFonts w:ascii="Arial" w:hAnsi="Arial" w:cs="Arial" w:hint="eastAsia"/>
                <w:lang w:val="zh-CN"/>
              </w:rPr>
              <w:t>2</w:t>
            </w:r>
            <w:r w:rsidR="00813921">
              <w:rPr>
                <w:rFonts w:ascii="Arial" w:hAnsi="Arial" w:cs="Arial" w:hint="eastAsia"/>
                <w:lang w:val="zh-CN"/>
              </w:rPr>
              <w:t>周的免费</w:t>
            </w:r>
            <w:r w:rsidRPr="00A4560E">
              <w:rPr>
                <w:rFonts w:ascii="Arial" w:hAnsi="Arial" w:cs="Arial"/>
                <w:lang w:val="zh-CN"/>
              </w:rPr>
              <w:t>试用。</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lastRenderedPageBreak/>
              <w:t>{</w:t>
            </w:r>
            <w:r w:rsidR="00A432FE">
              <w:rPr>
                <w:rFonts w:ascii="Arial" w:hAnsi="Arial" w:cs="Arial"/>
              </w:rPr>
              <w:t>Note</w:t>
            </w:r>
            <w:r w:rsidRPr="00A4560E">
              <w:rPr>
                <w:rFonts w:ascii="Arial" w:hAnsi="Arial" w:cs="Arial"/>
              </w:rPr>
              <w:t xml:space="preserve">} </w:t>
            </w:r>
          </w:p>
          <w:p w:rsidR="00B3666B" w:rsidRPr="00A4560E" w:rsidRDefault="00B3666B" w:rsidP="00D976F4">
            <w:pPr>
              <w:spacing w:line="480" w:lineRule="auto"/>
              <w:rPr>
                <w:rFonts w:ascii="Arial" w:hAnsi="Arial" w:cs="Arial"/>
              </w:rPr>
            </w:pPr>
            <w:r w:rsidRPr="00A4560E">
              <w:rPr>
                <w:rFonts w:ascii="Arial" w:hAnsi="Arial" w:cs="Arial"/>
              </w:rPr>
              <w:t>We have detected that you currently have an active evaluation for this product.  We have resent your original email.</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rPr>
              <w:t>{</w:t>
            </w:r>
            <w:r w:rsidR="00A432FE" w:rsidRPr="000A0A22">
              <w:rPr>
                <w:rFonts w:ascii="Arial" w:hAnsi="Arial" w:cs="Arial" w:hint="eastAsia"/>
              </w:rPr>
              <w:t>Note</w:t>
            </w:r>
            <w:r w:rsidRPr="00A4560E">
              <w:rPr>
                <w:rFonts w:ascii="Arial" w:hAnsi="Arial" w:cs="Arial"/>
              </w:rPr>
              <w:t xml:space="preserve">} </w:t>
            </w:r>
          </w:p>
          <w:p w:rsidR="00B3666B" w:rsidRPr="00A4560E" w:rsidRDefault="00FD00E4" w:rsidP="00FD00E4">
            <w:pPr>
              <w:spacing w:line="480" w:lineRule="auto"/>
              <w:rPr>
                <w:rFonts w:ascii="Arial" w:hAnsi="Arial" w:cs="Arial"/>
              </w:rPr>
            </w:pPr>
            <w:r w:rsidRPr="00A4560E">
              <w:rPr>
                <w:rFonts w:ascii="Arial" w:hAnsi="Courier New" w:cs="Arial"/>
                <w:lang w:val="zh-CN"/>
              </w:rPr>
              <w:t>我们检测到您当前拥有此产品的有效试用版</w:t>
            </w:r>
            <w:r w:rsidRPr="00A4560E">
              <w:rPr>
                <w:rFonts w:ascii="Arial" w:hAnsi="Courier New" w:cs="Arial"/>
              </w:rPr>
              <w:t>，</w:t>
            </w:r>
            <w:r w:rsidRPr="00A432FE">
              <w:rPr>
                <w:rFonts w:ascii="Arial" w:hAnsi="Courier New" w:cs="Arial"/>
                <w:color w:val="FF0000"/>
                <w:lang w:val="zh-CN"/>
              </w:rPr>
              <w:t>并</w:t>
            </w:r>
            <w:r w:rsidRPr="00A432FE">
              <w:rPr>
                <w:rFonts w:ascii="Arial" w:hAnsi="Courier New" w:cs="Arial" w:hint="eastAsia"/>
                <w:color w:val="FF0000"/>
                <w:lang w:val="zh-CN"/>
              </w:rPr>
              <w:t>将您的原始电子邮件</w:t>
            </w:r>
            <w:r>
              <w:rPr>
                <w:rFonts w:ascii="Arial" w:hAnsi="Courier New" w:cs="Arial" w:hint="eastAsia"/>
                <w:color w:val="FF0000"/>
                <w:lang w:val="zh-CN"/>
              </w:rPr>
              <w:t>重新发送给</w:t>
            </w:r>
            <w:r w:rsidRPr="00A432FE">
              <w:rPr>
                <w:rFonts w:ascii="Arial" w:hAnsi="Courier New" w:cs="Arial" w:hint="eastAsia"/>
                <w:color w:val="FF0000"/>
                <w:lang w:val="zh-CN"/>
              </w:rPr>
              <w:t>您</w:t>
            </w:r>
            <w:r w:rsidRPr="00A4560E">
              <w:rPr>
                <w:rFonts w:ascii="Arial" w:hAnsi="Courier New"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02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Because you are already a valued Websense customer, you can use your existing Cloud Portal credentials to start this evaluation. The link below will direct you to the Cloud Portal. Please enter your existing username and password.</w:t>
            </w:r>
          </w:p>
        </w:tc>
        <w:tc>
          <w:tcPr>
            <w:tcW w:w="4500" w:type="dxa"/>
          </w:tcPr>
          <w:p w:rsidR="00B3666B" w:rsidRPr="00A4560E" w:rsidRDefault="00FD00E4" w:rsidP="006208B4">
            <w:pPr>
              <w:spacing w:line="480" w:lineRule="auto"/>
              <w:rPr>
                <w:rFonts w:ascii="Arial" w:hAnsi="Arial" w:cs="Arial"/>
              </w:rPr>
            </w:pPr>
            <w:r w:rsidRPr="006E03DB">
              <w:rPr>
                <w:rFonts w:ascii="Arial" w:hAnsi="Courier New" w:cs="Arial" w:hint="eastAsia"/>
                <w:color w:val="FF0000"/>
                <w:lang w:val="zh-CN"/>
              </w:rPr>
              <w:t>由于</w:t>
            </w:r>
            <w:r w:rsidRPr="00A4560E">
              <w:rPr>
                <w:rFonts w:ascii="Arial" w:hAnsi="Courier New" w:cs="Arial"/>
                <w:lang w:val="zh-CN"/>
              </w:rPr>
              <w:t>您已是</w:t>
            </w:r>
            <w:r w:rsidRPr="00A4560E">
              <w:rPr>
                <w:rFonts w:ascii="Arial" w:hAnsi="Arial" w:cs="Arial"/>
              </w:rPr>
              <w:t>Websense</w:t>
            </w:r>
            <w:r w:rsidRPr="00A4560E">
              <w:rPr>
                <w:rFonts w:ascii="Arial" w:hAnsi="Courier New" w:cs="Arial"/>
                <w:lang w:val="zh-CN"/>
              </w:rPr>
              <w:t>的重要客户</w:t>
            </w:r>
            <w:r w:rsidRPr="00A4560E">
              <w:rPr>
                <w:rFonts w:ascii="Arial" w:hAnsi="Courier New" w:cs="Arial"/>
              </w:rPr>
              <w:t>，</w:t>
            </w:r>
            <w:r w:rsidRPr="006E03DB">
              <w:rPr>
                <w:rFonts w:ascii="Arial" w:hAnsi="Courier New" w:cs="Arial" w:hint="eastAsia"/>
                <w:color w:val="FF0000"/>
              </w:rPr>
              <w:t>因此您</w:t>
            </w:r>
            <w:r w:rsidRPr="00A4560E">
              <w:rPr>
                <w:rFonts w:ascii="Arial" w:hAnsi="Courier New" w:cs="Arial"/>
                <w:lang w:val="zh-CN"/>
              </w:rPr>
              <w:t>可以</w:t>
            </w:r>
            <w:r w:rsidRPr="006E03DB">
              <w:rPr>
                <w:rFonts w:ascii="Arial" w:hAnsi="Courier New" w:cs="Arial" w:hint="eastAsia"/>
                <w:color w:val="FF0000"/>
                <w:lang w:val="zh-CN"/>
              </w:rPr>
              <w:t>通过</w:t>
            </w:r>
            <w:r w:rsidRPr="00A4560E">
              <w:rPr>
                <w:rFonts w:ascii="Arial" w:hAnsi="Courier New" w:cs="Arial"/>
                <w:lang w:val="zh-CN"/>
              </w:rPr>
              <w:t>现有的云门户</w:t>
            </w:r>
            <w:r w:rsidRPr="006E03DB">
              <w:rPr>
                <w:rFonts w:ascii="Arial" w:hAnsi="Courier New" w:cs="Arial" w:hint="eastAsia"/>
                <w:color w:val="FF0000"/>
                <w:lang w:val="zh-CN"/>
              </w:rPr>
              <w:t>证书</w:t>
            </w:r>
            <w:r w:rsidRPr="00A4560E">
              <w:rPr>
                <w:rFonts w:ascii="Arial" w:hAnsi="Courier New" w:cs="Arial"/>
                <w:lang w:val="zh-CN"/>
              </w:rPr>
              <w:t>来启动此试用版。</w:t>
            </w:r>
            <w:r w:rsidRPr="006E03DB">
              <w:rPr>
                <w:rFonts w:ascii="Arial" w:hAnsi="Courier New" w:cs="Arial" w:hint="eastAsia"/>
                <w:color w:val="FF0000"/>
                <w:lang w:val="zh-CN"/>
              </w:rPr>
              <w:t>点击</w:t>
            </w:r>
            <w:r w:rsidRPr="00A4560E">
              <w:rPr>
                <w:rFonts w:ascii="Arial" w:hAnsi="Courier New" w:cs="Arial"/>
                <w:lang w:val="zh-CN"/>
              </w:rPr>
              <w:t>以下链接会将您定向到云门户。请输入您</w:t>
            </w:r>
            <w:r w:rsidRPr="00FD00E4">
              <w:rPr>
                <w:rFonts w:ascii="Arial" w:hAnsi="Courier New" w:cs="Arial" w:hint="eastAsia"/>
                <w:color w:val="FF0000"/>
                <w:lang w:val="zh-CN"/>
              </w:rPr>
              <w:t>已有</w:t>
            </w:r>
            <w:r w:rsidRPr="00FD00E4">
              <w:rPr>
                <w:rFonts w:ascii="Arial" w:hAnsi="Courier New" w:cs="Arial"/>
                <w:color w:val="FF0000"/>
                <w:lang w:val="zh-CN"/>
              </w:rPr>
              <w:t>的</w:t>
            </w:r>
            <w:r w:rsidRPr="00A4560E">
              <w:rPr>
                <w:rFonts w:ascii="Arial" w:hAnsi="Courier New" w:cs="Arial"/>
                <w:lang w:val="zh-CN"/>
              </w:rPr>
              <w:t>用户名和密码。</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Cloud Portal</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云门户</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78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xml:space="preserve">Once you have logged on to the Cloud Portal, click Web Security in the top menu bar to configure Cloud Web Security Gateway settings and policies. For more information, see the Getting Started Guide. If you experience problems during installation and configuration, you may contact support </w:t>
            </w:r>
            <w:r w:rsidRPr="00A4560E">
              <w:rPr>
                <w:rFonts w:ascii="Arial" w:hAnsi="Arial" w:cs="Arial"/>
              </w:rPr>
              <w:lastRenderedPageBreak/>
              <w:t xml:space="preserve">directly. Visit our online support center at </w:t>
            </w:r>
            <w:r w:rsidRPr="00A4560E">
              <w:rPr>
                <w:rFonts w:ascii="Arial" w:hAnsi="Arial" w:cs="Arial"/>
                <w:u w:val="single"/>
              </w:rPr>
              <w:t>www.websense.com/support</w:t>
            </w:r>
            <w:r w:rsidRPr="00A4560E">
              <w:rPr>
                <w:rFonts w:ascii="Arial" w:hAnsi="Arial" w:cs="Arial"/>
              </w:rPr>
              <w:t>.</w:t>
            </w:r>
          </w:p>
        </w:tc>
        <w:tc>
          <w:tcPr>
            <w:tcW w:w="4500" w:type="dxa"/>
          </w:tcPr>
          <w:p w:rsidR="00B3666B" w:rsidRPr="00A4560E" w:rsidRDefault="00B3666B" w:rsidP="000A0A22">
            <w:pPr>
              <w:spacing w:line="480" w:lineRule="auto"/>
              <w:rPr>
                <w:rFonts w:ascii="Arial" w:hAnsi="Arial" w:cs="Arial"/>
              </w:rPr>
            </w:pPr>
            <w:r w:rsidRPr="00A4560E">
              <w:rPr>
                <w:rFonts w:ascii="Arial" w:hAnsi="Arial" w:cs="Arial"/>
                <w:lang w:val="zh-CN"/>
              </w:rPr>
              <w:lastRenderedPageBreak/>
              <w:t>登录到云门户后</w:t>
            </w:r>
            <w:r w:rsidRPr="00A4560E">
              <w:rPr>
                <w:rFonts w:ascii="Arial" w:hAnsi="Arial" w:cs="Arial"/>
              </w:rPr>
              <w:t>，请</w:t>
            </w:r>
            <w:r w:rsidR="00C51C16">
              <w:rPr>
                <w:rFonts w:ascii="Arial" w:hAnsi="Arial" w:cs="Arial"/>
                <w:lang w:val="zh-CN"/>
              </w:rPr>
              <w:t>点击</w:t>
            </w:r>
            <w:r w:rsidRPr="00A4560E">
              <w:rPr>
                <w:rFonts w:ascii="Arial" w:hAnsi="Arial" w:cs="Arial"/>
                <w:lang w:val="zh-CN"/>
              </w:rPr>
              <w:t>顶部菜单栏上的</w:t>
            </w:r>
            <w:r w:rsidRPr="00A4560E">
              <w:rPr>
                <w:rFonts w:ascii="Arial" w:hAnsi="Arial" w:cs="Arial"/>
              </w:rPr>
              <w:t>Web Security</w:t>
            </w:r>
            <w:r w:rsidRPr="00A4560E">
              <w:rPr>
                <w:rFonts w:ascii="Arial" w:hAnsi="Arial" w:cs="Arial"/>
              </w:rPr>
              <w:t>，</w:t>
            </w:r>
            <w:r w:rsidR="000A0A22" w:rsidRPr="000A0A22">
              <w:rPr>
                <w:rFonts w:ascii="Arial" w:hAnsi="Arial" w:cs="Arial" w:hint="eastAsia"/>
                <w:color w:val="FF0000"/>
              </w:rPr>
              <w:t>对</w:t>
            </w:r>
            <w:r w:rsidR="006208B4" w:rsidRPr="000A0A22">
              <w:rPr>
                <w:rFonts w:ascii="Arial" w:hAnsi="Arial" w:cs="Arial" w:hint="eastAsia"/>
                <w:color w:val="FF0000"/>
                <w:lang w:val="zh-CN"/>
              </w:rPr>
              <w:t>云端</w:t>
            </w:r>
            <w:r w:rsidR="006208B4" w:rsidRPr="000A0A22">
              <w:rPr>
                <w:rFonts w:ascii="Arial" w:hAnsi="Arial" w:cs="Arial" w:hint="eastAsia"/>
                <w:color w:val="FF0000"/>
                <w:lang w:val="zh-CN"/>
              </w:rPr>
              <w:t>Web</w:t>
            </w:r>
            <w:r w:rsidR="006208B4" w:rsidRPr="000A0A22">
              <w:rPr>
                <w:rFonts w:ascii="Arial" w:hAnsi="Arial" w:cs="Arial" w:hint="eastAsia"/>
                <w:color w:val="FF0000"/>
                <w:lang w:val="zh-CN"/>
              </w:rPr>
              <w:t>安全网关</w:t>
            </w:r>
            <w:r w:rsidRPr="000A0A22">
              <w:rPr>
                <w:rFonts w:ascii="Arial" w:hAnsi="Arial" w:cs="Arial"/>
                <w:color w:val="FF0000"/>
                <w:lang w:val="zh-CN"/>
              </w:rPr>
              <w:t>的设置和策略</w:t>
            </w:r>
            <w:r w:rsidR="000A0A22" w:rsidRPr="000A0A22">
              <w:rPr>
                <w:rFonts w:ascii="Arial" w:hAnsi="Arial" w:cs="Arial" w:hint="eastAsia"/>
                <w:color w:val="FF0000"/>
                <w:lang w:val="zh-CN"/>
              </w:rPr>
              <w:t>进行配置</w:t>
            </w:r>
            <w:r w:rsidRPr="00A4560E">
              <w:rPr>
                <w:rFonts w:ascii="Arial" w:hAnsi="Arial" w:cs="Arial"/>
                <w:lang w:val="zh-CN"/>
              </w:rPr>
              <w:t>。</w:t>
            </w:r>
            <w:r w:rsidR="006208B4" w:rsidRPr="000A0A22">
              <w:rPr>
                <w:rFonts w:ascii="Arial" w:hAnsi="Arial" w:cs="Arial" w:hint="eastAsia"/>
                <w:color w:val="FF0000"/>
                <w:lang w:val="zh-CN"/>
              </w:rPr>
              <w:t>更多</w:t>
            </w:r>
            <w:r w:rsidRPr="000A0A22">
              <w:rPr>
                <w:rFonts w:ascii="Arial" w:hAnsi="Arial" w:cs="Arial"/>
                <w:color w:val="FF0000"/>
                <w:lang w:val="zh-CN"/>
              </w:rPr>
              <w:t>信息</w:t>
            </w:r>
            <w:r w:rsidRPr="00A4560E">
              <w:rPr>
                <w:rFonts w:ascii="Arial" w:hAnsi="Arial" w:cs="Arial"/>
                <w:lang w:val="zh-CN"/>
              </w:rPr>
              <w:t>，请参阅《入门指南》。</w:t>
            </w:r>
            <w:r w:rsidR="00FB0BD6" w:rsidRPr="00A4560E">
              <w:rPr>
                <w:rFonts w:ascii="Arial" w:hAnsi="Courier New" w:cs="Arial"/>
                <w:lang w:val="zh-CN"/>
              </w:rPr>
              <w:t>如果</w:t>
            </w:r>
            <w:r w:rsidR="00FB0BD6">
              <w:rPr>
                <w:rFonts w:ascii="Arial" w:hAnsi="Courier New" w:cs="Arial" w:hint="eastAsia"/>
                <w:lang w:val="zh-CN"/>
              </w:rPr>
              <w:t>您</w:t>
            </w:r>
            <w:r w:rsidR="00FB0BD6" w:rsidRPr="00A4560E">
              <w:rPr>
                <w:rFonts w:ascii="Arial" w:hAnsi="Courier New" w:cs="Arial"/>
                <w:lang w:val="zh-CN"/>
              </w:rPr>
              <w:t>在安装和配置</w:t>
            </w:r>
            <w:r w:rsidR="00FB0BD6" w:rsidRPr="00191AEC">
              <w:rPr>
                <w:rFonts w:ascii="Arial" w:hAnsi="Courier New" w:cs="Arial" w:hint="eastAsia"/>
                <w:color w:val="FF0000"/>
                <w:lang w:val="zh-CN"/>
              </w:rPr>
              <w:t>过程中</w:t>
            </w:r>
            <w:r w:rsidR="00FB0BD6" w:rsidRPr="00A4560E">
              <w:rPr>
                <w:rFonts w:ascii="Arial" w:hAnsi="Courier New" w:cs="Arial"/>
                <w:lang w:val="zh-CN"/>
              </w:rPr>
              <w:t>遇到任何问题</w:t>
            </w:r>
            <w:r w:rsidR="00FB0BD6" w:rsidRPr="00A4560E">
              <w:rPr>
                <w:rFonts w:ascii="Arial" w:hAnsi="Courier New" w:cs="Arial"/>
              </w:rPr>
              <w:t>，</w:t>
            </w:r>
            <w:r w:rsidR="00FB0BD6" w:rsidRPr="00A4560E">
              <w:rPr>
                <w:rFonts w:ascii="Arial" w:hAnsi="Courier New" w:cs="Arial"/>
                <w:lang w:val="zh-CN"/>
              </w:rPr>
              <w:t>可以直接与技术支持</w:t>
            </w:r>
            <w:r w:rsidR="00FB0BD6" w:rsidRPr="00FB0BD6">
              <w:rPr>
                <w:rFonts w:ascii="Arial" w:hAnsi="Courier New" w:cs="Arial" w:hint="eastAsia"/>
                <w:color w:val="FF0000"/>
                <w:lang w:val="zh-CN"/>
              </w:rPr>
              <w:t>人员</w:t>
            </w:r>
            <w:r w:rsidR="00FB0BD6" w:rsidRPr="00A4560E">
              <w:rPr>
                <w:rFonts w:ascii="Arial" w:hAnsi="Courier New" w:cs="Arial"/>
                <w:lang w:val="zh-CN"/>
              </w:rPr>
              <w:t>联系。请访问我们的在线支持中心</w:t>
            </w:r>
            <w:r w:rsidR="00FB0BD6" w:rsidRPr="00A4560E">
              <w:rPr>
                <w:rFonts w:ascii="Arial" w:hAnsi="Courier New" w:cs="Arial"/>
              </w:rPr>
              <w:t>：</w:t>
            </w:r>
            <w:hyperlink r:id="rId12" w:history="1">
              <w:r w:rsidR="00FB0BD6" w:rsidRPr="00A4560E">
                <w:rPr>
                  <w:rFonts w:ascii="Arial" w:hAnsi="Arial" w:cs="Arial"/>
                  <w:color w:val="0000FF"/>
                  <w:u w:val="single"/>
                </w:rPr>
                <w:t>www.websense.com/support</w:t>
              </w:r>
            </w:hyperlink>
            <w:r w:rsidR="00FB0BD6" w:rsidRPr="00A4560E">
              <w:rPr>
                <w:rFonts w:ascii="Arial" w:hAnsi="Courier New"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51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Please save this email for future reference. Thank you for choosing to evaluate Cloud Web Security Gateway.</w:t>
            </w:r>
          </w:p>
        </w:tc>
        <w:tc>
          <w:tcPr>
            <w:tcW w:w="4500" w:type="dxa"/>
          </w:tcPr>
          <w:p w:rsidR="00B3666B" w:rsidRPr="00A4560E" w:rsidRDefault="00B3666B" w:rsidP="006208B4">
            <w:pPr>
              <w:spacing w:line="480" w:lineRule="auto"/>
              <w:rPr>
                <w:rFonts w:ascii="Arial" w:hAnsi="Arial" w:cs="Arial"/>
              </w:rPr>
            </w:pPr>
            <w:r w:rsidRPr="00A4560E">
              <w:rPr>
                <w:rFonts w:ascii="Arial" w:hAnsi="Arial" w:cs="Arial"/>
                <w:lang w:val="zh-CN"/>
              </w:rPr>
              <w:t>请保存此电子邮件以备将来参考。感谢您</w:t>
            </w:r>
            <w:r w:rsidR="00C4615D" w:rsidRPr="00C4615D">
              <w:rPr>
                <w:rFonts w:ascii="Arial" w:hAnsi="Arial" w:cs="Arial" w:hint="eastAsia"/>
                <w:color w:val="FF0000"/>
                <w:lang w:val="zh-CN"/>
              </w:rPr>
              <w:t>选择</w:t>
            </w:r>
            <w:r w:rsidRPr="00C4615D">
              <w:rPr>
                <w:rFonts w:ascii="Arial" w:hAnsi="Arial" w:cs="Arial"/>
                <w:color w:val="FF0000"/>
                <w:lang w:val="zh-CN"/>
              </w:rPr>
              <w:t>试用</w:t>
            </w:r>
            <w:r w:rsidR="00084EF1">
              <w:rPr>
                <w:rFonts w:ascii="Arial" w:hAnsi="Arial" w:cs="Arial" w:hint="eastAsia"/>
                <w:color w:val="FF0000"/>
                <w:lang w:val="zh-CN"/>
              </w:rPr>
              <w:t>Websense</w:t>
            </w:r>
            <w:r w:rsidR="006208B4" w:rsidRPr="00C4615D">
              <w:rPr>
                <w:rFonts w:ascii="Arial" w:hAnsi="Arial" w:cs="Arial" w:hint="eastAsia"/>
                <w:color w:val="FF0000"/>
                <w:lang w:val="zh-CN"/>
              </w:rPr>
              <w:t>云端</w:t>
            </w:r>
            <w:r w:rsidR="006208B4" w:rsidRPr="00C4615D">
              <w:rPr>
                <w:rFonts w:ascii="Arial" w:hAnsi="Arial" w:cs="Arial" w:hint="eastAsia"/>
                <w:color w:val="FF0000"/>
                <w:lang w:val="zh-CN"/>
              </w:rPr>
              <w:t>Web</w:t>
            </w:r>
            <w:r w:rsidR="006208B4" w:rsidRPr="00C4615D">
              <w:rPr>
                <w:rFonts w:ascii="Arial" w:hAnsi="Arial" w:cs="Arial" w:hint="eastAsia"/>
                <w:color w:val="FF0000"/>
                <w:lang w:val="zh-CN"/>
              </w:rPr>
              <w:t>安全网关</w:t>
            </w:r>
            <w:r w:rsidRPr="00A4560E">
              <w:rPr>
                <w:rFonts w:ascii="Arial" w:hAnsi="Arial"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Sincerely,</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此致，</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b/>
              </w:rPr>
            </w:pPr>
            <w:r w:rsidRPr="00A4560E">
              <w:rPr>
                <w:rFonts w:ascii="Arial" w:hAnsi="Arial" w:cs="Arial"/>
                <w:b/>
              </w:rPr>
              <w:t>TRITON STOPS MORE THREATS. WE CAN PROVE IT.</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b/>
              </w:rPr>
              <w:t xml:space="preserve">TRITON </w:t>
            </w:r>
            <w:r w:rsidRPr="00A4560E">
              <w:rPr>
                <w:rFonts w:ascii="Arial" w:hAnsi="Arial" w:cs="Arial"/>
                <w:b/>
                <w:lang w:val="zh-CN"/>
              </w:rPr>
              <w:t>能够拦截更多的威胁。我们可以证明这一点。</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27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2013 Websense, Inc. All rights reserved. Websense and the Websense logo are registered trademarks of Websense, Inc. in the United States and various countries. All other trademarks are the property of their respective owner.</w:t>
            </w:r>
          </w:p>
        </w:tc>
        <w:tc>
          <w:tcPr>
            <w:tcW w:w="4500" w:type="dxa"/>
          </w:tcPr>
          <w:p w:rsidR="00B3666B" w:rsidRPr="00A4560E" w:rsidRDefault="00DA3698" w:rsidP="00D976F4">
            <w:pPr>
              <w:spacing w:line="480" w:lineRule="auto"/>
              <w:rPr>
                <w:rFonts w:ascii="Arial" w:hAnsi="Arial" w:cs="Arial"/>
              </w:rPr>
            </w:pPr>
            <w:r w:rsidRPr="00A4560E">
              <w:rPr>
                <w:rFonts w:ascii="Arial" w:hAnsi="Arial" w:cs="Arial"/>
              </w:rPr>
              <w:t xml:space="preserve">© 2013 Websense </w:t>
            </w:r>
            <w:r w:rsidRPr="00A4560E">
              <w:rPr>
                <w:rFonts w:ascii="Arial" w:hAnsi="Courier New" w:cs="Arial"/>
                <w:lang w:val="zh-CN"/>
              </w:rPr>
              <w:t>公司保留所有权利。</w:t>
            </w:r>
            <w:r w:rsidRPr="00A4560E">
              <w:rPr>
                <w:rFonts w:ascii="Arial" w:hAnsi="Arial" w:cs="Arial"/>
              </w:rPr>
              <w:t xml:space="preserve">Websense </w:t>
            </w:r>
            <w:r w:rsidRPr="00A4560E">
              <w:rPr>
                <w:rFonts w:ascii="Arial" w:hAnsi="Courier New" w:cs="Arial"/>
                <w:lang w:val="zh-CN"/>
              </w:rPr>
              <w:t>和</w:t>
            </w:r>
            <w:r w:rsidRPr="00A4560E">
              <w:rPr>
                <w:rFonts w:ascii="Arial" w:hAnsi="Arial" w:cs="Arial"/>
              </w:rPr>
              <w:t>Websense</w:t>
            </w:r>
            <w:ins w:id="21" w:author="Lin, Jiang" w:date="2013-06-20T09:31:00Z">
              <w:r w:rsidR="00DF3122">
                <w:rPr>
                  <w:rFonts w:ascii="Arial" w:hAnsi="Arial" w:cs="Arial" w:hint="eastAsia"/>
                </w:rPr>
                <w:t>徽标</w:t>
              </w:r>
            </w:ins>
            <w:del w:id="22" w:author="Lin, Jiang" w:date="2013-06-20T09:31:00Z">
              <w:r w:rsidDel="00DF3122">
                <w:rPr>
                  <w:rFonts w:ascii="Arial" w:hAnsi="Arial" w:cs="Arial" w:hint="eastAsia"/>
                </w:rPr>
                <w:delText xml:space="preserve"> </w:delText>
              </w:r>
              <w:r w:rsidRPr="007737A1" w:rsidDel="00DF3122">
                <w:rPr>
                  <w:rFonts w:ascii="Arial" w:hAnsi="Arial" w:cs="Arial" w:hint="eastAsia"/>
                  <w:color w:val="FF0000"/>
                </w:rPr>
                <w:delText>logo</w:delText>
              </w:r>
            </w:del>
            <w:r w:rsidRPr="00A4560E">
              <w:rPr>
                <w:rFonts w:ascii="Arial" w:hAnsi="Courier New" w:cs="Arial"/>
                <w:lang w:val="zh-CN"/>
              </w:rPr>
              <w:t>是</w:t>
            </w:r>
            <w:r w:rsidRPr="00A4560E">
              <w:rPr>
                <w:rFonts w:ascii="Arial" w:hAnsi="Arial" w:cs="Arial"/>
              </w:rPr>
              <w:t>Websense</w:t>
            </w:r>
            <w:r w:rsidRPr="00A4560E">
              <w:rPr>
                <w:rFonts w:ascii="Arial" w:hAnsi="Courier New" w:cs="Arial"/>
                <w:lang w:val="zh-CN"/>
              </w:rPr>
              <w:t>公司在美国和其他国家</w:t>
            </w:r>
            <w:r w:rsidRPr="00A4560E">
              <w:rPr>
                <w:rFonts w:ascii="Arial" w:hAnsi="Arial" w:cs="Arial"/>
              </w:rPr>
              <w:t>/</w:t>
            </w:r>
            <w:r w:rsidRPr="00A4560E">
              <w:rPr>
                <w:rFonts w:ascii="Arial" w:hAnsi="Courier New" w:cs="Arial"/>
                <w:lang w:val="zh-CN"/>
              </w:rPr>
              <w:t>地区的注册商标。所有其他商标</w:t>
            </w:r>
            <w:r>
              <w:rPr>
                <w:rFonts w:ascii="Arial" w:hAnsi="Courier New" w:cs="Arial" w:hint="eastAsia"/>
                <w:lang w:val="zh-CN"/>
              </w:rPr>
              <w:t>则</w:t>
            </w:r>
            <w:r w:rsidRPr="00221960">
              <w:rPr>
                <w:rFonts w:ascii="Arial" w:hAnsi="Courier New" w:cs="Arial"/>
                <w:color w:val="FF0000"/>
                <w:lang w:val="zh-CN"/>
              </w:rPr>
              <w:t>归</w:t>
            </w:r>
            <w:r w:rsidRPr="00221960">
              <w:rPr>
                <w:rFonts w:ascii="Arial" w:hAnsi="Courier New" w:cs="Arial" w:hint="eastAsia"/>
                <w:color w:val="FF0000"/>
                <w:lang w:val="zh-CN"/>
              </w:rPr>
              <w:t>属于</w:t>
            </w:r>
            <w:r>
              <w:rPr>
                <w:rFonts w:ascii="Arial" w:hAnsi="Courier New" w:cs="Arial" w:hint="eastAsia"/>
                <w:lang w:val="zh-CN"/>
              </w:rPr>
              <w:t>其</w:t>
            </w:r>
            <w:r w:rsidRPr="00A4560E">
              <w:rPr>
                <w:rFonts w:ascii="Arial" w:hAnsi="Courier New" w:cs="Arial"/>
                <w:lang w:val="zh-CN"/>
              </w:rPr>
              <w:t>各自</w:t>
            </w:r>
            <w:r>
              <w:rPr>
                <w:rFonts w:ascii="Arial" w:hAnsi="Courier New" w:cs="Arial" w:hint="eastAsia"/>
                <w:lang w:val="zh-CN"/>
              </w:rPr>
              <w:t>的</w:t>
            </w:r>
            <w:r w:rsidRPr="00A4560E">
              <w:rPr>
                <w:rFonts w:ascii="Arial" w:hAnsi="Courier New" w:cs="Arial"/>
                <w:lang w:val="zh-CN"/>
              </w:rPr>
              <w:t>所有者</w:t>
            </w:r>
            <w:r w:rsidRPr="00A4560E">
              <w:rPr>
                <w:rFonts w:ascii="Arial" w:eastAsia="MS Mincho" w:hAnsi="MS Mincho" w:cs="Arial"/>
                <w:lang w:val="zh-CN"/>
              </w:rPr>
              <w:t>。</w:t>
            </w:r>
          </w:p>
        </w:tc>
      </w:tr>
    </w:tbl>
    <w:p w:rsidR="00B3666B" w:rsidRPr="00A4560E" w:rsidRDefault="00B3666B" w:rsidP="00D976F4">
      <w:pPr>
        <w:spacing w:line="480" w:lineRule="auto"/>
        <w:rPr>
          <w:rFonts w:ascii="Arial" w:hAnsi="Arial" w:cs="Arial"/>
        </w:rPr>
      </w:pPr>
    </w:p>
    <w:p w:rsidR="00B3666B" w:rsidRPr="00A4560E" w:rsidRDefault="00B3666B" w:rsidP="00D976F4">
      <w:pPr>
        <w:spacing w:line="480" w:lineRule="auto"/>
        <w:rPr>
          <w:rFonts w:ascii="Arial" w:hAnsi="Arial" w:cs="Arial"/>
        </w:rPr>
      </w:pPr>
    </w:p>
    <w:p w:rsidR="00B3666B" w:rsidRPr="00A4560E" w:rsidRDefault="00B3666B" w:rsidP="00D976F4">
      <w:pPr>
        <w:spacing w:line="480" w:lineRule="auto"/>
        <w:rPr>
          <w:rFonts w:ascii="Arial" w:hAnsi="Arial" w:cs="Arial"/>
          <w:b/>
        </w:rPr>
      </w:pPr>
      <w:r w:rsidRPr="00A4560E">
        <w:rPr>
          <w:rFonts w:ascii="Arial" w:hAnsi="Arial" w:cs="Arial"/>
          <w:b/>
          <w:lang w:val="zh-CN"/>
        </w:rPr>
        <w:lastRenderedPageBreak/>
        <w:t>现有客户，</w:t>
      </w:r>
      <w:r w:rsidRPr="00A4560E">
        <w:rPr>
          <w:rFonts w:ascii="Arial" w:hAnsi="Arial" w:cs="Arial"/>
          <w:b/>
          <w:lang w:val="zh-CN"/>
        </w:rPr>
        <w:t>TRITON Mobile</w:t>
      </w:r>
    </w:p>
    <w:p w:rsidR="00B3666B" w:rsidRPr="00A4560E" w:rsidRDefault="00B3666B" w:rsidP="00D976F4">
      <w:pPr>
        <w:spacing w:line="480" w:lineRule="auto"/>
        <w:rPr>
          <w:rFonts w:ascii="Arial" w:hAnsi="Arial" w:cs="Arial"/>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gridCol w:w="4500"/>
      </w:tblGrid>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FREE TWO-WEEK EVALUATION: WEBSENSE® TRITON® MOBILE SECURITY</w:t>
            </w:r>
          </w:p>
        </w:tc>
        <w:tc>
          <w:tcPr>
            <w:tcW w:w="4500" w:type="dxa"/>
          </w:tcPr>
          <w:p w:rsidR="00B3666B" w:rsidRPr="00A4560E" w:rsidRDefault="00C4615D" w:rsidP="00C4615D">
            <w:pPr>
              <w:spacing w:line="480" w:lineRule="auto"/>
              <w:rPr>
                <w:rFonts w:ascii="Arial" w:hAnsi="Arial" w:cs="Arial"/>
              </w:rPr>
            </w:pPr>
            <w:r w:rsidRPr="00C4615D">
              <w:rPr>
                <w:rFonts w:ascii="Arial" w:hAnsi="Arial" w:cs="Arial" w:hint="eastAsia"/>
                <w:color w:val="FF0000"/>
                <w:lang w:val="zh-CN"/>
              </w:rPr>
              <w:t>为期</w:t>
            </w:r>
            <w:r w:rsidRPr="00C4615D">
              <w:rPr>
                <w:rFonts w:ascii="Arial" w:hAnsi="Arial" w:cs="Arial" w:hint="eastAsia"/>
                <w:color w:val="FF0000"/>
                <w:lang w:val="zh-CN"/>
              </w:rPr>
              <w:t>2</w:t>
            </w:r>
            <w:r w:rsidRPr="00C4615D">
              <w:rPr>
                <w:rFonts w:ascii="Arial" w:hAnsi="Arial" w:cs="Arial" w:hint="eastAsia"/>
                <w:color w:val="FF0000"/>
                <w:lang w:val="zh-CN"/>
              </w:rPr>
              <w:t>周的</w:t>
            </w:r>
            <w:r w:rsidR="00B3666B" w:rsidRPr="00C4615D">
              <w:rPr>
                <w:rFonts w:ascii="Arial" w:hAnsi="Arial" w:cs="Arial"/>
                <w:color w:val="FF0000"/>
                <w:lang w:val="zh-CN"/>
              </w:rPr>
              <w:t>免费试用</w:t>
            </w:r>
            <w:r w:rsidR="00B3666B" w:rsidRPr="00A4560E">
              <w:rPr>
                <w:rFonts w:ascii="Arial" w:hAnsi="Arial" w:cs="Arial"/>
                <w:lang w:val="zh-CN"/>
              </w:rPr>
              <w:t>：</w:t>
            </w:r>
            <w:r w:rsidR="00B3666B" w:rsidRPr="00A4560E">
              <w:rPr>
                <w:rFonts w:ascii="Arial" w:hAnsi="Arial" w:cs="Arial"/>
                <w:lang w:val="zh-CN"/>
              </w:rPr>
              <w:t>WEBSENSE® TRITON®</w:t>
            </w:r>
            <w:r w:rsidR="00B3666B" w:rsidRPr="003D06A4">
              <w:rPr>
                <w:rFonts w:ascii="Arial" w:hAnsi="Arial" w:cs="Arial"/>
                <w:color w:val="3333FF"/>
                <w:lang w:val="zh-CN"/>
              </w:rPr>
              <w:t xml:space="preserve"> </w:t>
            </w:r>
            <w:r w:rsidR="003D06A4" w:rsidRPr="00C4615D">
              <w:rPr>
                <w:rFonts w:ascii="Arial" w:hAnsi="Arial" w:cs="Arial" w:hint="eastAsia"/>
                <w:color w:val="FF0000"/>
                <w:lang w:val="zh-CN"/>
              </w:rPr>
              <w:t>移动安全</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Dear {</w:t>
            </w:r>
            <w:proofErr w:type="spellStart"/>
            <w:r w:rsidR="00554B5F">
              <w:rPr>
                <w:rFonts w:ascii="Arial" w:hAnsi="Arial" w:cs="Arial"/>
              </w:rPr>
              <w:t>FirstName</w:t>
            </w:r>
            <w:proofErr w:type="spellEnd"/>
            <w:r w:rsidRPr="00A4560E">
              <w:rPr>
                <w:rFonts w:ascii="Arial" w:hAnsi="Arial" w:cs="Arial"/>
              </w:rPr>
              <w:t>},</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尊敬的</w:t>
            </w:r>
            <w:r w:rsidRPr="00A4560E">
              <w:rPr>
                <w:rFonts w:ascii="Arial" w:hAnsi="Arial" w:cs="Arial"/>
              </w:rPr>
              <w:t xml:space="preserve"> {</w:t>
            </w:r>
            <w:proofErr w:type="spellStart"/>
            <w:r w:rsidR="00554B5F" w:rsidRPr="00E60B53">
              <w:rPr>
                <w:rFonts w:ascii="Arial" w:hAnsi="Arial" w:cs="Arial"/>
                <w:color w:val="000000" w:themeColor="text1"/>
              </w:rPr>
              <w:t>FirstName</w:t>
            </w:r>
            <w:proofErr w:type="spellEnd"/>
            <w:r w:rsidRPr="00A4560E">
              <w:rPr>
                <w:rFonts w:ascii="Arial" w:hAnsi="Arial" w:cs="Arial"/>
              </w:rPr>
              <w:t>}</w:t>
            </w:r>
            <w:r w:rsidRPr="00A4560E">
              <w:rPr>
                <w:rFonts w:ascii="Arial" w:hAnsi="Arial" w:cs="Arial"/>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51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Thank you for requesting a free two-week evaluation of Websense TRITON Mobile Security.</w:t>
            </w:r>
          </w:p>
        </w:tc>
        <w:tc>
          <w:tcPr>
            <w:tcW w:w="4500" w:type="dxa"/>
          </w:tcPr>
          <w:p w:rsidR="00B3666B" w:rsidRPr="00A4560E" w:rsidRDefault="00B3666B" w:rsidP="003D06A4">
            <w:pPr>
              <w:spacing w:line="480" w:lineRule="auto"/>
              <w:rPr>
                <w:rFonts w:ascii="Arial" w:hAnsi="Arial" w:cs="Arial"/>
              </w:rPr>
            </w:pPr>
            <w:r w:rsidRPr="00A4560E">
              <w:rPr>
                <w:rFonts w:ascii="Arial" w:hAnsi="Arial" w:cs="Arial"/>
                <w:lang w:val="zh-CN"/>
              </w:rPr>
              <w:t>感谢您申请</w:t>
            </w:r>
            <w:r w:rsidR="003D06A4" w:rsidRPr="00A4560E">
              <w:rPr>
                <w:rFonts w:ascii="Arial" w:hAnsi="Arial" w:cs="Arial"/>
              </w:rPr>
              <w:t>Websense TRITON</w:t>
            </w:r>
            <w:r w:rsidR="003D06A4" w:rsidRPr="00C4615D">
              <w:rPr>
                <w:rFonts w:ascii="Arial" w:hAnsi="Arial" w:cs="Arial" w:hint="eastAsia"/>
                <w:color w:val="FF0000"/>
              </w:rPr>
              <w:t>移动安全</w:t>
            </w:r>
            <w:r w:rsidR="003D06A4">
              <w:rPr>
                <w:rFonts w:ascii="Arial" w:hAnsi="Arial" w:cs="Arial" w:hint="eastAsia"/>
              </w:rPr>
              <w:t>为期</w:t>
            </w:r>
            <w:r w:rsidR="003D06A4">
              <w:rPr>
                <w:rFonts w:ascii="Arial" w:hAnsi="Arial" w:cs="Arial" w:hint="eastAsia"/>
              </w:rPr>
              <w:t>2</w:t>
            </w:r>
            <w:r w:rsidR="003D06A4">
              <w:rPr>
                <w:rFonts w:ascii="Arial" w:hAnsi="Arial" w:cs="Arial" w:hint="eastAsia"/>
              </w:rPr>
              <w:t>周的</w:t>
            </w:r>
            <w:r w:rsidRPr="00A4560E">
              <w:rPr>
                <w:rFonts w:ascii="Arial" w:hAnsi="Arial" w:cs="Arial"/>
                <w:lang w:val="zh-CN"/>
              </w:rPr>
              <w:t>免费试用。</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w:t>
            </w:r>
            <w:r w:rsidR="00A432FE">
              <w:rPr>
                <w:rFonts w:ascii="Arial" w:hAnsi="Arial" w:cs="Arial"/>
              </w:rPr>
              <w:t>Note</w:t>
            </w:r>
            <w:r w:rsidRPr="00A4560E">
              <w:rPr>
                <w:rFonts w:ascii="Arial" w:hAnsi="Arial" w:cs="Arial"/>
              </w:rPr>
              <w:t xml:space="preserve">} </w:t>
            </w:r>
          </w:p>
          <w:p w:rsidR="00B3666B" w:rsidRPr="00A4560E" w:rsidRDefault="00B3666B" w:rsidP="00D976F4">
            <w:pPr>
              <w:spacing w:line="480" w:lineRule="auto"/>
              <w:rPr>
                <w:rFonts w:ascii="Arial" w:hAnsi="Arial" w:cs="Arial"/>
              </w:rPr>
            </w:pPr>
            <w:r w:rsidRPr="00A4560E">
              <w:rPr>
                <w:rFonts w:ascii="Arial" w:hAnsi="Arial" w:cs="Arial"/>
              </w:rPr>
              <w:t>We have detected that you currently have an active evaluation for this product.  We have resent your original email.</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rPr>
              <w:t>{</w:t>
            </w:r>
            <w:r w:rsidR="00A432FE" w:rsidRPr="00E60B53">
              <w:rPr>
                <w:rFonts w:ascii="Arial" w:hAnsi="Arial" w:cs="Arial" w:hint="eastAsia"/>
                <w:color w:val="000000" w:themeColor="text1"/>
              </w:rPr>
              <w:t>Note</w:t>
            </w:r>
            <w:r w:rsidRPr="00A4560E">
              <w:rPr>
                <w:rFonts w:ascii="Arial" w:hAnsi="Arial" w:cs="Arial"/>
              </w:rPr>
              <w:t xml:space="preserve">} </w:t>
            </w:r>
          </w:p>
          <w:p w:rsidR="00B3666B" w:rsidRPr="00A4560E" w:rsidRDefault="00E60B53" w:rsidP="00D976F4">
            <w:pPr>
              <w:spacing w:line="480" w:lineRule="auto"/>
              <w:rPr>
                <w:rFonts w:ascii="Arial" w:hAnsi="Arial" w:cs="Arial"/>
              </w:rPr>
            </w:pPr>
            <w:r w:rsidRPr="00A4560E">
              <w:rPr>
                <w:rFonts w:ascii="Arial" w:hAnsi="Courier New" w:cs="Arial"/>
                <w:lang w:val="zh-CN"/>
              </w:rPr>
              <w:t>我们检测到您当前拥有此产品的有效试用版</w:t>
            </w:r>
            <w:r w:rsidRPr="00A4560E">
              <w:rPr>
                <w:rFonts w:ascii="Arial" w:hAnsi="Courier New" w:cs="Arial"/>
              </w:rPr>
              <w:t>，</w:t>
            </w:r>
            <w:r w:rsidRPr="00A432FE">
              <w:rPr>
                <w:rFonts w:ascii="Arial" w:hAnsi="Courier New" w:cs="Arial"/>
                <w:color w:val="FF0000"/>
                <w:lang w:val="zh-CN"/>
              </w:rPr>
              <w:t>并</w:t>
            </w:r>
            <w:r w:rsidRPr="00A432FE">
              <w:rPr>
                <w:rFonts w:ascii="Arial" w:hAnsi="Courier New" w:cs="Arial" w:hint="eastAsia"/>
                <w:color w:val="FF0000"/>
                <w:lang w:val="zh-CN"/>
              </w:rPr>
              <w:t>将您的原始电子邮件</w:t>
            </w:r>
            <w:r>
              <w:rPr>
                <w:rFonts w:ascii="Arial" w:hAnsi="Courier New" w:cs="Arial" w:hint="eastAsia"/>
                <w:color w:val="FF0000"/>
                <w:lang w:val="zh-CN"/>
              </w:rPr>
              <w:t>重新发送给</w:t>
            </w:r>
            <w:r w:rsidRPr="00A432FE">
              <w:rPr>
                <w:rFonts w:ascii="Arial" w:hAnsi="Courier New" w:cs="Arial" w:hint="eastAsia"/>
                <w:color w:val="FF0000"/>
                <w:lang w:val="zh-CN"/>
              </w:rPr>
              <w:t>您</w:t>
            </w:r>
            <w:r w:rsidRPr="00A4560E">
              <w:rPr>
                <w:rFonts w:ascii="Arial" w:hAnsi="Courier New"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02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xml:space="preserve">Because you are already a valued Websense customer, you can use your existing Cloud Portal credentials to start this evaluation. The link below will direct </w:t>
            </w:r>
            <w:r w:rsidRPr="00A4560E">
              <w:rPr>
                <w:rFonts w:ascii="Arial" w:hAnsi="Arial" w:cs="Arial"/>
              </w:rPr>
              <w:lastRenderedPageBreak/>
              <w:t>you to the Cloud Portal. Please enter your existing username and password.</w:t>
            </w:r>
          </w:p>
        </w:tc>
        <w:tc>
          <w:tcPr>
            <w:tcW w:w="4500" w:type="dxa"/>
          </w:tcPr>
          <w:p w:rsidR="00B3666B" w:rsidRPr="00A4560E" w:rsidRDefault="00FD00E4" w:rsidP="00FD00E4">
            <w:pPr>
              <w:spacing w:line="480" w:lineRule="auto"/>
              <w:rPr>
                <w:rFonts w:ascii="Arial" w:hAnsi="Arial" w:cs="Arial"/>
              </w:rPr>
            </w:pPr>
            <w:r w:rsidRPr="006E03DB">
              <w:rPr>
                <w:rFonts w:ascii="Arial" w:hAnsi="Courier New" w:cs="Arial" w:hint="eastAsia"/>
                <w:color w:val="FF0000"/>
                <w:lang w:val="zh-CN"/>
              </w:rPr>
              <w:lastRenderedPageBreak/>
              <w:t>由于</w:t>
            </w:r>
            <w:r w:rsidRPr="00A4560E">
              <w:rPr>
                <w:rFonts w:ascii="Arial" w:hAnsi="Courier New" w:cs="Arial"/>
                <w:lang w:val="zh-CN"/>
              </w:rPr>
              <w:t>您已是</w:t>
            </w:r>
            <w:r w:rsidRPr="00A4560E">
              <w:rPr>
                <w:rFonts w:ascii="Arial" w:hAnsi="Arial" w:cs="Arial"/>
              </w:rPr>
              <w:t>Websense</w:t>
            </w:r>
            <w:r w:rsidRPr="00A4560E">
              <w:rPr>
                <w:rFonts w:ascii="Arial" w:hAnsi="Courier New" w:cs="Arial"/>
                <w:lang w:val="zh-CN"/>
              </w:rPr>
              <w:t>的重要客户</w:t>
            </w:r>
            <w:r w:rsidRPr="00A4560E">
              <w:rPr>
                <w:rFonts w:ascii="Arial" w:hAnsi="Courier New" w:cs="Arial"/>
              </w:rPr>
              <w:t>，</w:t>
            </w:r>
            <w:r w:rsidRPr="006E03DB">
              <w:rPr>
                <w:rFonts w:ascii="Arial" w:hAnsi="Courier New" w:cs="Arial" w:hint="eastAsia"/>
                <w:color w:val="FF0000"/>
              </w:rPr>
              <w:t>因此您</w:t>
            </w:r>
            <w:r w:rsidRPr="00A4560E">
              <w:rPr>
                <w:rFonts w:ascii="Arial" w:hAnsi="Courier New" w:cs="Arial"/>
                <w:lang w:val="zh-CN"/>
              </w:rPr>
              <w:t>可以</w:t>
            </w:r>
            <w:r w:rsidRPr="006E03DB">
              <w:rPr>
                <w:rFonts w:ascii="Arial" w:hAnsi="Courier New" w:cs="Arial" w:hint="eastAsia"/>
                <w:color w:val="FF0000"/>
                <w:lang w:val="zh-CN"/>
              </w:rPr>
              <w:t>通过</w:t>
            </w:r>
            <w:r w:rsidRPr="00A4560E">
              <w:rPr>
                <w:rFonts w:ascii="Arial" w:hAnsi="Courier New" w:cs="Arial"/>
                <w:lang w:val="zh-CN"/>
              </w:rPr>
              <w:t>现有的云门户</w:t>
            </w:r>
            <w:r w:rsidRPr="006E03DB">
              <w:rPr>
                <w:rFonts w:ascii="Arial" w:hAnsi="Courier New" w:cs="Arial" w:hint="eastAsia"/>
                <w:color w:val="FF0000"/>
                <w:lang w:val="zh-CN"/>
              </w:rPr>
              <w:t>证书</w:t>
            </w:r>
            <w:r w:rsidRPr="00A4560E">
              <w:rPr>
                <w:rFonts w:ascii="Arial" w:hAnsi="Courier New" w:cs="Arial"/>
                <w:lang w:val="zh-CN"/>
              </w:rPr>
              <w:t>来启动此试用版。</w:t>
            </w:r>
            <w:r w:rsidRPr="006E03DB">
              <w:rPr>
                <w:rFonts w:ascii="Arial" w:hAnsi="Courier New" w:cs="Arial" w:hint="eastAsia"/>
                <w:color w:val="FF0000"/>
                <w:lang w:val="zh-CN"/>
              </w:rPr>
              <w:t>点击</w:t>
            </w:r>
            <w:r w:rsidRPr="00A4560E">
              <w:rPr>
                <w:rFonts w:ascii="Arial" w:hAnsi="Courier New" w:cs="Arial"/>
                <w:lang w:val="zh-CN"/>
              </w:rPr>
              <w:t>以下链接会将您定向到云门户。请输入您</w:t>
            </w:r>
            <w:r w:rsidRPr="00FD00E4">
              <w:rPr>
                <w:rFonts w:ascii="Arial" w:hAnsi="Courier New" w:cs="Arial" w:hint="eastAsia"/>
                <w:color w:val="FF0000"/>
                <w:lang w:val="zh-CN"/>
              </w:rPr>
              <w:t>已有</w:t>
            </w:r>
            <w:r w:rsidRPr="00FD00E4">
              <w:rPr>
                <w:rFonts w:ascii="Arial" w:hAnsi="Courier New" w:cs="Arial"/>
                <w:color w:val="FF0000"/>
                <w:lang w:val="zh-CN"/>
              </w:rPr>
              <w:t>的</w:t>
            </w:r>
            <w:r w:rsidRPr="00A4560E">
              <w:rPr>
                <w:rFonts w:ascii="Arial" w:hAnsi="Courier New" w:cs="Arial"/>
                <w:lang w:val="zh-CN"/>
              </w:rPr>
              <w:t>用户名和密</w:t>
            </w:r>
            <w:r w:rsidRPr="00A4560E">
              <w:rPr>
                <w:rFonts w:ascii="Arial" w:hAnsi="Courier New" w:cs="Arial"/>
                <w:lang w:val="zh-CN"/>
              </w:rPr>
              <w:lastRenderedPageBreak/>
              <w:t>码。</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Cloud Portal</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云门户</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53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xml:space="preserve">Click Mobile Security in the top menu bar to configure TRITON Mobile Security settings and policies. For more information, see the Getting Started Guide. If you experience problems during installation and configuration, you may contact support directly. Visit our online support center at </w:t>
            </w:r>
            <w:r w:rsidRPr="00A4560E">
              <w:rPr>
                <w:rFonts w:ascii="Arial" w:hAnsi="Arial" w:cs="Arial"/>
                <w:u w:val="single"/>
              </w:rPr>
              <w:t>www.websense.com/support</w:t>
            </w:r>
            <w:r w:rsidRPr="00A4560E">
              <w:rPr>
                <w:rFonts w:ascii="Arial" w:hAnsi="Arial" w:cs="Arial"/>
              </w:rPr>
              <w:t>.</w:t>
            </w:r>
          </w:p>
        </w:tc>
        <w:tc>
          <w:tcPr>
            <w:tcW w:w="4500" w:type="dxa"/>
          </w:tcPr>
          <w:p w:rsidR="00B3666B" w:rsidRPr="00A4560E" w:rsidRDefault="00C51C16" w:rsidP="001414AB">
            <w:pPr>
              <w:spacing w:line="480" w:lineRule="auto"/>
              <w:rPr>
                <w:rFonts w:ascii="Arial" w:hAnsi="Arial" w:cs="Arial"/>
              </w:rPr>
            </w:pPr>
            <w:r>
              <w:rPr>
                <w:rFonts w:ascii="Arial" w:hAnsi="Arial" w:cs="Arial"/>
                <w:lang w:val="zh-CN"/>
              </w:rPr>
              <w:t>点击</w:t>
            </w:r>
            <w:r w:rsidR="00B3666B" w:rsidRPr="00A4560E">
              <w:rPr>
                <w:rFonts w:ascii="Arial" w:hAnsi="Arial" w:cs="Arial"/>
                <w:lang w:val="zh-CN"/>
              </w:rPr>
              <w:t>顶部菜单栏上的</w:t>
            </w:r>
            <w:r w:rsidR="00B3666B" w:rsidRPr="00A4560E">
              <w:rPr>
                <w:rFonts w:ascii="Arial" w:hAnsi="Arial" w:cs="Arial"/>
              </w:rPr>
              <w:t xml:space="preserve"> Mobile Security</w:t>
            </w:r>
            <w:r w:rsidR="00B3666B" w:rsidRPr="00A4560E">
              <w:rPr>
                <w:rFonts w:ascii="Arial" w:hAnsi="Arial" w:cs="Arial"/>
              </w:rPr>
              <w:t>，</w:t>
            </w:r>
            <w:r w:rsidR="001414AB" w:rsidRPr="001414AB">
              <w:rPr>
                <w:rFonts w:ascii="Arial" w:hAnsi="Arial" w:cs="Arial" w:hint="eastAsia"/>
                <w:color w:val="FF0000"/>
              </w:rPr>
              <w:t>对</w:t>
            </w:r>
            <w:r w:rsidR="00B3666B" w:rsidRPr="001414AB">
              <w:rPr>
                <w:rFonts w:ascii="Arial" w:hAnsi="Arial" w:cs="Arial"/>
                <w:color w:val="FF0000"/>
              </w:rPr>
              <w:t>TRITON</w:t>
            </w:r>
            <w:r w:rsidR="00515646" w:rsidRPr="001414AB">
              <w:rPr>
                <w:rFonts w:ascii="Arial" w:hAnsi="Arial" w:cs="Arial" w:hint="eastAsia"/>
                <w:color w:val="FF0000"/>
              </w:rPr>
              <w:t>移动安全</w:t>
            </w:r>
            <w:r w:rsidR="00515646" w:rsidRPr="001414AB">
              <w:rPr>
                <w:rFonts w:ascii="Arial" w:hAnsi="Arial" w:cs="Arial"/>
                <w:color w:val="FF0000"/>
                <w:lang w:val="zh-CN"/>
              </w:rPr>
              <w:t>的设置和策略</w:t>
            </w:r>
            <w:r w:rsidR="001414AB" w:rsidRPr="001414AB">
              <w:rPr>
                <w:rFonts w:ascii="Arial" w:hAnsi="Arial" w:cs="Arial" w:hint="eastAsia"/>
                <w:color w:val="FF0000"/>
                <w:lang w:val="zh-CN"/>
              </w:rPr>
              <w:t>进行配置</w:t>
            </w:r>
            <w:r w:rsidR="00515646">
              <w:rPr>
                <w:rFonts w:ascii="Arial" w:hAnsi="Arial" w:cs="Arial"/>
                <w:lang w:val="zh-CN"/>
              </w:rPr>
              <w:t>。</w:t>
            </w:r>
            <w:r w:rsidR="00515646" w:rsidRPr="001414AB">
              <w:rPr>
                <w:rFonts w:ascii="Arial" w:hAnsi="Arial" w:cs="Arial" w:hint="eastAsia"/>
                <w:color w:val="FF0000"/>
                <w:lang w:val="zh-CN"/>
              </w:rPr>
              <w:t>更多</w:t>
            </w:r>
            <w:r w:rsidR="00B3666B" w:rsidRPr="001414AB">
              <w:rPr>
                <w:rFonts w:ascii="Arial" w:hAnsi="Arial" w:cs="Arial"/>
                <w:color w:val="FF0000"/>
                <w:lang w:val="zh-CN"/>
              </w:rPr>
              <w:t>信息</w:t>
            </w:r>
            <w:r w:rsidR="00B3666B" w:rsidRPr="00A4560E">
              <w:rPr>
                <w:rFonts w:ascii="Arial" w:hAnsi="Arial" w:cs="Arial"/>
              </w:rPr>
              <w:t>，</w:t>
            </w:r>
            <w:r w:rsidR="00B3666B" w:rsidRPr="00A4560E">
              <w:rPr>
                <w:rFonts w:ascii="Arial" w:hAnsi="Arial" w:cs="Arial"/>
                <w:lang w:val="zh-CN"/>
              </w:rPr>
              <w:t>请参阅《入门指南》。</w:t>
            </w:r>
            <w:r w:rsidR="00FB0BD6" w:rsidRPr="00A4560E">
              <w:rPr>
                <w:rFonts w:ascii="Arial" w:hAnsi="Courier New" w:cs="Arial"/>
                <w:lang w:val="zh-CN"/>
              </w:rPr>
              <w:t>如果</w:t>
            </w:r>
            <w:r w:rsidR="00FB0BD6">
              <w:rPr>
                <w:rFonts w:ascii="Arial" w:hAnsi="Courier New" w:cs="Arial" w:hint="eastAsia"/>
                <w:lang w:val="zh-CN"/>
              </w:rPr>
              <w:t>您</w:t>
            </w:r>
            <w:r w:rsidR="00FB0BD6" w:rsidRPr="00A4560E">
              <w:rPr>
                <w:rFonts w:ascii="Arial" w:hAnsi="Courier New" w:cs="Arial"/>
                <w:lang w:val="zh-CN"/>
              </w:rPr>
              <w:t>在安装和配置</w:t>
            </w:r>
            <w:r w:rsidR="00FB0BD6" w:rsidRPr="00191AEC">
              <w:rPr>
                <w:rFonts w:ascii="Arial" w:hAnsi="Courier New" w:cs="Arial" w:hint="eastAsia"/>
                <w:color w:val="FF0000"/>
                <w:lang w:val="zh-CN"/>
              </w:rPr>
              <w:t>过程中</w:t>
            </w:r>
            <w:r w:rsidR="00FB0BD6" w:rsidRPr="00A4560E">
              <w:rPr>
                <w:rFonts w:ascii="Arial" w:hAnsi="Courier New" w:cs="Arial"/>
                <w:lang w:val="zh-CN"/>
              </w:rPr>
              <w:t>遇到任何问题</w:t>
            </w:r>
            <w:r w:rsidR="00FB0BD6" w:rsidRPr="00A4560E">
              <w:rPr>
                <w:rFonts w:ascii="Arial" w:hAnsi="Courier New" w:cs="Arial"/>
              </w:rPr>
              <w:t>，</w:t>
            </w:r>
            <w:r w:rsidR="00FB0BD6" w:rsidRPr="00A4560E">
              <w:rPr>
                <w:rFonts w:ascii="Arial" w:hAnsi="Courier New" w:cs="Arial"/>
                <w:lang w:val="zh-CN"/>
              </w:rPr>
              <w:t>可以直接与技术支持</w:t>
            </w:r>
            <w:r w:rsidR="00FB0BD6" w:rsidRPr="00FB0BD6">
              <w:rPr>
                <w:rFonts w:ascii="Arial" w:hAnsi="Courier New" w:cs="Arial" w:hint="eastAsia"/>
                <w:color w:val="FF0000"/>
                <w:lang w:val="zh-CN"/>
              </w:rPr>
              <w:t>人员</w:t>
            </w:r>
            <w:r w:rsidR="00FB0BD6" w:rsidRPr="00A4560E">
              <w:rPr>
                <w:rFonts w:ascii="Arial" w:hAnsi="Courier New" w:cs="Arial"/>
                <w:lang w:val="zh-CN"/>
              </w:rPr>
              <w:t>联系。请访问我们的在线支持中心</w:t>
            </w:r>
            <w:r w:rsidR="00FB0BD6" w:rsidRPr="00A4560E">
              <w:rPr>
                <w:rFonts w:ascii="Arial" w:hAnsi="Courier New" w:cs="Arial"/>
              </w:rPr>
              <w:t>：</w:t>
            </w:r>
            <w:hyperlink r:id="rId13" w:history="1">
              <w:r w:rsidR="00FB0BD6" w:rsidRPr="00A4560E">
                <w:rPr>
                  <w:rFonts w:ascii="Arial" w:hAnsi="Arial" w:cs="Arial"/>
                  <w:color w:val="0000FF"/>
                  <w:u w:val="single"/>
                </w:rPr>
                <w:t>www.websense.com/support</w:t>
              </w:r>
            </w:hyperlink>
            <w:r w:rsidR="00FB0BD6" w:rsidRPr="00A4560E">
              <w:rPr>
                <w:rFonts w:ascii="Arial" w:hAnsi="Courier New"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51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Please save this email for future reference. Thank you for choosing to evaluate TRITON Mobile Security.</w:t>
            </w:r>
          </w:p>
        </w:tc>
        <w:tc>
          <w:tcPr>
            <w:tcW w:w="4500" w:type="dxa"/>
          </w:tcPr>
          <w:p w:rsidR="00B3666B" w:rsidRPr="00A4560E" w:rsidRDefault="00B3666B" w:rsidP="00515646">
            <w:pPr>
              <w:spacing w:line="480" w:lineRule="auto"/>
              <w:rPr>
                <w:rFonts w:ascii="Arial" w:hAnsi="Arial" w:cs="Arial"/>
              </w:rPr>
            </w:pPr>
            <w:r w:rsidRPr="00A4560E">
              <w:rPr>
                <w:rFonts w:ascii="Arial" w:hAnsi="Arial" w:cs="Arial"/>
                <w:lang w:val="zh-CN"/>
              </w:rPr>
              <w:t>请保存此电子邮件以备将来参考。感谢您</w:t>
            </w:r>
            <w:r w:rsidR="001414AB" w:rsidRPr="001414AB">
              <w:rPr>
                <w:rFonts w:ascii="Arial" w:hAnsi="Arial" w:cs="Arial" w:hint="eastAsia"/>
                <w:color w:val="FF0000"/>
                <w:lang w:val="zh-CN"/>
              </w:rPr>
              <w:t>选择</w:t>
            </w:r>
            <w:r w:rsidRPr="001414AB">
              <w:rPr>
                <w:rFonts w:ascii="Arial" w:hAnsi="Arial" w:cs="Arial"/>
                <w:color w:val="FF0000"/>
                <w:lang w:val="zh-CN"/>
              </w:rPr>
              <w:t>试用</w:t>
            </w:r>
            <w:r w:rsidR="00084EF1">
              <w:rPr>
                <w:rFonts w:ascii="Arial" w:hAnsi="Arial" w:cs="Arial" w:hint="eastAsia"/>
                <w:color w:val="FF0000"/>
                <w:lang w:val="zh-CN"/>
              </w:rPr>
              <w:t>Websense</w:t>
            </w:r>
            <w:r w:rsidRPr="001414AB">
              <w:rPr>
                <w:rFonts w:ascii="Arial" w:hAnsi="Arial" w:cs="Arial"/>
                <w:color w:val="FF0000"/>
              </w:rPr>
              <w:t xml:space="preserve"> TRITON</w:t>
            </w:r>
            <w:r w:rsidR="00515646" w:rsidRPr="001414AB">
              <w:rPr>
                <w:rFonts w:ascii="Arial" w:hAnsi="Arial" w:cs="Arial" w:hint="eastAsia"/>
                <w:color w:val="FF0000"/>
              </w:rPr>
              <w:t>移动安全</w:t>
            </w:r>
            <w:r w:rsidRPr="00A4560E">
              <w:rPr>
                <w:rFonts w:ascii="Arial" w:hAnsi="Arial"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Sincerely,</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此致，</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b/>
              </w:rPr>
            </w:pPr>
            <w:r w:rsidRPr="00A4560E">
              <w:rPr>
                <w:rFonts w:ascii="Arial" w:hAnsi="Arial" w:cs="Arial"/>
                <w:b/>
              </w:rPr>
              <w:t xml:space="preserve">TRITON STOPS MORE THREATS. WE </w:t>
            </w:r>
            <w:r w:rsidRPr="00A4560E">
              <w:rPr>
                <w:rFonts w:ascii="Arial" w:hAnsi="Arial" w:cs="Arial"/>
                <w:b/>
              </w:rPr>
              <w:lastRenderedPageBreak/>
              <w:t>CAN PROVE IT.</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b/>
              </w:rPr>
              <w:lastRenderedPageBreak/>
              <w:t xml:space="preserve">TRITON </w:t>
            </w:r>
            <w:r w:rsidRPr="00A4560E">
              <w:rPr>
                <w:rFonts w:ascii="Arial" w:hAnsi="Arial" w:cs="Arial"/>
                <w:b/>
                <w:lang w:val="zh-CN"/>
              </w:rPr>
              <w:t>能够拦截更多的威胁。我们可</w:t>
            </w:r>
            <w:r w:rsidRPr="00A4560E">
              <w:rPr>
                <w:rFonts w:ascii="Arial" w:hAnsi="Arial" w:cs="Arial"/>
                <w:b/>
                <w:lang w:val="zh-CN"/>
              </w:rPr>
              <w:lastRenderedPageBreak/>
              <w:t>以证明这一点。</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27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2013 Websense, Inc. All rights reserved. Websense and the Websense logo are registered trademarks of Websense, Inc. in the United States and various countries. All other trademarks are the property of their respective owner.</w:t>
            </w:r>
          </w:p>
        </w:tc>
        <w:tc>
          <w:tcPr>
            <w:tcW w:w="4500" w:type="dxa"/>
          </w:tcPr>
          <w:p w:rsidR="00B3666B" w:rsidRPr="00A4560E" w:rsidRDefault="00DA3698" w:rsidP="00DA3698">
            <w:pPr>
              <w:spacing w:line="480" w:lineRule="auto"/>
              <w:rPr>
                <w:rFonts w:ascii="Arial" w:hAnsi="Arial" w:cs="Arial"/>
              </w:rPr>
            </w:pPr>
            <w:r w:rsidRPr="00A4560E">
              <w:rPr>
                <w:rFonts w:ascii="Arial" w:hAnsi="Arial" w:cs="Arial"/>
              </w:rPr>
              <w:t xml:space="preserve">© 2013 Websense </w:t>
            </w:r>
            <w:r w:rsidRPr="00A4560E">
              <w:rPr>
                <w:rFonts w:ascii="Arial" w:hAnsi="Courier New" w:cs="Arial"/>
                <w:lang w:val="zh-CN"/>
              </w:rPr>
              <w:t>公司保留所有权利。</w:t>
            </w:r>
            <w:r w:rsidRPr="00A4560E">
              <w:rPr>
                <w:rFonts w:ascii="Arial" w:hAnsi="Arial" w:cs="Arial"/>
              </w:rPr>
              <w:t xml:space="preserve">Websense </w:t>
            </w:r>
            <w:r w:rsidRPr="00A4560E">
              <w:rPr>
                <w:rFonts w:ascii="Arial" w:hAnsi="Courier New" w:cs="Arial"/>
                <w:lang w:val="zh-CN"/>
              </w:rPr>
              <w:t>和</w:t>
            </w:r>
            <w:r w:rsidRPr="00A4560E">
              <w:rPr>
                <w:rFonts w:ascii="Arial" w:hAnsi="Arial" w:cs="Arial"/>
              </w:rPr>
              <w:t>Websense</w:t>
            </w:r>
            <w:ins w:id="23" w:author="Lin, Jiang" w:date="2013-06-20T09:31:00Z">
              <w:r w:rsidR="00DF3122">
                <w:rPr>
                  <w:rFonts w:ascii="Arial" w:hAnsi="Arial" w:cs="Arial" w:hint="eastAsia"/>
                  <w:color w:val="FF0000"/>
                </w:rPr>
                <w:t>徽标</w:t>
              </w:r>
            </w:ins>
            <w:del w:id="24" w:author="Lin, Jiang" w:date="2013-06-20T09:31:00Z">
              <w:r w:rsidDel="00DF3122">
                <w:rPr>
                  <w:rFonts w:ascii="Arial" w:hAnsi="Arial" w:cs="Arial" w:hint="eastAsia"/>
                </w:rPr>
                <w:delText xml:space="preserve"> </w:delText>
              </w:r>
              <w:r w:rsidRPr="007737A1" w:rsidDel="00DF3122">
                <w:rPr>
                  <w:rFonts w:ascii="Arial" w:hAnsi="Arial" w:cs="Arial" w:hint="eastAsia"/>
                  <w:color w:val="FF0000"/>
                </w:rPr>
                <w:delText>logo</w:delText>
              </w:r>
            </w:del>
            <w:r w:rsidRPr="00A4560E">
              <w:rPr>
                <w:rFonts w:ascii="Arial" w:hAnsi="Courier New" w:cs="Arial"/>
                <w:lang w:val="zh-CN"/>
              </w:rPr>
              <w:t>是</w:t>
            </w:r>
            <w:r w:rsidRPr="00A4560E">
              <w:rPr>
                <w:rFonts w:ascii="Arial" w:hAnsi="Arial" w:cs="Arial"/>
              </w:rPr>
              <w:t>Websense</w:t>
            </w:r>
            <w:r w:rsidRPr="00A4560E">
              <w:rPr>
                <w:rFonts w:ascii="Arial" w:hAnsi="Courier New" w:cs="Arial"/>
                <w:lang w:val="zh-CN"/>
              </w:rPr>
              <w:t>公司在美国和其他国家</w:t>
            </w:r>
            <w:r w:rsidRPr="00A4560E">
              <w:rPr>
                <w:rFonts w:ascii="Arial" w:hAnsi="Arial" w:cs="Arial"/>
              </w:rPr>
              <w:t>/</w:t>
            </w:r>
            <w:r w:rsidRPr="00A4560E">
              <w:rPr>
                <w:rFonts w:ascii="Arial" w:hAnsi="Courier New" w:cs="Arial"/>
                <w:lang w:val="zh-CN"/>
              </w:rPr>
              <w:t>地区的注册商标。所有其他商标</w:t>
            </w:r>
            <w:r>
              <w:rPr>
                <w:rFonts w:ascii="Arial" w:hAnsi="Courier New" w:cs="Arial" w:hint="eastAsia"/>
                <w:lang w:val="zh-CN"/>
              </w:rPr>
              <w:t>则</w:t>
            </w:r>
            <w:r w:rsidRPr="00221960">
              <w:rPr>
                <w:rFonts w:ascii="Arial" w:hAnsi="Courier New" w:cs="Arial"/>
                <w:color w:val="FF0000"/>
                <w:lang w:val="zh-CN"/>
              </w:rPr>
              <w:t>归</w:t>
            </w:r>
            <w:r w:rsidRPr="00221960">
              <w:rPr>
                <w:rFonts w:ascii="Arial" w:hAnsi="Courier New" w:cs="Arial" w:hint="eastAsia"/>
                <w:color w:val="FF0000"/>
                <w:lang w:val="zh-CN"/>
              </w:rPr>
              <w:t>属于</w:t>
            </w:r>
            <w:r>
              <w:rPr>
                <w:rFonts w:ascii="Arial" w:hAnsi="Courier New" w:cs="Arial" w:hint="eastAsia"/>
                <w:lang w:val="zh-CN"/>
              </w:rPr>
              <w:t>其</w:t>
            </w:r>
            <w:r w:rsidRPr="00A4560E">
              <w:rPr>
                <w:rFonts w:ascii="Arial" w:hAnsi="Courier New" w:cs="Arial"/>
                <w:lang w:val="zh-CN"/>
              </w:rPr>
              <w:t>各自</w:t>
            </w:r>
            <w:r>
              <w:rPr>
                <w:rFonts w:ascii="Arial" w:hAnsi="Courier New" w:cs="Arial" w:hint="eastAsia"/>
                <w:lang w:val="zh-CN"/>
              </w:rPr>
              <w:t>的</w:t>
            </w:r>
            <w:r w:rsidRPr="00A4560E">
              <w:rPr>
                <w:rFonts w:ascii="Arial" w:hAnsi="Courier New" w:cs="Arial"/>
                <w:lang w:val="zh-CN"/>
              </w:rPr>
              <w:t>所有者</w:t>
            </w:r>
            <w:r w:rsidRPr="00A4560E">
              <w:rPr>
                <w:rFonts w:ascii="Arial" w:eastAsia="MS Mincho" w:hAnsi="MS Mincho" w:cs="Arial"/>
                <w:lang w:val="zh-CN"/>
              </w:rPr>
              <w:t>。</w:t>
            </w:r>
          </w:p>
        </w:tc>
      </w:tr>
    </w:tbl>
    <w:p w:rsidR="00B3666B" w:rsidRPr="00A4560E" w:rsidRDefault="00B3666B" w:rsidP="00D976F4">
      <w:pPr>
        <w:spacing w:line="480" w:lineRule="auto"/>
        <w:rPr>
          <w:rFonts w:ascii="Arial" w:hAnsi="Arial" w:cs="Arial"/>
        </w:rPr>
      </w:pPr>
    </w:p>
    <w:p w:rsidR="00B3666B" w:rsidRPr="00A4560E" w:rsidRDefault="00B3666B" w:rsidP="00D976F4">
      <w:pPr>
        <w:spacing w:line="480" w:lineRule="auto"/>
        <w:rPr>
          <w:rFonts w:ascii="Arial" w:hAnsi="Arial" w:cs="Arial"/>
        </w:rPr>
      </w:pPr>
    </w:p>
    <w:p w:rsidR="00B3666B" w:rsidRPr="00A4560E" w:rsidRDefault="00B3666B" w:rsidP="00D976F4">
      <w:pPr>
        <w:spacing w:line="480" w:lineRule="auto"/>
        <w:rPr>
          <w:rFonts w:ascii="Arial" w:hAnsi="Arial" w:cs="Arial"/>
          <w:b/>
        </w:rPr>
      </w:pPr>
      <w:r w:rsidRPr="00A4560E">
        <w:rPr>
          <w:rFonts w:ascii="Arial" w:hAnsi="Arial" w:cs="Arial"/>
          <w:b/>
          <w:lang w:val="zh-CN"/>
        </w:rPr>
        <w:t>新客户，</w:t>
      </w:r>
      <w:r w:rsidRPr="00A4560E">
        <w:rPr>
          <w:rFonts w:ascii="Arial" w:hAnsi="Arial" w:cs="Arial"/>
          <w:b/>
          <w:lang w:val="zh-CN"/>
        </w:rPr>
        <w:t>ACE in the Cloud</w:t>
      </w:r>
    </w:p>
    <w:p w:rsidR="00B3666B" w:rsidRPr="00A4560E" w:rsidRDefault="00B3666B" w:rsidP="00D976F4">
      <w:pPr>
        <w:spacing w:line="480" w:lineRule="auto"/>
        <w:rPr>
          <w:rFonts w:ascii="Arial" w:hAnsi="Arial" w:cs="Arial"/>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gridCol w:w="4500"/>
      </w:tblGrid>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FREE TWO-WEEK EVALUATION: WEBSENSE® ACE IN THE CLOUD</w:t>
            </w:r>
          </w:p>
        </w:tc>
        <w:tc>
          <w:tcPr>
            <w:tcW w:w="4500" w:type="dxa"/>
          </w:tcPr>
          <w:p w:rsidR="00B3666B" w:rsidRPr="00A4560E" w:rsidRDefault="00F97971" w:rsidP="00F97971">
            <w:pPr>
              <w:spacing w:line="480" w:lineRule="auto"/>
              <w:rPr>
                <w:rFonts w:ascii="Arial" w:hAnsi="Arial" w:cs="Arial"/>
              </w:rPr>
            </w:pPr>
            <w:r w:rsidRPr="00F97971">
              <w:rPr>
                <w:rFonts w:ascii="Arial" w:hAnsi="Arial" w:cs="Arial" w:hint="eastAsia"/>
                <w:color w:val="FF0000"/>
                <w:lang w:val="zh-CN"/>
              </w:rPr>
              <w:t>为期</w:t>
            </w:r>
            <w:r w:rsidRPr="00F97971">
              <w:rPr>
                <w:rFonts w:ascii="Arial" w:hAnsi="Arial" w:cs="Arial" w:hint="eastAsia"/>
                <w:color w:val="FF0000"/>
                <w:lang w:val="zh-CN"/>
              </w:rPr>
              <w:t>2</w:t>
            </w:r>
            <w:r w:rsidRPr="00F97971">
              <w:rPr>
                <w:rFonts w:ascii="Arial" w:hAnsi="Arial" w:cs="Arial" w:hint="eastAsia"/>
                <w:color w:val="FF0000"/>
                <w:lang w:val="zh-CN"/>
              </w:rPr>
              <w:t>周的</w:t>
            </w:r>
            <w:r w:rsidR="00B3666B" w:rsidRPr="00F97971">
              <w:rPr>
                <w:rFonts w:ascii="Arial" w:hAnsi="Arial" w:cs="Arial"/>
                <w:color w:val="FF0000"/>
                <w:lang w:val="zh-CN"/>
              </w:rPr>
              <w:t>免费试用</w:t>
            </w:r>
            <w:r w:rsidR="00B3666B" w:rsidRPr="00A4560E">
              <w:rPr>
                <w:rFonts w:ascii="Arial" w:hAnsi="Arial" w:cs="Arial"/>
                <w:lang w:val="zh-CN"/>
              </w:rPr>
              <w:t>：</w:t>
            </w:r>
            <w:r w:rsidR="00B3666B" w:rsidRPr="00A4560E">
              <w:rPr>
                <w:rFonts w:ascii="Arial" w:hAnsi="Arial" w:cs="Arial"/>
                <w:lang w:val="zh-CN"/>
              </w:rPr>
              <w:t xml:space="preserve">WEBSENSE® </w:t>
            </w:r>
            <w:r w:rsidRPr="00F97971">
              <w:rPr>
                <w:rFonts w:ascii="Arial" w:hAnsi="Arial" w:cs="Arial" w:hint="eastAsia"/>
                <w:color w:val="FF0000"/>
                <w:lang w:val="zh-CN"/>
              </w:rPr>
              <w:t>云端</w:t>
            </w:r>
            <w:r w:rsidR="00B3666B" w:rsidRPr="00F97971">
              <w:rPr>
                <w:rFonts w:ascii="Arial" w:hAnsi="Arial" w:cs="Arial"/>
                <w:color w:val="FF0000"/>
                <w:lang w:val="zh-CN"/>
              </w:rPr>
              <w:t>ACE</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Dear {</w:t>
            </w:r>
            <w:proofErr w:type="spellStart"/>
            <w:r w:rsidR="00554B5F">
              <w:rPr>
                <w:rFonts w:ascii="Arial" w:hAnsi="Arial" w:cs="Arial"/>
              </w:rPr>
              <w:t>FirstName</w:t>
            </w:r>
            <w:proofErr w:type="spellEnd"/>
            <w:r w:rsidRPr="00A4560E">
              <w:rPr>
                <w:rFonts w:ascii="Arial" w:hAnsi="Arial" w:cs="Arial"/>
              </w:rPr>
              <w:t>},</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尊敬的</w:t>
            </w:r>
            <w:r w:rsidRPr="00A4560E">
              <w:rPr>
                <w:rFonts w:ascii="Arial" w:hAnsi="Arial" w:cs="Arial"/>
              </w:rPr>
              <w:t xml:space="preserve"> {</w:t>
            </w:r>
            <w:proofErr w:type="spellStart"/>
            <w:r w:rsidR="00554B5F">
              <w:rPr>
                <w:rFonts w:ascii="Arial" w:hAnsi="Arial" w:cs="Arial"/>
              </w:rPr>
              <w:t>FirstName</w:t>
            </w:r>
            <w:proofErr w:type="spellEnd"/>
            <w:r w:rsidRPr="00A4560E">
              <w:rPr>
                <w:rFonts w:ascii="Arial" w:hAnsi="Arial" w:cs="Arial"/>
              </w:rPr>
              <w:t>}</w:t>
            </w:r>
            <w:r w:rsidRPr="00A4560E">
              <w:rPr>
                <w:rFonts w:ascii="Arial" w:hAnsi="Arial" w:cs="Arial"/>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51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Thank you for requesting a free two-week evaluation of Websense ACE in the Cloud.</w:t>
            </w:r>
          </w:p>
        </w:tc>
        <w:tc>
          <w:tcPr>
            <w:tcW w:w="4500" w:type="dxa"/>
          </w:tcPr>
          <w:p w:rsidR="00B3666B" w:rsidRPr="00A4560E" w:rsidRDefault="00B3666B" w:rsidP="00F97971">
            <w:pPr>
              <w:spacing w:line="480" w:lineRule="auto"/>
              <w:rPr>
                <w:rFonts w:ascii="Arial" w:hAnsi="Arial" w:cs="Arial"/>
              </w:rPr>
            </w:pPr>
            <w:r w:rsidRPr="00A4560E">
              <w:rPr>
                <w:rFonts w:ascii="Arial" w:hAnsi="Arial" w:cs="Arial"/>
                <w:lang w:val="zh-CN"/>
              </w:rPr>
              <w:t>感谢您申请</w:t>
            </w:r>
            <w:r w:rsidRPr="00F97971">
              <w:rPr>
                <w:rFonts w:ascii="Arial" w:hAnsi="Arial" w:cs="Arial"/>
                <w:color w:val="FF0000"/>
              </w:rPr>
              <w:t xml:space="preserve">Websense </w:t>
            </w:r>
            <w:r w:rsidR="00F97971" w:rsidRPr="00F97971">
              <w:rPr>
                <w:rFonts w:ascii="Arial" w:hAnsi="Arial" w:cs="Arial" w:hint="eastAsia"/>
                <w:color w:val="FF0000"/>
              </w:rPr>
              <w:t>云端</w:t>
            </w:r>
            <w:r w:rsidRPr="00F97971">
              <w:rPr>
                <w:rFonts w:ascii="Arial" w:hAnsi="Arial" w:cs="Arial"/>
                <w:color w:val="FF0000"/>
              </w:rPr>
              <w:t>ACE</w:t>
            </w:r>
            <w:r w:rsidR="00F97971" w:rsidRPr="00F97971">
              <w:rPr>
                <w:rFonts w:ascii="Arial" w:hAnsi="Arial" w:cs="Arial" w:hint="eastAsia"/>
                <w:color w:val="FF0000"/>
              </w:rPr>
              <w:t>为期</w:t>
            </w:r>
            <w:r w:rsidR="00F97971" w:rsidRPr="00F97971">
              <w:rPr>
                <w:rFonts w:ascii="Arial" w:hAnsi="Arial" w:cs="Arial" w:hint="eastAsia"/>
                <w:color w:val="FF0000"/>
              </w:rPr>
              <w:t>2</w:t>
            </w:r>
            <w:r w:rsidR="00F97971" w:rsidRPr="00F97971">
              <w:rPr>
                <w:rFonts w:ascii="Arial" w:hAnsi="Arial" w:cs="Arial" w:hint="eastAsia"/>
                <w:color w:val="FF0000"/>
              </w:rPr>
              <w:t>周的</w:t>
            </w:r>
            <w:r w:rsidR="00F97971" w:rsidRPr="00F97971">
              <w:rPr>
                <w:rFonts w:ascii="Arial" w:hAnsi="Arial" w:cs="Arial"/>
                <w:color w:val="FF0000"/>
                <w:lang w:val="zh-CN"/>
              </w:rPr>
              <w:t>免费试用</w:t>
            </w:r>
            <w:r w:rsidR="00F97971" w:rsidRPr="00A4560E">
              <w:rPr>
                <w:rFonts w:ascii="Arial" w:hAnsi="Arial"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w:t>
            </w:r>
            <w:r w:rsidR="00A432FE">
              <w:rPr>
                <w:rFonts w:ascii="Arial" w:hAnsi="Arial" w:cs="Arial"/>
              </w:rPr>
              <w:t>Note</w:t>
            </w:r>
            <w:r w:rsidRPr="00A4560E">
              <w:rPr>
                <w:rFonts w:ascii="Arial" w:hAnsi="Arial" w:cs="Arial"/>
              </w:rPr>
              <w:t xml:space="preserve">} </w:t>
            </w:r>
          </w:p>
          <w:p w:rsidR="00B3666B" w:rsidRPr="00A4560E" w:rsidRDefault="00B3666B" w:rsidP="00D976F4">
            <w:pPr>
              <w:spacing w:line="480" w:lineRule="auto"/>
              <w:rPr>
                <w:rFonts w:ascii="Arial" w:hAnsi="Arial" w:cs="Arial"/>
              </w:rPr>
            </w:pPr>
            <w:r w:rsidRPr="00A4560E">
              <w:rPr>
                <w:rFonts w:ascii="Arial" w:hAnsi="Arial" w:cs="Arial"/>
              </w:rPr>
              <w:t>We have detected that you currently have an active evaluation for this product.  We have resent your original email.</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rPr>
              <w:t>{</w:t>
            </w:r>
            <w:r w:rsidR="00A432FE">
              <w:rPr>
                <w:rFonts w:ascii="Arial" w:hAnsi="Arial" w:cs="Arial"/>
              </w:rPr>
              <w:t>Note</w:t>
            </w:r>
            <w:r w:rsidRPr="00A4560E">
              <w:rPr>
                <w:rFonts w:ascii="Arial" w:hAnsi="Arial" w:cs="Arial"/>
              </w:rPr>
              <w:t xml:space="preserve">} </w:t>
            </w:r>
          </w:p>
          <w:p w:rsidR="00B3666B" w:rsidRPr="00A4560E" w:rsidRDefault="00E60B53" w:rsidP="00E60B53">
            <w:pPr>
              <w:spacing w:line="480" w:lineRule="auto"/>
              <w:rPr>
                <w:rFonts w:ascii="Arial" w:hAnsi="Arial" w:cs="Arial"/>
              </w:rPr>
            </w:pPr>
            <w:r w:rsidRPr="00A4560E">
              <w:rPr>
                <w:rFonts w:ascii="Arial" w:hAnsi="Courier New" w:cs="Arial"/>
                <w:lang w:val="zh-CN"/>
              </w:rPr>
              <w:t>我们检测到您当前拥有此产品的有效试用版</w:t>
            </w:r>
            <w:r w:rsidRPr="00A4560E">
              <w:rPr>
                <w:rFonts w:ascii="Arial" w:hAnsi="Courier New" w:cs="Arial"/>
              </w:rPr>
              <w:t>，</w:t>
            </w:r>
            <w:r w:rsidRPr="00A432FE">
              <w:rPr>
                <w:rFonts w:ascii="Arial" w:hAnsi="Courier New" w:cs="Arial"/>
                <w:color w:val="FF0000"/>
                <w:lang w:val="zh-CN"/>
              </w:rPr>
              <w:t>并</w:t>
            </w:r>
            <w:r w:rsidRPr="00A432FE">
              <w:rPr>
                <w:rFonts w:ascii="Arial" w:hAnsi="Courier New" w:cs="Arial" w:hint="eastAsia"/>
                <w:color w:val="FF0000"/>
                <w:lang w:val="zh-CN"/>
              </w:rPr>
              <w:t>将您的原始电子邮件</w:t>
            </w:r>
            <w:r>
              <w:rPr>
                <w:rFonts w:ascii="Arial" w:hAnsi="Courier New" w:cs="Arial" w:hint="eastAsia"/>
                <w:color w:val="FF0000"/>
                <w:lang w:val="zh-CN"/>
              </w:rPr>
              <w:t>重新发送给</w:t>
            </w:r>
            <w:r w:rsidRPr="00A432FE">
              <w:rPr>
                <w:rFonts w:ascii="Arial" w:hAnsi="Courier New" w:cs="Arial" w:hint="eastAsia"/>
                <w:color w:val="FF0000"/>
                <w:lang w:val="zh-CN"/>
              </w:rPr>
              <w:t>您</w:t>
            </w:r>
            <w:r w:rsidR="00B3666B" w:rsidRPr="00A4560E">
              <w:rPr>
                <w:rFonts w:ascii="Arial" w:hAnsi="Arial"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02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To begin, click on the link below to access the Cloud Portal, where you will enter your username and temporary password. After signing in for the first time, you will be asked to reset your password.</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要开始试用</w:t>
            </w:r>
            <w:r w:rsidRPr="00A4560E">
              <w:rPr>
                <w:rFonts w:ascii="Arial" w:hAnsi="Arial" w:cs="Arial"/>
              </w:rPr>
              <w:t>，</w:t>
            </w:r>
            <w:r w:rsidRPr="00A4560E">
              <w:rPr>
                <w:rFonts w:ascii="Arial" w:hAnsi="Arial" w:cs="Arial"/>
                <w:lang w:val="zh-CN"/>
              </w:rPr>
              <w:t>请</w:t>
            </w:r>
            <w:r w:rsidR="00C51C16">
              <w:rPr>
                <w:rFonts w:ascii="Arial" w:hAnsi="Arial" w:cs="Arial"/>
                <w:lang w:val="zh-CN"/>
              </w:rPr>
              <w:t>点击</w:t>
            </w:r>
            <w:r w:rsidRPr="00A4560E">
              <w:rPr>
                <w:rFonts w:ascii="Arial" w:hAnsi="Arial" w:cs="Arial"/>
                <w:lang w:val="zh-CN"/>
              </w:rPr>
              <w:t>下面的链接</w:t>
            </w:r>
            <w:r w:rsidR="00BA5F2D">
              <w:rPr>
                <w:rFonts w:ascii="Arial" w:hAnsi="Arial" w:cs="Arial" w:hint="eastAsia"/>
                <w:lang w:val="zh-CN"/>
              </w:rPr>
              <w:t>以</w:t>
            </w:r>
            <w:r w:rsidRPr="00A4560E">
              <w:rPr>
                <w:rFonts w:ascii="Arial" w:hAnsi="Arial" w:cs="Arial"/>
                <w:lang w:val="zh-CN"/>
              </w:rPr>
              <w:t>访问云门户</w:t>
            </w:r>
            <w:r w:rsidRPr="00A4560E">
              <w:rPr>
                <w:rFonts w:ascii="Arial" w:hAnsi="Arial" w:cs="Arial"/>
              </w:rPr>
              <w:t>，</w:t>
            </w:r>
            <w:r w:rsidRPr="00A4560E">
              <w:rPr>
                <w:rFonts w:ascii="Arial" w:hAnsi="Arial" w:cs="Arial"/>
                <w:lang w:val="zh-CN"/>
              </w:rPr>
              <w:t>在此</w:t>
            </w:r>
            <w:r w:rsidRPr="00A4560E">
              <w:rPr>
                <w:rFonts w:ascii="Arial" w:hAnsi="Arial" w:cs="Arial"/>
              </w:rPr>
              <w:t>，</w:t>
            </w:r>
            <w:r w:rsidRPr="00A4560E">
              <w:rPr>
                <w:rFonts w:ascii="Arial" w:hAnsi="Arial" w:cs="Arial"/>
                <w:lang w:val="zh-CN"/>
              </w:rPr>
              <w:t>您需要输入用户名和临时密码。首次登录后，系统会要求您重置密码。</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Cloud Portal</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云门户</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User name: {Username}</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用户名：</w:t>
            </w:r>
            <w:r w:rsidRPr="00A4560E">
              <w:rPr>
                <w:rFonts w:ascii="Arial" w:hAnsi="Arial" w:cs="Arial"/>
                <w:lang w:val="zh-CN"/>
              </w:rPr>
              <w:t>{Username}</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Temporary Password: {</w:t>
            </w:r>
            <w:proofErr w:type="spellStart"/>
            <w:r w:rsidRPr="00A4560E">
              <w:rPr>
                <w:rFonts w:ascii="Arial" w:hAnsi="Arial" w:cs="Arial"/>
              </w:rPr>
              <w:t>TempPassword</w:t>
            </w:r>
            <w:proofErr w:type="spellEnd"/>
            <w:r w:rsidRPr="00A4560E">
              <w:rPr>
                <w:rFonts w:ascii="Arial" w:hAnsi="Arial" w:cs="Arial"/>
              </w:rPr>
              <w:t>}</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临时密码：</w:t>
            </w:r>
            <w:r w:rsidRPr="00A4560E">
              <w:rPr>
                <w:rFonts w:ascii="Arial" w:hAnsi="Arial" w:cs="Arial"/>
                <w:lang w:val="zh-CN"/>
              </w:rPr>
              <w:t>{TempPassword}</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78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xml:space="preserve">Once you have logged on to the Cloud Portal, click Web Security in the top menu bar to configure ACE in the Cloud settings and policies. For more </w:t>
            </w:r>
            <w:r w:rsidRPr="00A4560E">
              <w:rPr>
                <w:rFonts w:ascii="Arial" w:hAnsi="Arial" w:cs="Arial"/>
              </w:rPr>
              <w:lastRenderedPageBreak/>
              <w:t xml:space="preserve">information, see the Getting Started Guide. If you experience problems during installation and configuration, you may contact support directly. Visit our online support center at </w:t>
            </w:r>
            <w:r w:rsidRPr="00A4560E">
              <w:rPr>
                <w:rFonts w:ascii="Arial" w:hAnsi="Arial" w:cs="Arial"/>
                <w:u w:val="single"/>
              </w:rPr>
              <w:t>www.websense.com/support</w:t>
            </w:r>
            <w:r w:rsidRPr="00A4560E">
              <w:rPr>
                <w:rFonts w:ascii="Arial" w:hAnsi="Arial" w:cs="Arial"/>
              </w:rPr>
              <w:t>.</w:t>
            </w:r>
          </w:p>
        </w:tc>
        <w:tc>
          <w:tcPr>
            <w:tcW w:w="4500" w:type="dxa"/>
          </w:tcPr>
          <w:p w:rsidR="00B3666B" w:rsidRPr="00A4560E" w:rsidRDefault="00B3666B" w:rsidP="005743AB">
            <w:pPr>
              <w:spacing w:line="480" w:lineRule="auto"/>
              <w:rPr>
                <w:rFonts w:ascii="Arial" w:hAnsi="Arial" w:cs="Arial"/>
              </w:rPr>
            </w:pPr>
            <w:r w:rsidRPr="00A4560E">
              <w:rPr>
                <w:rFonts w:ascii="Arial" w:hAnsi="Arial" w:cs="Arial"/>
                <w:lang w:val="zh-CN"/>
              </w:rPr>
              <w:lastRenderedPageBreak/>
              <w:t>登录到云门户后</w:t>
            </w:r>
            <w:r w:rsidRPr="00A4560E">
              <w:rPr>
                <w:rFonts w:ascii="Arial" w:hAnsi="Arial" w:cs="Arial"/>
              </w:rPr>
              <w:t>，请</w:t>
            </w:r>
            <w:r w:rsidR="00C51C16">
              <w:rPr>
                <w:rFonts w:ascii="Arial" w:hAnsi="Arial" w:cs="Arial"/>
                <w:lang w:val="zh-CN"/>
              </w:rPr>
              <w:t>点击</w:t>
            </w:r>
            <w:r w:rsidRPr="00A4560E">
              <w:rPr>
                <w:rFonts w:ascii="Arial" w:hAnsi="Arial" w:cs="Arial"/>
                <w:lang w:val="zh-CN"/>
              </w:rPr>
              <w:t>顶部菜单栏上的</w:t>
            </w:r>
            <w:r w:rsidRPr="00A4560E">
              <w:rPr>
                <w:rFonts w:ascii="Arial" w:hAnsi="Arial" w:cs="Arial"/>
              </w:rPr>
              <w:t>Web Security</w:t>
            </w:r>
            <w:r w:rsidRPr="00A4560E">
              <w:rPr>
                <w:rFonts w:ascii="Arial" w:hAnsi="Arial" w:cs="Arial"/>
              </w:rPr>
              <w:t>，</w:t>
            </w:r>
            <w:r w:rsidR="005743AB" w:rsidRPr="005743AB">
              <w:rPr>
                <w:rFonts w:ascii="Arial" w:hAnsi="Arial" w:cs="Arial" w:hint="eastAsia"/>
                <w:color w:val="FF0000"/>
              </w:rPr>
              <w:t>对云端</w:t>
            </w:r>
            <w:r w:rsidRPr="005743AB">
              <w:rPr>
                <w:rFonts w:ascii="Arial" w:hAnsi="Arial" w:cs="Arial"/>
                <w:color w:val="FF0000"/>
              </w:rPr>
              <w:t>ACE</w:t>
            </w:r>
            <w:r w:rsidRPr="005743AB">
              <w:rPr>
                <w:rFonts w:ascii="Arial" w:hAnsi="Arial" w:cs="Arial"/>
                <w:color w:val="FF0000"/>
                <w:lang w:val="zh-CN"/>
              </w:rPr>
              <w:t>的设置和策略</w:t>
            </w:r>
            <w:r w:rsidR="005743AB" w:rsidRPr="005743AB">
              <w:rPr>
                <w:rFonts w:ascii="Arial" w:hAnsi="Arial" w:cs="Arial" w:hint="eastAsia"/>
                <w:color w:val="FF0000"/>
                <w:lang w:val="zh-CN"/>
              </w:rPr>
              <w:t>进行配置</w:t>
            </w:r>
            <w:r w:rsidRPr="00A4560E">
              <w:rPr>
                <w:rFonts w:ascii="Arial" w:hAnsi="Arial" w:cs="Arial"/>
                <w:lang w:val="zh-CN"/>
              </w:rPr>
              <w:t>。</w:t>
            </w:r>
            <w:r w:rsidR="005743AB" w:rsidRPr="005743AB">
              <w:rPr>
                <w:rFonts w:ascii="Arial" w:hAnsi="Arial" w:cs="Arial" w:hint="eastAsia"/>
                <w:color w:val="FF0000"/>
                <w:lang w:val="zh-CN"/>
              </w:rPr>
              <w:t>更多</w:t>
            </w:r>
            <w:r w:rsidRPr="005743AB">
              <w:rPr>
                <w:rFonts w:ascii="Arial" w:hAnsi="Arial" w:cs="Arial"/>
                <w:color w:val="FF0000"/>
                <w:lang w:val="zh-CN"/>
              </w:rPr>
              <w:t>信息</w:t>
            </w:r>
            <w:r w:rsidRPr="00A4560E">
              <w:rPr>
                <w:rFonts w:ascii="Arial" w:hAnsi="Arial" w:cs="Arial"/>
                <w:lang w:val="zh-CN"/>
              </w:rPr>
              <w:t>，请参阅《入门指南》。</w:t>
            </w:r>
            <w:r w:rsidR="00020F6F" w:rsidRPr="00A4560E">
              <w:rPr>
                <w:rFonts w:ascii="Arial" w:hAnsi="Courier New" w:cs="Arial"/>
                <w:lang w:val="zh-CN"/>
              </w:rPr>
              <w:t>如果</w:t>
            </w:r>
            <w:r w:rsidR="00020F6F">
              <w:rPr>
                <w:rFonts w:ascii="Arial" w:hAnsi="Courier New" w:cs="Arial" w:hint="eastAsia"/>
                <w:lang w:val="zh-CN"/>
              </w:rPr>
              <w:t>您</w:t>
            </w:r>
            <w:r w:rsidR="00020F6F" w:rsidRPr="00A4560E">
              <w:rPr>
                <w:rFonts w:ascii="Arial" w:hAnsi="Courier New" w:cs="Arial"/>
                <w:lang w:val="zh-CN"/>
              </w:rPr>
              <w:t>在安装和配置</w:t>
            </w:r>
            <w:r w:rsidR="00020F6F" w:rsidRPr="00191AEC">
              <w:rPr>
                <w:rFonts w:ascii="Arial" w:hAnsi="Courier New" w:cs="Arial" w:hint="eastAsia"/>
                <w:color w:val="FF0000"/>
                <w:lang w:val="zh-CN"/>
              </w:rPr>
              <w:t>过程中</w:t>
            </w:r>
            <w:r w:rsidR="00020F6F" w:rsidRPr="00A4560E">
              <w:rPr>
                <w:rFonts w:ascii="Arial" w:hAnsi="Courier New" w:cs="Arial"/>
                <w:lang w:val="zh-CN"/>
              </w:rPr>
              <w:lastRenderedPageBreak/>
              <w:t>遇到任何问题</w:t>
            </w:r>
            <w:r w:rsidR="00020F6F" w:rsidRPr="00A4560E">
              <w:rPr>
                <w:rFonts w:ascii="Arial" w:hAnsi="Courier New" w:cs="Arial"/>
              </w:rPr>
              <w:t>，</w:t>
            </w:r>
            <w:r w:rsidR="00020F6F" w:rsidRPr="00A4560E">
              <w:rPr>
                <w:rFonts w:ascii="Arial" w:hAnsi="Courier New" w:cs="Arial"/>
                <w:lang w:val="zh-CN"/>
              </w:rPr>
              <w:t>可以直接与技术支持</w:t>
            </w:r>
            <w:r w:rsidR="00020F6F" w:rsidRPr="00FB0BD6">
              <w:rPr>
                <w:rFonts w:ascii="Arial" w:hAnsi="Courier New" w:cs="Arial" w:hint="eastAsia"/>
                <w:color w:val="FF0000"/>
                <w:lang w:val="zh-CN"/>
              </w:rPr>
              <w:t>人员</w:t>
            </w:r>
            <w:r w:rsidR="00020F6F" w:rsidRPr="00A4560E">
              <w:rPr>
                <w:rFonts w:ascii="Arial" w:hAnsi="Courier New" w:cs="Arial"/>
                <w:lang w:val="zh-CN"/>
              </w:rPr>
              <w:t>联系。请访问我们的在线支持中心</w:t>
            </w:r>
            <w:r w:rsidR="00020F6F" w:rsidRPr="00A4560E">
              <w:rPr>
                <w:rFonts w:ascii="Arial" w:hAnsi="Courier New" w:cs="Arial"/>
              </w:rPr>
              <w:t>：</w:t>
            </w:r>
            <w:hyperlink r:id="rId14" w:history="1">
              <w:r w:rsidR="00020F6F" w:rsidRPr="00A4560E">
                <w:rPr>
                  <w:rFonts w:ascii="Arial" w:hAnsi="Arial" w:cs="Arial"/>
                  <w:color w:val="0000FF"/>
                  <w:u w:val="single"/>
                </w:rPr>
                <w:t>www.websense.com/support</w:t>
              </w:r>
            </w:hyperlink>
            <w:r w:rsidR="00020F6F" w:rsidRPr="00A4560E">
              <w:rPr>
                <w:rFonts w:ascii="Arial" w:hAnsi="Courier New"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51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Please save this email for future reference. Thank you for choosing to evaluate ACE in the Cloud.</w:t>
            </w:r>
          </w:p>
        </w:tc>
        <w:tc>
          <w:tcPr>
            <w:tcW w:w="4500" w:type="dxa"/>
          </w:tcPr>
          <w:p w:rsidR="00B3666B" w:rsidRPr="00A4560E" w:rsidRDefault="00B3666B" w:rsidP="00A60A18">
            <w:pPr>
              <w:spacing w:line="480" w:lineRule="auto"/>
              <w:rPr>
                <w:rFonts w:ascii="Arial" w:hAnsi="Arial" w:cs="Arial"/>
              </w:rPr>
            </w:pPr>
            <w:r w:rsidRPr="00A4560E">
              <w:rPr>
                <w:rFonts w:ascii="Arial" w:hAnsi="Arial" w:cs="Arial"/>
                <w:lang w:val="zh-CN"/>
              </w:rPr>
              <w:t>请保存此电子邮件以备将来参考。感谢您</w:t>
            </w:r>
            <w:r w:rsidR="00A60A18" w:rsidRPr="00A60A18">
              <w:rPr>
                <w:rFonts w:ascii="Arial" w:hAnsi="Arial" w:cs="Arial" w:hint="eastAsia"/>
                <w:color w:val="FF0000"/>
                <w:lang w:val="zh-CN"/>
              </w:rPr>
              <w:t>选择</w:t>
            </w:r>
            <w:r w:rsidRPr="00A60A18">
              <w:rPr>
                <w:rFonts w:ascii="Arial" w:hAnsi="Arial" w:cs="Arial"/>
                <w:color w:val="FF0000"/>
                <w:lang w:val="zh-CN"/>
              </w:rPr>
              <w:t>试用</w:t>
            </w:r>
            <w:r w:rsidR="00A60A18" w:rsidRPr="00A60A18">
              <w:rPr>
                <w:rFonts w:ascii="Arial" w:hAnsi="Arial" w:cs="Arial" w:hint="eastAsia"/>
                <w:color w:val="FF0000"/>
                <w:lang w:val="zh-CN"/>
              </w:rPr>
              <w:t>Websense</w:t>
            </w:r>
            <w:r w:rsidR="00A60A18" w:rsidRPr="00A60A18">
              <w:rPr>
                <w:rFonts w:ascii="Arial" w:hAnsi="Arial" w:cs="Arial" w:hint="eastAsia"/>
                <w:color w:val="FF0000"/>
                <w:lang w:val="zh-CN"/>
              </w:rPr>
              <w:t>云端</w:t>
            </w:r>
            <w:r w:rsidRPr="00A60A18">
              <w:rPr>
                <w:rFonts w:ascii="Arial" w:hAnsi="Arial" w:cs="Arial"/>
                <w:color w:val="FF0000"/>
              </w:rPr>
              <w:t>ACE</w:t>
            </w:r>
            <w:r w:rsidRPr="00A4560E">
              <w:rPr>
                <w:rFonts w:ascii="Arial" w:hAnsi="Arial"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Sincerely,</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此致，</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b/>
              </w:rPr>
            </w:pPr>
            <w:r w:rsidRPr="00A4560E">
              <w:rPr>
                <w:rFonts w:ascii="Arial" w:hAnsi="Arial" w:cs="Arial"/>
                <w:b/>
              </w:rPr>
              <w:t>TRITON STOPS MORE THREATS. WE CAN PROVE IT.</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b/>
              </w:rPr>
              <w:t xml:space="preserve">TRITON </w:t>
            </w:r>
            <w:r w:rsidRPr="00A4560E">
              <w:rPr>
                <w:rFonts w:ascii="Arial" w:hAnsi="Arial" w:cs="Arial"/>
                <w:b/>
                <w:lang w:val="zh-CN"/>
              </w:rPr>
              <w:t>能够拦截更多的威胁。我们可以证明这一点。</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27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xml:space="preserve">© 2013 Websense, Inc. All rights reserved. Websense and the Websense logo are registered trademarks of Websense, Inc. in the United States and various countries. All other trademarks are the property of their respective </w:t>
            </w:r>
            <w:r w:rsidRPr="00A4560E">
              <w:rPr>
                <w:rFonts w:ascii="Arial" w:hAnsi="Arial" w:cs="Arial"/>
              </w:rPr>
              <w:lastRenderedPageBreak/>
              <w:t>owner.</w:t>
            </w:r>
          </w:p>
        </w:tc>
        <w:tc>
          <w:tcPr>
            <w:tcW w:w="4500" w:type="dxa"/>
          </w:tcPr>
          <w:p w:rsidR="00B3666B" w:rsidRPr="00A4560E" w:rsidRDefault="00DA3698" w:rsidP="00D976F4">
            <w:pPr>
              <w:spacing w:line="480" w:lineRule="auto"/>
              <w:rPr>
                <w:rFonts w:ascii="Arial" w:hAnsi="Arial" w:cs="Arial"/>
              </w:rPr>
            </w:pPr>
            <w:r w:rsidRPr="00A4560E">
              <w:rPr>
                <w:rFonts w:ascii="Arial" w:hAnsi="Arial" w:cs="Arial"/>
              </w:rPr>
              <w:lastRenderedPageBreak/>
              <w:t xml:space="preserve">© 2013 Websense </w:t>
            </w:r>
            <w:r w:rsidRPr="00A4560E">
              <w:rPr>
                <w:rFonts w:ascii="Arial" w:hAnsi="Courier New" w:cs="Arial"/>
                <w:lang w:val="zh-CN"/>
              </w:rPr>
              <w:t>公司保留所有权利。</w:t>
            </w:r>
            <w:r w:rsidRPr="00A4560E">
              <w:rPr>
                <w:rFonts w:ascii="Arial" w:hAnsi="Arial" w:cs="Arial"/>
              </w:rPr>
              <w:t xml:space="preserve">Websense </w:t>
            </w:r>
            <w:r w:rsidRPr="00A4560E">
              <w:rPr>
                <w:rFonts w:ascii="Arial" w:hAnsi="Courier New" w:cs="Arial"/>
                <w:lang w:val="zh-CN"/>
              </w:rPr>
              <w:t>和</w:t>
            </w:r>
            <w:r w:rsidRPr="00A4560E">
              <w:rPr>
                <w:rFonts w:ascii="Arial" w:hAnsi="Arial" w:cs="Arial"/>
              </w:rPr>
              <w:t>Websense</w:t>
            </w:r>
            <w:ins w:id="25" w:author="Lin, Jiang" w:date="2013-06-20T09:31:00Z">
              <w:r w:rsidR="00DF3122">
                <w:rPr>
                  <w:rFonts w:ascii="Arial" w:hAnsi="Arial" w:cs="Arial" w:hint="eastAsia"/>
                  <w:color w:val="FF0000"/>
                </w:rPr>
                <w:t>徽标</w:t>
              </w:r>
            </w:ins>
            <w:del w:id="26" w:author="Lin, Jiang" w:date="2013-06-20T09:31:00Z">
              <w:r w:rsidDel="00DF3122">
                <w:rPr>
                  <w:rFonts w:ascii="Arial" w:hAnsi="Arial" w:cs="Arial" w:hint="eastAsia"/>
                </w:rPr>
                <w:delText xml:space="preserve"> </w:delText>
              </w:r>
              <w:r w:rsidRPr="007737A1" w:rsidDel="00DF3122">
                <w:rPr>
                  <w:rFonts w:ascii="Arial" w:hAnsi="Arial" w:cs="Arial" w:hint="eastAsia"/>
                  <w:color w:val="FF0000"/>
                </w:rPr>
                <w:delText>logo</w:delText>
              </w:r>
            </w:del>
            <w:r w:rsidRPr="00A4560E">
              <w:rPr>
                <w:rFonts w:ascii="Arial" w:hAnsi="Courier New" w:cs="Arial"/>
                <w:lang w:val="zh-CN"/>
              </w:rPr>
              <w:t>是</w:t>
            </w:r>
            <w:r w:rsidRPr="00A4560E">
              <w:rPr>
                <w:rFonts w:ascii="Arial" w:hAnsi="Arial" w:cs="Arial"/>
              </w:rPr>
              <w:t>Websense</w:t>
            </w:r>
            <w:r w:rsidRPr="00A4560E">
              <w:rPr>
                <w:rFonts w:ascii="Arial" w:hAnsi="Courier New" w:cs="Arial"/>
                <w:lang w:val="zh-CN"/>
              </w:rPr>
              <w:t>公司在美国和其他国家</w:t>
            </w:r>
            <w:r w:rsidRPr="00A4560E">
              <w:rPr>
                <w:rFonts w:ascii="Arial" w:hAnsi="Arial" w:cs="Arial"/>
              </w:rPr>
              <w:t>/</w:t>
            </w:r>
            <w:r w:rsidRPr="00A4560E">
              <w:rPr>
                <w:rFonts w:ascii="Arial" w:hAnsi="Courier New" w:cs="Arial"/>
                <w:lang w:val="zh-CN"/>
              </w:rPr>
              <w:t>地区的注册商标。所有其他商标</w:t>
            </w:r>
            <w:r>
              <w:rPr>
                <w:rFonts w:ascii="Arial" w:hAnsi="Courier New" w:cs="Arial" w:hint="eastAsia"/>
                <w:lang w:val="zh-CN"/>
              </w:rPr>
              <w:t>则</w:t>
            </w:r>
            <w:r w:rsidRPr="00221960">
              <w:rPr>
                <w:rFonts w:ascii="Arial" w:hAnsi="Courier New" w:cs="Arial"/>
                <w:color w:val="FF0000"/>
                <w:lang w:val="zh-CN"/>
              </w:rPr>
              <w:t>归</w:t>
            </w:r>
            <w:r w:rsidRPr="00221960">
              <w:rPr>
                <w:rFonts w:ascii="Arial" w:hAnsi="Courier New" w:cs="Arial" w:hint="eastAsia"/>
                <w:color w:val="FF0000"/>
                <w:lang w:val="zh-CN"/>
              </w:rPr>
              <w:t>属于</w:t>
            </w:r>
            <w:r>
              <w:rPr>
                <w:rFonts w:ascii="Arial" w:hAnsi="Courier New" w:cs="Arial" w:hint="eastAsia"/>
                <w:lang w:val="zh-CN"/>
              </w:rPr>
              <w:t>其</w:t>
            </w:r>
            <w:r w:rsidRPr="00A4560E">
              <w:rPr>
                <w:rFonts w:ascii="Arial" w:hAnsi="Courier New" w:cs="Arial"/>
                <w:lang w:val="zh-CN"/>
              </w:rPr>
              <w:t>各自</w:t>
            </w:r>
            <w:r>
              <w:rPr>
                <w:rFonts w:ascii="Arial" w:hAnsi="Courier New" w:cs="Arial" w:hint="eastAsia"/>
                <w:lang w:val="zh-CN"/>
              </w:rPr>
              <w:t>的</w:t>
            </w:r>
            <w:r w:rsidRPr="00A4560E">
              <w:rPr>
                <w:rFonts w:ascii="Arial" w:hAnsi="Courier New" w:cs="Arial"/>
                <w:lang w:val="zh-CN"/>
              </w:rPr>
              <w:t>所有者</w:t>
            </w:r>
            <w:r w:rsidRPr="00A4560E">
              <w:rPr>
                <w:rFonts w:ascii="Arial" w:eastAsia="MS Mincho" w:hAnsi="MS Mincho" w:cs="Arial"/>
                <w:lang w:val="zh-CN"/>
              </w:rPr>
              <w:t>。</w:t>
            </w:r>
          </w:p>
        </w:tc>
      </w:tr>
    </w:tbl>
    <w:p w:rsidR="00B3666B" w:rsidRPr="00A4560E" w:rsidRDefault="00B3666B" w:rsidP="00D976F4">
      <w:pPr>
        <w:spacing w:line="480" w:lineRule="auto"/>
        <w:rPr>
          <w:rFonts w:ascii="Arial" w:hAnsi="Arial" w:cs="Arial"/>
        </w:rPr>
      </w:pPr>
    </w:p>
    <w:p w:rsidR="00B3666B" w:rsidRPr="00A4560E" w:rsidRDefault="00B3666B" w:rsidP="00D976F4">
      <w:pPr>
        <w:spacing w:line="480" w:lineRule="auto"/>
        <w:rPr>
          <w:rFonts w:ascii="Arial" w:hAnsi="Arial" w:cs="Arial"/>
        </w:rPr>
      </w:pPr>
    </w:p>
    <w:p w:rsidR="00B3666B" w:rsidRPr="00A4560E" w:rsidRDefault="00B3666B" w:rsidP="00D976F4">
      <w:pPr>
        <w:spacing w:line="480" w:lineRule="auto"/>
        <w:rPr>
          <w:rFonts w:ascii="Arial" w:hAnsi="Arial" w:cs="Arial"/>
        </w:rPr>
      </w:pPr>
      <w:r w:rsidRPr="00A4560E">
        <w:rPr>
          <w:rFonts w:ascii="Arial" w:hAnsi="Arial" w:cs="Arial"/>
          <w:b/>
          <w:lang w:val="zh-CN"/>
        </w:rPr>
        <w:t>新客户，</w:t>
      </w:r>
      <w:r w:rsidRPr="00A4560E">
        <w:rPr>
          <w:rFonts w:ascii="Arial" w:hAnsi="Arial" w:cs="Arial"/>
          <w:b/>
          <w:lang w:val="zh-CN"/>
        </w:rPr>
        <w:t>Aerohive</w:t>
      </w:r>
      <w:r w:rsidRPr="00A4560E">
        <w:rPr>
          <w:rFonts w:ascii="Arial" w:hAnsi="Arial" w:cs="Arial"/>
          <w:b/>
        </w:rPr>
        <w:t xml:space="preserve"> </w:t>
      </w:r>
    </w:p>
    <w:p w:rsidR="00B3666B" w:rsidRPr="00A4560E" w:rsidRDefault="00B3666B" w:rsidP="00D976F4">
      <w:pPr>
        <w:spacing w:line="480" w:lineRule="auto"/>
        <w:rPr>
          <w:rFonts w:ascii="Arial" w:hAnsi="Arial" w:cs="Arial"/>
          <w:b/>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gridCol w:w="4500"/>
      </w:tblGrid>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FREE {Title Duration}: WEBSENSE® CLOUD WEB SECURITY GATEWAY</w:t>
            </w:r>
          </w:p>
        </w:tc>
        <w:tc>
          <w:tcPr>
            <w:tcW w:w="4500" w:type="dxa"/>
          </w:tcPr>
          <w:p w:rsidR="00B3666B" w:rsidRPr="00A4560E" w:rsidRDefault="00777315" w:rsidP="00777315">
            <w:pPr>
              <w:spacing w:line="480" w:lineRule="auto"/>
              <w:rPr>
                <w:rFonts w:ascii="Arial" w:hAnsi="Arial" w:cs="Arial"/>
              </w:rPr>
            </w:pPr>
            <w:r>
              <w:rPr>
                <w:rFonts w:ascii="Arial" w:hAnsi="Arial" w:cs="Arial"/>
                <w:lang w:val="zh-CN"/>
              </w:rPr>
              <w:t>{Title Duration}</w:t>
            </w:r>
            <w:r>
              <w:rPr>
                <w:rFonts w:ascii="Arial" w:hAnsi="Arial" w:cs="Arial" w:hint="eastAsia"/>
                <w:lang w:val="zh-CN"/>
              </w:rPr>
              <w:t>免费</w:t>
            </w:r>
            <w:r w:rsidR="00B3666B" w:rsidRPr="00A4560E">
              <w:rPr>
                <w:rFonts w:ascii="Arial" w:hAnsi="Arial" w:cs="Arial"/>
                <w:lang w:val="zh-CN"/>
              </w:rPr>
              <w:t>试用：</w:t>
            </w:r>
            <w:r w:rsidR="00B3666B" w:rsidRPr="00A4560E">
              <w:rPr>
                <w:rFonts w:ascii="Arial" w:hAnsi="Arial" w:cs="Arial"/>
                <w:lang w:val="zh-CN"/>
              </w:rPr>
              <w:t xml:space="preserve">WEBSENSE® </w:t>
            </w:r>
            <w:r w:rsidRPr="00777315">
              <w:rPr>
                <w:rFonts w:ascii="Arial" w:hAnsi="Arial" w:cs="Arial" w:hint="eastAsia"/>
                <w:color w:val="FF0000"/>
                <w:lang w:val="zh-CN"/>
              </w:rPr>
              <w:t>云端</w:t>
            </w:r>
            <w:r w:rsidRPr="00777315">
              <w:rPr>
                <w:rFonts w:ascii="Arial" w:hAnsi="Arial" w:cs="Arial" w:hint="eastAsia"/>
                <w:color w:val="FF0000"/>
                <w:lang w:val="zh-CN"/>
              </w:rPr>
              <w:t>Web</w:t>
            </w:r>
            <w:r w:rsidRPr="00777315">
              <w:rPr>
                <w:rFonts w:ascii="Arial" w:hAnsi="Arial" w:cs="Arial" w:hint="eastAsia"/>
                <w:color w:val="FF0000"/>
                <w:lang w:val="zh-CN"/>
              </w:rPr>
              <w:t>安全网关</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Dear {</w:t>
            </w:r>
            <w:proofErr w:type="spellStart"/>
            <w:r w:rsidR="00554B5F">
              <w:rPr>
                <w:rFonts w:ascii="Arial" w:hAnsi="Arial" w:cs="Arial"/>
              </w:rPr>
              <w:t>FirstName</w:t>
            </w:r>
            <w:proofErr w:type="spellEnd"/>
            <w:r w:rsidRPr="00A4560E">
              <w:rPr>
                <w:rFonts w:ascii="Arial" w:hAnsi="Arial" w:cs="Arial"/>
              </w:rPr>
              <w:t>},</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尊敬的</w:t>
            </w:r>
            <w:r w:rsidRPr="00A4560E">
              <w:rPr>
                <w:rFonts w:ascii="Arial" w:hAnsi="Arial" w:cs="Arial"/>
              </w:rPr>
              <w:t xml:space="preserve"> {</w:t>
            </w:r>
            <w:proofErr w:type="spellStart"/>
            <w:r w:rsidR="00554B5F">
              <w:rPr>
                <w:rFonts w:ascii="Arial" w:hAnsi="Arial" w:cs="Arial"/>
              </w:rPr>
              <w:t>FirstName</w:t>
            </w:r>
            <w:proofErr w:type="spellEnd"/>
            <w:r w:rsidRPr="00A4560E">
              <w:rPr>
                <w:rFonts w:ascii="Arial" w:hAnsi="Arial" w:cs="Arial"/>
              </w:rPr>
              <w:t>}</w:t>
            </w:r>
            <w:r w:rsidRPr="00A4560E">
              <w:rPr>
                <w:rFonts w:ascii="Arial" w:hAnsi="Arial" w:cs="Arial"/>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51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Thank you for requesting a free {Duration} evaluation of Websense Cloud Web Security Gateway.</w:t>
            </w:r>
          </w:p>
        </w:tc>
        <w:tc>
          <w:tcPr>
            <w:tcW w:w="4500" w:type="dxa"/>
          </w:tcPr>
          <w:p w:rsidR="00B3666B" w:rsidRPr="00A4560E" w:rsidRDefault="00F97971" w:rsidP="000D5340">
            <w:pPr>
              <w:spacing w:line="480" w:lineRule="auto"/>
              <w:rPr>
                <w:rFonts w:ascii="Arial" w:hAnsi="Arial" w:cs="Arial"/>
              </w:rPr>
            </w:pPr>
            <w:r w:rsidRPr="00A4560E">
              <w:rPr>
                <w:rFonts w:ascii="Arial" w:hAnsi="Arial" w:cs="Arial"/>
                <w:lang w:val="zh-CN"/>
              </w:rPr>
              <w:t>感谢您申请</w:t>
            </w:r>
            <w:r w:rsidR="00777315" w:rsidRPr="000D5340">
              <w:rPr>
                <w:rFonts w:ascii="Arial" w:hAnsi="Arial" w:cs="Arial"/>
                <w:color w:val="FF0000"/>
              </w:rPr>
              <w:t>Websense</w:t>
            </w:r>
            <w:r w:rsidR="00777315" w:rsidRPr="000D5340">
              <w:rPr>
                <w:rFonts w:ascii="Arial" w:hAnsi="Arial" w:cs="Arial" w:hint="eastAsia"/>
                <w:color w:val="FF0000"/>
              </w:rPr>
              <w:t>云端</w:t>
            </w:r>
            <w:r w:rsidR="00777315" w:rsidRPr="000D5340">
              <w:rPr>
                <w:rFonts w:ascii="Arial" w:hAnsi="Arial" w:cs="Arial" w:hint="eastAsia"/>
                <w:color w:val="FF0000"/>
              </w:rPr>
              <w:t>Web</w:t>
            </w:r>
            <w:r w:rsidR="00777315" w:rsidRPr="000D5340">
              <w:rPr>
                <w:rFonts w:ascii="Arial" w:hAnsi="Arial" w:cs="Arial" w:hint="eastAsia"/>
                <w:color w:val="FF0000"/>
              </w:rPr>
              <w:t>安全网关</w:t>
            </w:r>
            <w:r w:rsidR="000D5340">
              <w:rPr>
                <w:rFonts w:ascii="Arial" w:hAnsi="Arial" w:cs="Arial" w:hint="eastAsia"/>
                <w:color w:val="FF0000"/>
              </w:rPr>
              <w:t>为期</w:t>
            </w:r>
            <w:r w:rsidR="000D5340" w:rsidRPr="000D5340">
              <w:rPr>
                <w:rFonts w:ascii="Arial" w:hAnsi="Arial" w:cs="Arial" w:hint="eastAsia"/>
                <w:color w:val="FF0000"/>
              </w:rPr>
              <w:t>{Duration}</w:t>
            </w:r>
            <w:r w:rsidR="000D5340">
              <w:rPr>
                <w:rFonts w:ascii="Arial" w:hAnsi="Arial" w:cs="Arial" w:hint="eastAsia"/>
                <w:color w:val="FF0000"/>
              </w:rPr>
              <w:t>的</w:t>
            </w:r>
            <w:r w:rsidR="00777315" w:rsidRPr="000D5340">
              <w:rPr>
                <w:rFonts w:ascii="Arial" w:hAnsi="Arial" w:cs="Arial" w:hint="eastAsia"/>
                <w:color w:val="FF0000"/>
              </w:rPr>
              <w:t>免费试用</w:t>
            </w:r>
            <w:r w:rsidR="00777315">
              <w:rPr>
                <w:rFonts w:ascii="Arial" w:hAnsi="Arial" w:cs="Arial" w:hint="eastAsia"/>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w:t>
            </w:r>
            <w:r w:rsidR="00A432FE">
              <w:rPr>
                <w:rFonts w:ascii="Arial" w:hAnsi="Arial" w:cs="Arial"/>
              </w:rPr>
              <w:t>Note</w:t>
            </w:r>
            <w:r w:rsidRPr="00A4560E">
              <w:rPr>
                <w:rFonts w:ascii="Arial" w:hAnsi="Arial" w:cs="Arial"/>
              </w:rPr>
              <w:t xml:space="preserve">} </w:t>
            </w:r>
          </w:p>
          <w:p w:rsidR="00B3666B" w:rsidRPr="00A4560E" w:rsidRDefault="00B3666B" w:rsidP="00D976F4">
            <w:pPr>
              <w:spacing w:line="480" w:lineRule="auto"/>
              <w:rPr>
                <w:rFonts w:ascii="Arial" w:hAnsi="Arial" w:cs="Arial"/>
              </w:rPr>
            </w:pPr>
            <w:r w:rsidRPr="00A4560E">
              <w:rPr>
                <w:rFonts w:ascii="Arial" w:hAnsi="Arial" w:cs="Arial"/>
              </w:rPr>
              <w:t>We have detected that you currently have an active evaluation for this product.  We have resent your original email.</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rPr>
              <w:t>{</w:t>
            </w:r>
            <w:r w:rsidR="00A432FE">
              <w:rPr>
                <w:rFonts w:ascii="Arial" w:hAnsi="Arial" w:cs="Arial"/>
              </w:rPr>
              <w:t>Note</w:t>
            </w:r>
            <w:r w:rsidRPr="00A4560E">
              <w:rPr>
                <w:rFonts w:ascii="Arial" w:hAnsi="Arial" w:cs="Arial"/>
              </w:rPr>
              <w:t xml:space="preserve">} </w:t>
            </w:r>
          </w:p>
          <w:p w:rsidR="00B3666B" w:rsidRPr="00A4560E" w:rsidRDefault="00E60B53" w:rsidP="00E60B53">
            <w:pPr>
              <w:spacing w:line="480" w:lineRule="auto"/>
              <w:rPr>
                <w:rFonts w:ascii="Arial" w:hAnsi="Arial" w:cs="Arial"/>
              </w:rPr>
            </w:pPr>
            <w:r w:rsidRPr="00A4560E">
              <w:rPr>
                <w:rFonts w:ascii="Arial" w:hAnsi="Courier New" w:cs="Arial"/>
                <w:lang w:val="zh-CN"/>
              </w:rPr>
              <w:t>我们检测到您当前拥有此产品的有效试用版</w:t>
            </w:r>
            <w:r w:rsidRPr="00A4560E">
              <w:rPr>
                <w:rFonts w:ascii="Arial" w:hAnsi="Courier New" w:cs="Arial"/>
              </w:rPr>
              <w:t>，</w:t>
            </w:r>
            <w:r w:rsidRPr="00A432FE">
              <w:rPr>
                <w:rFonts w:ascii="Arial" w:hAnsi="Courier New" w:cs="Arial"/>
                <w:color w:val="FF0000"/>
                <w:lang w:val="zh-CN"/>
              </w:rPr>
              <w:t>并</w:t>
            </w:r>
            <w:r w:rsidRPr="00A432FE">
              <w:rPr>
                <w:rFonts w:ascii="Arial" w:hAnsi="Courier New" w:cs="Arial" w:hint="eastAsia"/>
                <w:color w:val="FF0000"/>
                <w:lang w:val="zh-CN"/>
              </w:rPr>
              <w:t>将您的原始电子邮件</w:t>
            </w:r>
            <w:r>
              <w:rPr>
                <w:rFonts w:ascii="Arial" w:hAnsi="Courier New" w:cs="Arial" w:hint="eastAsia"/>
                <w:color w:val="FF0000"/>
                <w:lang w:val="zh-CN"/>
              </w:rPr>
              <w:t>重新发送给</w:t>
            </w:r>
            <w:r w:rsidRPr="00A432FE">
              <w:rPr>
                <w:rFonts w:ascii="Arial" w:hAnsi="Courier New" w:cs="Arial" w:hint="eastAsia"/>
                <w:color w:val="FF0000"/>
                <w:lang w:val="zh-CN"/>
              </w:rPr>
              <w:t>您</w:t>
            </w:r>
            <w:r w:rsidRPr="00A4560E">
              <w:rPr>
                <w:rFonts w:ascii="Arial" w:hAnsi="Courier New"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02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lastRenderedPageBreak/>
              <w:t>To begin, click on the link below to access the Cloud Portal, where you will enter your username and temporary password. After signing in for the first time, you will be asked to reset your password.</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要开始试用</w:t>
            </w:r>
            <w:r w:rsidRPr="00A4560E">
              <w:rPr>
                <w:rFonts w:ascii="Arial" w:hAnsi="Arial" w:cs="Arial"/>
              </w:rPr>
              <w:t>，</w:t>
            </w:r>
            <w:r w:rsidRPr="00A4560E">
              <w:rPr>
                <w:rFonts w:ascii="Arial" w:hAnsi="Arial" w:cs="Arial"/>
                <w:lang w:val="zh-CN"/>
              </w:rPr>
              <w:t>请</w:t>
            </w:r>
            <w:r w:rsidR="00C51C16">
              <w:rPr>
                <w:rFonts w:ascii="Arial" w:hAnsi="Arial" w:cs="Arial"/>
                <w:lang w:val="zh-CN"/>
              </w:rPr>
              <w:t>点击</w:t>
            </w:r>
            <w:r w:rsidRPr="00A4560E">
              <w:rPr>
                <w:rFonts w:ascii="Arial" w:hAnsi="Arial" w:cs="Arial"/>
                <w:lang w:val="zh-CN"/>
              </w:rPr>
              <w:t>下面的链接</w:t>
            </w:r>
            <w:r w:rsidR="005919B4">
              <w:rPr>
                <w:rFonts w:ascii="Arial" w:hAnsi="Arial" w:cs="Arial" w:hint="eastAsia"/>
                <w:lang w:val="zh-CN"/>
              </w:rPr>
              <w:t>以</w:t>
            </w:r>
            <w:r w:rsidRPr="00A4560E">
              <w:rPr>
                <w:rFonts w:ascii="Arial" w:hAnsi="Arial" w:cs="Arial"/>
                <w:lang w:val="zh-CN"/>
              </w:rPr>
              <w:t>访问云门户</w:t>
            </w:r>
            <w:r w:rsidRPr="00A4560E">
              <w:rPr>
                <w:rFonts w:ascii="Arial" w:hAnsi="Arial" w:cs="Arial"/>
              </w:rPr>
              <w:t>，</w:t>
            </w:r>
            <w:r w:rsidRPr="00A4560E">
              <w:rPr>
                <w:rFonts w:ascii="Arial" w:hAnsi="Arial" w:cs="Arial"/>
                <w:lang w:val="zh-CN"/>
              </w:rPr>
              <w:t>在此</w:t>
            </w:r>
            <w:r w:rsidRPr="00A4560E">
              <w:rPr>
                <w:rFonts w:ascii="Arial" w:hAnsi="Arial" w:cs="Arial"/>
              </w:rPr>
              <w:t>，</w:t>
            </w:r>
            <w:r w:rsidRPr="00A4560E">
              <w:rPr>
                <w:rFonts w:ascii="Arial" w:hAnsi="Arial" w:cs="Arial"/>
                <w:lang w:val="zh-CN"/>
              </w:rPr>
              <w:t>您需要输入用户名和临时密码。首次登录后，系统会要求您重置密码。</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Cloud Portal</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云门户</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User name: {Username}</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用户名：</w:t>
            </w:r>
            <w:r w:rsidRPr="00A4560E">
              <w:rPr>
                <w:rFonts w:ascii="Arial" w:hAnsi="Arial" w:cs="Arial"/>
                <w:lang w:val="zh-CN"/>
              </w:rPr>
              <w:t>{Username}</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Temporary Password: {</w:t>
            </w:r>
            <w:proofErr w:type="spellStart"/>
            <w:r w:rsidRPr="00A4560E">
              <w:rPr>
                <w:rFonts w:ascii="Arial" w:hAnsi="Arial" w:cs="Arial"/>
              </w:rPr>
              <w:t>TempPassword</w:t>
            </w:r>
            <w:proofErr w:type="spellEnd"/>
            <w:r w:rsidRPr="00A4560E">
              <w:rPr>
                <w:rFonts w:ascii="Arial" w:hAnsi="Arial" w:cs="Arial"/>
              </w:rPr>
              <w:t>}</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临时密码：</w:t>
            </w:r>
            <w:r w:rsidRPr="00A4560E">
              <w:rPr>
                <w:rFonts w:ascii="Arial" w:hAnsi="Arial" w:cs="Arial"/>
                <w:lang w:val="zh-CN"/>
              </w:rPr>
              <w:t>{TempPassword}</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02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Once you have logged on to the Cloud Portal, click Web Security in the top menu bar to configure Cloud Web Security Gateway settings and policies. For more information, see the Getting Started Guide.</w:t>
            </w:r>
          </w:p>
        </w:tc>
        <w:tc>
          <w:tcPr>
            <w:tcW w:w="4500" w:type="dxa"/>
          </w:tcPr>
          <w:p w:rsidR="00B3666B" w:rsidRPr="00A4560E" w:rsidRDefault="00B3666B" w:rsidP="00D82F6C">
            <w:pPr>
              <w:spacing w:line="480" w:lineRule="auto"/>
              <w:rPr>
                <w:rFonts w:ascii="Arial" w:hAnsi="Arial" w:cs="Arial"/>
              </w:rPr>
            </w:pPr>
            <w:r w:rsidRPr="00A4560E">
              <w:rPr>
                <w:rFonts w:ascii="Arial" w:hAnsi="Arial" w:cs="Arial"/>
                <w:lang w:val="zh-CN"/>
              </w:rPr>
              <w:t>登录到云门户后</w:t>
            </w:r>
            <w:r w:rsidRPr="00A4560E">
              <w:rPr>
                <w:rFonts w:ascii="Arial" w:hAnsi="Arial" w:cs="Arial"/>
              </w:rPr>
              <w:t>，请</w:t>
            </w:r>
            <w:r w:rsidR="00C51C16">
              <w:rPr>
                <w:rFonts w:ascii="Arial" w:hAnsi="Arial" w:cs="Arial"/>
                <w:lang w:val="zh-CN"/>
              </w:rPr>
              <w:t>点击</w:t>
            </w:r>
            <w:r w:rsidRPr="00A4560E">
              <w:rPr>
                <w:rFonts w:ascii="Arial" w:hAnsi="Arial" w:cs="Arial"/>
                <w:lang w:val="zh-CN"/>
              </w:rPr>
              <w:t>顶部菜单栏上的</w:t>
            </w:r>
            <w:r w:rsidRPr="00A4560E">
              <w:rPr>
                <w:rFonts w:ascii="Arial" w:hAnsi="Arial" w:cs="Arial"/>
              </w:rPr>
              <w:t xml:space="preserve"> Web Security</w:t>
            </w:r>
            <w:r w:rsidRPr="00A4560E">
              <w:rPr>
                <w:rFonts w:ascii="Arial" w:hAnsi="Arial" w:cs="Arial"/>
              </w:rPr>
              <w:t>，</w:t>
            </w:r>
            <w:r w:rsidR="00D82F6C" w:rsidRPr="00D82F6C">
              <w:rPr>
                <w:rFonts w:ascii="Arial" w:hAnsi="Arial" w:cs="Arial" w:hint="eastAsia"/>
                <w:color w:val="FF0000"/>
              </w:rPr>
              <w:t>对云端</w:t>
            </w:r>
            <w:r w:rsidRPr="00D82F6C">
              <w:rPr>
                <w:rFonts w:ascii="Arial" w:hAnsi="Arial" w:cs="Arial"/>
                <w:color w:val="FF0000"/>
              </w:rPr>
              <w:t>Web</w:t>
            </w:r>
            <w:r w:rsidR="00D82F6C" w:rsidRPr="00D82F6C">
              <w:rPr>
                <w:rFonts w:ascii="Arial" w:hAnsi="Arial" w:cs="Arial" w:hint="eastAsia"/>
                <w:color w:val="FF0000"/>
              </w:rPr>
              <w:t>安全网关</w:t>
            </w:r>
            <w:r w:rsidRPr="00D82F6C">
              <w:rPr>
                <w:rFonts w:ascii="Arial" w:hAnsi="Arial" w:cs="Arial"/>
                <w:color w:val="FF0000"/>
                <w:lang w:val="zh-CN"/>
              </w:rPr>
              <w:t>的设置和策略</w:t>
            </w:r>
            <w:r w:rsidR="00D82F6C" w:rsidRPr="00D82F6C">
              <w:rPr>
                <w:rFonts w:ascii="Arial" w:hAnsi="Arial" w:cs="Arial" w:hint="eastAsia"/>
                <w:color w:val="FF0000"/>
                <w:lang w:val="zh-CN"/>
              </w:rPr>
              <w:t>进行配置</w:t>
            </w:r>
            <w:r w:rsidRPr="00A4560E">
              <w:rPr>
                <w:rFonts w:ascii="Arial" w:hAnsi="Arial" w:cs="Arial"/>
                <w:lang w:val="zh-CN"/>
              </w:rPr>
              <w:t>。</w:t>
            </w:r>
            <w:r w:rsidR="00D82F6C" w:rsidRPr="00D82F6C">
              <w:rPr>
                <w:rFonts w:ascii="Arial" w:hAnsi="Arial" w:cs="Arial" w:hint="eastAsia"/>
                <w:color w:val="FF0000"/>
                <w:lang w:val="zh-CN"/>
              </w:rPr>
              <w:t>更多</w:t>
            </w:r>
            <w:r w:rsidRPr="00D82F6C">
              <w:rPr>
                <w:rFonts w:ascii="Arial" w:hAnsi="Arial" w:cs="Arial"/>
                <w:color w:val="FF0000"/>
                <w:lang w:val="zh-CN"/>
              </w:rPr>
              <w:t>信息</w:t>
            </w:r>
            <w:r w:rsidRPr="00A4560E">
              <w:rPr>
                <w:rFonts w:ascii="Arial" w:hAnsi="Arial" w:cs="Arial"/>
              </w:rPr>
              <w:t>，</w:t>
            </w:r>
            <w:r w:rsidRPr="00A4560E">
              <w:rPr>
                <w:rFonts w:ascii="Arial" w:hAnsi="Arial" w:cs="Arial"/>
                <w:lang w:val="zh-CN"/>
              </w:rPr>
              <w:t>请参阅《入门指南》。</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76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xml:space="preserve">To enable Cloud Web Security Gateway on your </w:t>
            </w:r>
            <w:proofErr w:type="spellStart"/>
            <w:r w:rsidRPr="00A4560E">
              <w:rPr>
                <w:rFonts w:ascii="Arial" w:hAnsi="Arial" w:cs="Arial"/>
              </w:rPr>
              <w:t>Aerohive</w:t>
            </w:r>
            <w:proofErr w:type="spellEnd"/>
            <w:r w:rsidRPr="00A4560E">
              <w:rPr>
                <w:rFonts w:ascii="Arial" w:hAnsi="Arial" w:cs="Arial"/>
              </w:rPr>
              <w:t xml:space="preserve"> router, use the security key displayed on the </w:t>
            </w:r>
            <w:r w:rsidRPr="00A4560E">
              <w:rPr>
                <w:rFonts w:ascii="Arial" w:hAnsi="Arial" w:cs="Arial"/>
                <w:b/>
              </w:rPr>
              <w:t>Web Security &gt; Settings &gt; Configuration</w:t>
            </w:r>
            <w:r w:rsidRPr="00A4560E">
              <w:rPr>
                <w:rFonts w:ascii="Arial" w:hAnsi="Arial" w:cs="Arial"/>
              </w:rPr>
              <w:t xml:space="preserve"> </w:t>
            </w:r>
            <w:r w:rsidRPr="00A4560E">
              <w:rPr>
                <w:rFonts w:ascii="Arial" w:hAnsi="Arial" w:cs="Arial"/>
                <w:b/>
              </w:rPr>
              <w:t>info</w:t>
            </w:r>
            <w:r w:rsidRPr="00A4560E">
              <w:rPr>
                <w:rFonts w:ascii="Arial" w:hAnsi="Arial" w:cs="Arial"/>
              </w:rPr>
              <w:t xml:space="preserve"> page in </w:t>
            </w:r>
            <w:r w:rsidRPr="00A4560E">
              <w:rPr>
                <w:rFonts w:ascii="Arial" w:hAnsi="Arial" w:cs="Arial"/>
              </w:rPr>
              <w:lastRenderedPageBreak/>
              <w:t>the Cloud Portal.</w:t>
            </w:r>
          </w:p>
        </w:tc>
        <w:tc>
          <w:tcPr>
            <w:tcW w:w="4500" w:type="dxa"/>
          </w:tcPr>
          <w:p w:rsidR="00B3666B" w:rsidRPr="00A4560E" w:rsidRDefault="00B3666B" w:rsidP="00A56648">
            <w:pPr>
              <w:spacing w:line="480" w:lineRule="auto"/>
              <w:rPr>
                <w:rFonts w:ascii="Arial" w:hAnsi="Arial" w:cs="Arial"/>
              </w:rPr>
            </w:pPr>
            <w:r w:rsidRPr="00A4560E">
              <w:rPr>
                <w:rFonts w:ascii="Arial" w:hAnsi="Arial" w:cs="Arial"/>
                <w:lang w:val="zh-CN"/>
              </w:rPr>
              <w:lastRenderedPageBreak/>
              <w:t>要在您的</w:t>
            </w:r>
            <w:r w:rsidRPr="00A4560E">
              <w:rPr>
                <w:rFonts w:ascii="Arial" w:hAnsi="Arial" w:cs="Arial"/>
              </w:rPr>
              <w:t xml:space="preserve"> </w:t>
            </w:r>
            <w:proofErr w:type="spellStart"/>
            <w:r w:rsidRPr="00A4560E">
              <w:rPr>
                <w:rFonts w:ascii="Arial" w:hAnsi="Arial" w:cs="Arial"/>
              </w:rPr>
              <w:t>Aerohive</w:t>
            </w:r>
            <w:proofErr w:type="spellEnd"/>
            <w:r w:rsidRPr="00A4560E">
              <w:rPr>
                <w:rFonts w:ascii="Arial" w:hAnsi="Arial" w:cs="Arial"/>
              </w:rPr>
              <w:t xml:space="preserve"> </w:t>
            </w:r>
            <w:r w:rsidRPr="00A4560E">
              <w:rPr>
                <w:rFonts w:ascii="Arial" w:hAnsi="Arial" w:cs="Arial"/>
                <w:lang w:val="zh-CN"/>
              </w:rPr>
              <w:t>路由器上启用</w:t>
            </w:r>
            <w:r w:rsidR="00A56648" w:rsidRPr="00931FBB">
              <w:rPr>
                <w:rFonts w:ascii="Arial" w:hAnsi="Arial" w:cs="Arial" w:hint="eastAsia"/>
                <w:color w:val="FF0000"/>
                <w:lang w:val="zh-CN"/>
              </w:rPr>
              <w:t>云端</w:t>
            </w:r>
            <w:r w:rsidR="00A56648" w:rsidRPr="00DF3122">
              <w:rPr>
                <w:rFonts w:ascii="Arial" w:hAnsi="Arial" w:cs="Arial" w:hint="eastAsia"/>
                <w:color w:val="FF0000"/>
              </w:rPr>
              <w:t>Web</w:t>
            </w:r>
            <w:r w:rsidR="00A56648" w:rsidRPr="00931FBB">
              <w:rPr>
                <w:rFonts w:ascii="Arial" w:hAnsi="Arial" w:cs="Arial" w:hint="eastAsia"/>
                <w:color w:val="FF0000"/>
                <w:lang w:val="zh-CN"/>
              </w:rPr>
              <w:t>安全网关</w:t>
            </w:r>
            <w:r w:rsidR="00A56648" w:rsidRPr="00DF3122">
              <w:rPr>
                <w:rFonts w:ascii="Arial" w:hAnsi="Arial" w:cs="Arial" w:hint="eastAsia"/>
              </w:rPr>
              <w:t>，</w:t>
            </w:r>
            <w:r w:rsidRPr="00A4560E">
              <w:rPr>
                <w:rFonts w:ascii="Arial" w:hAnsi="Arial" w:cs="Arial"/>
                <w:lang w:val="zh-CN"/>
              </w:rPr>
              <w:t>请</w:t>
            </w:r>
            <w:r w:rsidR="00A56648">
              <w:rPr>
                <w:rFonts w:ascii="Arial" w:hAnsi="Arial" w:cs="Arial" w:hint="eastAsia"/>
                <w:lang w:val="zh-CN"/>
              </w:rPr>
              <w:t>按</w:t>
            </w:r>
            <w:r w:rsidRPr="00A4560E">
              <w:rPr>
                <w:rFonts w:ascii="Arial" w:hAnsi="Arial" w:cs="Arial"/>
                <w:lang w:val="zh-CN"/>
              </w:rPr>
              <w:t>使用云门户中的</w:t>
            </w:r>
            <w:r w:rsidRPr="00A4560E">
              <w:rPr>
                <w:rFonts w:ascii="Arial" w:hAnsi="Arial" w:cs="Arial"/>
              </w:rPr>
              <w:t xml:space="preserve"> </w:t>
            </w:r>
            <w:r w:rsidRPr="00A4560E">
              <w:rPr>
                <w:rFonts w:ascii="Arial" w:hAnsi="Arial" w:cs="Arial"/>
                <w:b/>
              </w:rPr>
              <w:t>Web Security &gt; Settings</w:t>
            </w:r>
            <w:r w:rsidRPr="00A4560E">
              <w:rPr>
                <w:rFonts w:ascii="Arial" w:hAnsi="Arial" w:cs="Arial"/>
                <w:b/>
              </w:rPr>
              <w:t>（</w:t>
            </w:r>
            <w:r w:rsidRPr="00A4560E">
              <w:rPr>
                <w:rFonts w:ascii="Arial" w:hAnsi="Arial" w:cs="Arial"/>
                <w:b/>
                <w:lang w:val="zh-CN"/>
              </w:rPr>
              <w:t>设置</w:t>
            </w:r>
            <w:r w:rsidRPr="00A4560E">
              <w:rPr>
                <w:rFonts w:ascii="Arial" w:hAnsi="Arial" w:cs="Arial"/>
                <w:b/>
              </w:rPr>
              <w:t>）</w:t>
            </w:r>
            <w:r w:rsidRPr="00A4560E">
              <w:rPr>
                <w:rFonts w:ascii="Arial" w:hAnsi="Arial" w:cs="Arial"/>
                <w:b/>
              </w:rPr>
              <w:t>&gt; Configuration</w:t>
            </w:r>
            <w:r w:rsidRPr="00A4560E">
              <w:rPr>
                <w:rFonts w:ascii="Arial" w:hAnsi="Arial" w:cs="Arial"/>
              </w:rPr>
              <w:t xml:space="preserve"> </w:t>
            </w:r>
            <w:r w:rsidRPr="00A4560E">
              <w:rPr>
                <w:rFonts w:ascii="Arial" w:hAnsi="Arial" w:cs="Arial"/>
                <w:b/>
              </w:rPr>
              <w:t>info</w:t>
            </w:r>
            <w:r w:rsidRPr="00A4560E">
              <w:rPr>
                <w:rFonts w:ascii="Arial" w:hAnsi="Arial" w:cs="Arial"/>
                <w:b/>
              </w:rPr>
              <w:t>（</w:t>
            </w:r>
            <w:r w:rsidRPr="00A4560E">
              <w:rPr>
                <w:rFonts w:ascii="Arial" w:hAnsi="Arial" w:cs="Arial"/>
                <w:b/>
                <w:lang w:val="zh-CN"/>
              </w:rPr>
              <w:t>配置信息</w:t>
            </w:r>
            <w:r w:rsidRPr="00A4560E">
              <w:rPr>
                <w:rFonts w:ascii="Arial" w:hAnsi="Arial" w:cs="Arial"/>
                <w:b/>
              </w:rPr>
              <w:t>）</w:t>
            </w:r>
            <w:r w:rsidRPr="00A4560E">
              <w:rPr>
                <w:rFonts w:ascii="Arial" w:hAnsi="Arial" w:cs="Arial"/>
                <w:lang w:val="zh-CN"/>
              </w:rPr>
              <w:t>页面上</w:t>
            </w:r>
            <w:r w:rsidRPr="00A4560E">
              <w:rPr>
                <w:rFonts w:ascii="Arial" w:hAnsi="Arial" w:cs="Arial"/>
                <w:lang w:val="zh-CN"/>
              </w:rPr>
              <w:lastRenderedPageBreak/>
              <w:t>显示的安全密钥。</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76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xml:space="preserve">If you experience problems during installation and configuration, you may contact support directly. Visit our online support center at </w:t>
            </w:r>
            <w:r w:rsidRPr="00A4560E">
              <w:rPr>
                <w:rFonts w:ascii="Arial" w:hAnsi="Arial" w:cs="Arial"/>
                <w:u w:val="single"/>
              </w:rPr>
              <w:t>www.websense.com/support</w:t>
            </w:r>
            <w:r w:rsidRPr="00A4560E">
              <w:rPr>
                <w:rFonts w:ascii="Arial" w:hAnsi="Arial" w:cs="Arial"/>
              </w:rPr>
              <w:t>.</w:t>
            </w:r>
          </w:p>
        </w:tc>
        <w:tc>
          <w:tcPr>
            <w:tcW w:w="4500" w:type="dxa"/>
          </w:tcPr>
          <w:p w:rsidR="00B3666B" w:rsidRPr="00A4560E" w:rsidRDefault="00D70C20" w:rsidP="00D70C20">
            <w:pPr>
              <w:spacing w:line="480" w:lineRule="auto"/>
              <w:rPr>
                <w:rFonts w:ascii="Arial" w:hAnsi="Arial" w:cs="Arial"/>
              </w:rPr>
            </w:pPr>
            <w:r w:rsidRPr="00A4560E">
              <w:rPr>
                <w:rFonts w:ascii="Arial" w:hAnsi="Courier New" w:cs="Arial"/>
                <w:lang w:val="zh-CN"/>
              </w:rPr>
              <w:t>如果</w:t>
            </w:r>
            <w:r>
              <w:rPr>
                <w:rFonts w:ascii="Arial" w:hAnsi="Courier New" w:cs="Arial" w:hint="eastAsia"/>
                <w:lang w:val="zh-CN"/>
              </w:rPr>
              <w:t>您</w:t>
            </w:r>
            <w:r w:rsidRPr="00A4560E">
              <w:rPr>
                <w:rFonts w:ascii="Arial" w:hAnsi="Courier New" w:cs="Arial"/>
                <w:lang w:val="zh-CN"/>
              </w:rPr>
              <w:t>在安装和配置</w:t>
            </w:r>
            <w:r w:rsidRPr="00191AEC">
              <w:rPr>
                <w:rFonts w:ascii="Arial" w:hAnsi="Courier New" w:cs="Arial" w:hint="eastAsia"/>
                <w:color w:val="FF0000"/>
                <w:lang w:val="zh-CN"/>
              </w:rPr>
              <w:t>过程中</w:t>
            </w:r>
            <w:r w:rsidRPr="00A4560E">
              <w:rPr>
                <w:rFonts w:ascii="Arial" w:hAnsi="Courier New" w:cs="Arial"/>
                <w:lang w:val="zh-CN"/>
              </w:rPr>
              <w:t>遇到任何问题</w:t>
            </w:r>
            <w:r w:rsidRPr="00A4560E">
              <w:rPr>
                <w:rFonts w:ascii="Arial" w:hAnsi="Courier New" w:cs="Arial"/>
              </w:rPr>
              <w:t>，</w:t>
            </w:r>
            <w:r w:rsidRPr="00A4560E">
              <w:rPr>
                <w:rFonts w:ascii="Arial" w:hAnsi="Courier New" w:cs="Arial"/>
                <w:lang w:val="zh-CN"/>
              </w:rPr>
              <w:t>可以直接与技术支持</w:t>
            </w:r>
            <w:r w:rsidRPr="00FB0BD6">
              <w:rPr>
                <w:rFonts w:ascii="Arial" w:hAnsi="Courier New" w:cs="Arial" w:hint="eastAsia"/>
                <w:color w:val="FF0000"/>
                <w:lang w:val="zh-CN"/>
              </w:rPr>
              <w:t>人员</w:t>
            </w:r>
            <w:r w:rsidRPr="00A4560E">
              <w:rPr>
                <w:rFonts w:ascii="Arial" w:hAnsi="Courier New" w:cs="Arial"/>
                <w:lang w:val="zh-CN"/>
              </w:rPr>
              <w:t>联系。请访问我们的在线支持中心</w:t>
            </w:r>
            <w:r w:rsidRPr="00A4560E">
              <w:rPr>
                <w:rFonts w:ascii="Arial" w:hAnsi="Courier New" w:cs="Arial"/>
              </w:rPr>
              <w:t>：</w:t>
            </w:r>
            <w:hyperlink r:id="rId15" w:history="1">
              <w:r w:rsidRPr="00A4560E">
                <w:rPr>
                  <w:rFonts w:ascii="Arial" w:hAnsi="Arial" w:cs="Arial"/>
                  <w:color w:val="0000FF"/>
                  <w:u w:val="single"/>
                </w:rPr>
                <w:t>www.websense.com/support</w:t>
              </w:r>
            </w:hyperlink>
            <w:r w:rsidRPr="00A4560E">
              <w:rPr>
                <w:rFonts w:ascii="Arial" w:hAnsi="Courier New"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51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Please save this email for future reference. Thank you for choosing to evaluate Cloud Web Security Gateway.</w:t>
            </w:r>
          </w:p>
        </w:tc>
        <w:tc>
          <w:tcPr>
            <w:tcW w:w="4500" w:type="dxa"/>
          </w:tcPr>
          <w:p w:rsidR="00B3666B" w:rsidRPr="00A4560E" w:rsidRDefault="00B3666B" w:rsidP="001D1BE5">
            <w:pPr>
              <w:spacing w:line="480" w:lineRule="auto"/>
              <w:rPr>
                <w:rFonts w:ascii="Arial" w:hAnsi="Arial" w:cs="Arial"/>
              </w:rPr>
            </w:pPr>
            <w:r w:rsidRPr="00A4560E">
              <w:rPr>
                <w:rFonts w:ascii="Arial" w:hAnsi="Arial" w:cs="Arial"/>
                <w:lang w:val="zh-CN"/>
              </w:rPr>
              <w:t>请保存此电子邮件以备将来参考。感谢您</w:t>
            </w:r>
            <w:r w:rsidR="001D1BE5" w:rsidRPr="001D1BE5">
              <w:rPr>
                <w:rFonts w:ascii="Arial" w:hAnsi="Arial" w:cs="Arial" w:hint="eastAsia"/>
                <w:color w:val="FF0000"/>
                <w:lang w:val="zh-CN"/>
              </w:rPr>
              <w:t>选择</w:t>
            </w:r>
            <w:r w:rsidRPr="001D1BE5">
              <w:rPr>
                <w:rFonts w:ascii="Arial" w:hAnsi="Arial" w:cs="Arial"/>
                <w:color w:val="FF0000"/>
                <w:lang w:val="zh-CN"/>
              </w:rPr>
              <w:t>试用</w:t>
            </w:r>
            <w:r w:rsidR="005837D1">
              <w:rPr>
                <w:rFonts w:ascii="Arial" w:hAnsi="Arial" w:cs="Arial" w:hint="eastAsia"/>
                <w:color w:val="FF0000"/>
                <w:lang w:val="zh-CN"/>
              </w:rPr>
              <w:t>Websense</w:t>
            </w:r>
            <w:r w:rsidR="001D1BE5" w:rsidRPr="001D1BE5">
              <w:rPr>
                <w:rFonts w:ascii="Arial" w:hAnsi="Arial" w:cs="Arial" w:hint="eastAsia"/>
                <w:color w:val="FF0000"/>
                <w:lang w:val="zh-CN"/>
              </w:rPr>
              <w:t>云端</w:t>
            </w:r>
            <w:r w:rsidR="001D1BE5" w:rsidRPr="001D1BE5">
              <w:rPr>
                <w:rFonts w:ascii="Arial" w:hAnsi="Arial" w:cs="Arial" w:hint="eastAsia"/>
                <w:color w:val="FF0000"/>
                <w:lang w:val="zh-CN"/>
              </w:rPr>
              <w:t>Web</w:t>
            </w:r>
            <w:r w:rsidR="001D1BE5" w:rsidRPr="001D1BE5">
              <w:rPr>
                <w:rFonts w:ascii="Arial" w:hAnsi="Arial" w:cs="Arial" w:hint="eastAsia"/>
                <w:color w:val="FF0000"/>
                <w:lang w:val="zh-CN"/>
              </w:rPr>
              <w:t>安全网关</w:t>
            </w:r>
            <w:r w:rsidRPr="00A4560E">
              <w:rPr>
                <w:rFonts w:ascii="Arial" w:hAnsi="Arial"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Sincerely,</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此致，</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b/>
              </w:rPr>
            </w:pPr>
            <w:r w:rsidRPr="00A4560E">
              <w:rPr>
                <w:rFonts w:ascii="Arial" w:hAnsi="Arial" w:cs="Arial"/>
                <w:b/>
              </w:rPr>
              <w:t>TRITON STOPS MORE THREATS. WE CAN PROVE IT.</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b/>
              </w:rPr>
              <w:t xml:space="preserve">TRITON </w:t>
            </w:r>
            <w:r w:rsidRPr="00A4560E">
              <w:rPr>
                <w:rFonts w:ascii="Arial" w:hAnsi="Arial" w:cs="Arial"/>
                <w:b/>
                <w:lang w:val="zh-CN"/>
              </w:rPr>
              <w:t>能够拦截更多的威胁。我们可以证明这一点。</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27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xml:space="preserve">© 2013 Websense, Inc. All rights reserved. Websense and the Websense logo are registered trademarks of Websense, Inc. in the United States and various countries. All other trademarks </w:t>
            </w:r>
            <w:r w:rsidRPr="00A4560E">
              <w:rPr>
                <w:rFonts w:ascii="Arial" w:hAnsi="Arial" w:cs="Arial"/>
              </w:rPr>
              <w:lastRenderedPageBreak/>
              <w:t>are the property of their respective owner.</w:t>
            </w:r>
          </w:p>
        </w:tc>
        <w:tc>
          <w:tcPr>
            <w:tcW w:w="4500" w:type="dxa"/>
          </w:tcPr>
          <w:p w:rsidR="00B3666B" w:rsidRPr="00A4560E" w:rsidRDefault="00DA3698" w:rsidP="00DA3698">
            <w:pPr>
              <w:spacing w:line="480" w:lineRule="auto"/>
              <w:rPr>
                <w:rFonts w:ascii="Arial" w:hAnsi="Arial" w:cs="Arial"/>
              </w:rPr>
            </w:pPr>
            <w:r w:rsidRPr="00A4560E">
              <w:rPr>
                <w:rFonts w:ascii="Arial" w:hAnsi="Arial" w:cs="Arial"/>
              </w:rPr>
              <w:lastRenderedPageBreak/>
              <w:t xml:space="preserve">© 2013 Websense </w:t>
            </w:r>
            <w:r w:rsidRPr="00A4560E">
              <w:rPr>
                <w:rFonts w:ascii="Arial" w:hAnsi="Courier New" w:cs="Arial"/>
                <w:lang w:val="zh-CN"/>
              </w:rPr>
              <w:t>公司保留所有权利。</w:t>
            </w:r>
            <w:r w:rsidRPr="00A4560E">
              <w:rPr>
                <w:rFonts w:ascii="Arial" w:hAnsi="Arial" w:cs="Arial"/>
              </w:rPr>
              <w:t xml:space="preserve">Websense </w:t>
            </w:r>
            <w:r w:rsidRPr="00A4560E">
              <w:rPr>
                <w:rFonts w:ascii="Arial" w:hAnsi="Courier New" w:cs="Arial"/>
                <w:lang w:val="zh-CN"/>
              </w:rPr>
              <w:t>和</w:t>
            </w:r>
            <w:r w:rsidRPr="00A4560E">
              <w:rPr>
                <w:rFonts w:ascii="Arial" w:hAnsi="Arial" w:cs="Arial"/>
              </w:rPr>
              <w:t>Websense</w:t>
            </w:r>
            <w:ins w:id="27" w:author="Lin, Jiang" w:date="2013-06-20T09:31:00Z">
              <w:r w:rsidR="00DF3122">
                <w:rPr>
                  <w:rFonts w:ascii="Arial" w:hAnsi="Arial" w:cs="Arial" w:hint="eastAsia"/>
                  <w:color w:val="FF0000"/>
                </w:rPr>
                <w:t>徽标</w:t>
              </w:r>
            </w:ins>
            <w:del w:id="28" w:author="Lin, Jiang" w:date="2013-06-20T09:31:00Z">
              <w:r w:rsidDel="00DF3122">
                <w:rPr>
                  <w:rFonts w:ascii="Arial" w:hAnsi="Arial" w:cs="Arial" w:hint="eastAsia"/>
                </w:rPr>
                <w:delText xml:space="preserve"> </w:delText>
              </w:r>
              <w:r w:rsidRPr="007737A1" w:rsidDel="00DF3122">
                <w:rPr>
                  <w:rFonts w:ascii="Arial" w:hAnsi="Arial" w:cs="Arial" w:hint="eastAsia"/>
                  <w:color w:val="FF0000"/>
                </w:rPr>
                <w:delText>logo</w:delText>
              </w:r>
            </w:del>
            <w:r w:rsidRPr="00A4560E">
              <w:rPr>
                <w:rFonts w:ascii="Arial" w:hAnsi="Courier New" w:cs="Arial"/>
                <w:lang w:val="zh-CN"/>
              </w:rPr>
              <w:t>是</w:t>
            </w:r>
            <w:r w:rsidRPr="00A4560E">
              <w:rPr>
                <w:rFonts w:ascii="Arial" w:hAnsi="Arial" w:cs="Arial"/>
              </w:rPr>
              <w:t>Websense</w:t>
            </w:r>
            <w:r w:rsidRPr="00A4560E">
              <w:rPr>
                <w:rFonts w:ascii="Arial" w:hAnsi="Courier New" w:cs="Arial"/>
                <w:lang w:val="zh-CN"/>
              </w:rPr>
              <w:t>公司在美国和其他国家</w:t>
            </w:r>
            <w:r w:rsidRPr="00A4560E">
              <w:rPr>
                <w:rFonts w:ascii="Arial" w:hAnsi="Arial" w:cs="Arial"/>
              </w:rPr>
              <w:t>/</w:t>
            </w:r>
            <w:r w:rsidRPr="00A4560E">
              <w:rPr>
                <w:rFonts w:ascii="Arial" w:hAnsi="Courier New" w:cs="Arial"/>
                <w:lang w:val="zh-CN"/>
              </w:rPr>
              <w:t>地区的注册商标。所有其他商标</w:t>
            </w:r>
            <w:r>
              <w:rPr>
                <w:rFonts w:ascii="Arial" w:hAnsi="Courier New" w:cs="Arial" w:hint="eastAsia"/>
                <w:lang w:val="zh-CN"/>
              </w:rPr>
              <w:t>则</w:t>
            </w:r>
            <w:r w:rsidRPr="00221960">
              <w:rPr>
                <w:rFonts w:ascii="Arial" w:hAnsi="Courier New" w:cs="Arial"/>
                <w:color w:val="FF0000"/>
                <w:lang w:val="zh-CN"/>
              </w:rPr>
              <w:t>归</w:t>
            </w:r>
            <w:r w:rsidRPr="00221960">
              <w:rPr>
                <w:rFonts w:ascii="Arial" w:hAnsi="Courier New" w:cs="Arial" w:hint="eastAsia"/>
                <w:color w:val="FF0000"/>
                <w:lang w:val="zh-CN"/>
              </w:rPr>
              <w:t>属于</w:t>
            </w:r>
            <w:r>
              <w:rPr>
                <w:rFonts w:ascii="Arial" w:hAnsi="Courier New" w:cs="Arial" w:hint="eastAsia"/>
                <w:lang w:val="zh-CN"/>
              </w:rPr>
              <w:t>其</w:t>
            </w:r>
            <w:r w:rsidRPr="00A4560E">
              <w:rPr>
                <w:rFonts w:ascii="Arial" w:hAnsi="Courier New" w:cs="Arial"/>
                <w:lang w:val="zh-CN"/>
              </w:rPr>
              <w:lastRenderedPageBreak/>
              <w:t>各自</w:t>
            </w:r>
            <w:r>
              <w:rPr>
                <w:rFonts w:ascii="Arial" w:hAnsi="Courier New" w:cs="Arial" w:hint="eastAsia"/>
                <w:lang w:val="zh-CN"/>
              </w:rPr>
              <w:t>的</w:t>
            </w:r>
            <w:r w:rsidRPr="00A4560E">
              <w:rPr>
                <w:rFonts w:ascii="Arial" w:hAnsi="Courier New" w:cs="Arial"/>
                <w:lang w:val="zh-CN"/>
              </w:rPr>
              <w:t>所有者</w:t>
            </w:r>
            <w:r w:rsidRPr="00A4560E">
              <w:rPr>
                <w:rFonts w:ascii="Arial" w:eastAsia="MS Mincho" w:hAnsi="MS Mincho" w:cs="Arial"/>
                <w:lang w:val="zh-CN"/>
              </w:rPr>
              <w:t>。</w:t>
            </w:r>
          </w:p>
        </w:tc>
      </w:tr>
    </w:tbl>
    <w:p w:rsidR="00B3666B" w:rsidRPr="00A4560E" w:rsidRDefault="00B3666B" w:rsidP="00D976F4">
      <w:pPr>
        <w:spacing w:line="480" w:lineRule="auto"/>
        <w:rPr>
          <w:rFonts w:ascii="Arial" w:hAnsi="Arial" w:cs="Arial"/>
        </w:rPr>
      </w:pPr>
    </w:p>
    <w:p w:rsidR="00B3666B" w:rsidRPr="00A4560E" w:rsidRDefault="00B3666B" w:rsidP="00D976F4">
      <w:pPr>
        <w:spacing w:line="480" w:lineRule="auto"/>
        <w:rPr>
          <w:rFonts w:ascii="Arial" w:hAnsi="Arial" w:cs="Arial"/>
        </w:rPr>
      </w:pPr>
    </w:p>
    <w:p w:rsidR="00B3666B" w:rsidRPr="00A4560E" w:rsidRDefault="00B3666B" w:rsidP="00D976F4">
      <w:pPr>
        <w:spacing w:line="480" w:lineRule="auto"/>
        <w:rPr>
          <w:rFonts w:ascii="Arial" w:hAnsi="Arial" w:cs="Arial"/>
          <w:b/>
        </w:rPr>
      </w:pPr>
      <w:r w:rsidRPr="00A4560E">
        <w:rPr>
          <w:rFonts w:ascii="Arial" w:hAnsi="Arial" w:cs="Arial"/>
          <w:b/>
          <w:lang w:val="zh-CN"/>
        </w:rPr>
        <w:t>新客户，</w:t>
      </w:r>
      <w:r w:rsidRPr="00A4560E">
        <w:rPr>
          <w:rFonts w:ascii="Arial" w:hAnsi="Arial" w:cs="Arial"/>
          <w:b/>
          <w:lang w:val="zh-CN"/>
        </w:rPr>
        <w:t>blueSKY Security Gateway</w:t>
      </w:r>
    </w:p>
    <w:p w:rsidR="00B3666B" w:rsidRPr="00A4560E" w:rsidRDefault="00B3666B" w:rsidP="00D976F4">
      <w:pPr>
        <w:spacing w:line="480" w:lineRule="auto"/>
        <w:rPr>
          <w:rFonts w:ascii="Arial" w:hAnsi="Arial" w:cs="Arial"/>
          <w:b/>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gridCol w:w="4500"/>
      </w:tblGrid>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xml:space="preserve">FREE 30-DAY TRIAL: WEBSENSE® </w:t>
            </w:r>
            <w:proofErr w:type="spellStart"/>
            <w:r w:rsidRPr="00A4560E">
              <w:rPr>
                <w:rFonts w:ascii="Arial" w:hAnsi="Arial" w:cs="Arial"/>
              </w:rPr>
              <w:t>blueSKY</w:t>
            </w:r>
            <w:proofErr w:type="spellEnd"/>
            <w:r w:rsidRPr="00A4560E">
              <w:rPr>
                <w:rFonts w:ascii="Arial" w:hAnsi="Arial" w:cs="Arial"/>
              </w:rPr>
              <w:t>™ SECURITY GATEWAY</w:t>
            </w:r>
          </w:p>
        </w:tc>
        <w:tc>
          <w:tcPr>
            <w:tcW w:w="4500" w:type="dxa"/>
          </w:tcPr>
          <w:p w:rsidR="00B3666B" w:rsidRPr="00A4560E" w:rsidRDefault="00B766E7" w:rsidP="00B766E7">
            <w:pPr>
              <w:spacing w:line="480" w:lineRule="auto"/>
              <w:rPr>
                <w:rFonts w:ascii="Arial" w:hAnsi="Arial" w:cs="Arial"/>
              </w:rPr>
            </w:pPr>
            <w:r>
              <w:rPr>
                <w:rFonts w:ascii="Arial" w:hAnsi="Arial" w:cs="Arial" w:hint="eastAsia"/>
                <w:lang w:val="zh-CN"/>
              </w:rPr>
              <w:t>为期</w:t>
            </w:r>
            <w:r>
              <w:rPr>
                <w:rFonts w:ascii="Arial" w:hAnsi="Arial" w:cs="Arial" w:hint="eastAsia"/>
                <w:lang w:val="zh-CN"/>
              </w:rPr>
              <w:t>30</w:t>
            </w:r>
            <w:r>
              <w:rPr>
                <w:rFonts w:ascii="Arial" w:hAnsi="Arial" w:cs="Arial" w:hint="eastAsia"/>
                <w:lang w:val="zh-CN"/>
              </w:rPr>
              <w:t>天的</w:t>
            </w:r>
            <w:r w:rsidR="00B3666B" w:rsidRPr="00A4560E">
              <w:rPr>
                <w:rFonts w:ascii="Arial" w:hAnsi="Arial" w:cs="Arial"/>
                <w:lang w:val="zh-CN"/>
              </w:rPr>
              <w:t>免费试用：</w:t>
            </w:r>
            <w:r w:rsidR="00B3666B" w:rsidRPr="00A4560E">
              <w:rPr>
                <w:rFonts w:ascii="Arial" w:hAnsi="Arial" w:cs="Arial"/>
                <w:lang w:val="zh-CN"/>
              </w:rPr>
              <w:t xml:space="preserve">WEBSENSE® blueSKY™ </w:t>
            </w:r>
            <w:r w:rsidRPr="00B766E7">
              <w:rPr>
                <w:rFonts w:ascii="Arial" w:hAnsi="Arial" w:cs="Arial" w:hint="eastAsia"/>
                <w:color w:val="FF0000"/>
                <w:lang w:val="zh-CN"/>
              </w:rPr>
              <w:t>安全网关</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Dear {</w:t>
            </w:r>
            <w:proofErr w:type="spellStart"/>
            <w:r w:rsidR="00554B5F">
              <w:rPr>
                <w:rFonts w:ascii="Arial" w:hAnsi="Arial" w:cs="Arial"/>
              </w:rPr>
              <w:t>FirstName</w:t>
            </w:r>
            <w:proofErr w:type="spellEnd"/>
            <w:r w:rsidRPr="00A4560E">
              <w:rPr>
                <w:rFonts w:ascii="Arial" w:hAnsi="Arial" w:cs="Arial"/>
              </w:rPr>
              <w:t>},</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尊敬的</w:t>
            </w:r>
            <w:r w:rsidRPr="00A4560E">
              <w:rPr>
                <w:rFonts w:ascii="Arial" w:hAnsi="Arial" w:cs="Arial"/>
              </w:rPr>
              <w:t xml:space="preserve"> {</w:t>
            </w:r>
            <w:proofErr w:type="spellStart"/>
            <w:r w:rsidR="00554B5F">
              <w:rPr>
                <w:rFonts w:ascii="Arial" w:hAnsi="Arial" w:cs="Arial"/>
              </w:rPr>
              <w:t>FirstName</w:t>
            </w:r>
            <w:proofErr w:type="spellEnd"/>
            <w:r w:rsidRPr="00A4560E">
              <w:rPr>
                <w:rFonts w:ascii="Arial" w:hAnsi="Arial" w:cs="Arial"/>
              </w:rPr>
              <w:t>}</w:t>
            </w:r>
            <w:r w:rsidRPr="00A4560E">
              <w:rPr>
                <w:rFonts w:ascii="Arial" w:hAnsi="Arial" w:cs="Arial"/>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51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xml:space="preserve">Thank you for requesting a free 30-Day Trial of </w:t>
            </w:r>
            <w:proofErr w:type="spellStart"/>
            <w:r w:rsidRPr="00A4560E">
              <w:rPr>
                <w:rFonts w:ascii="Arial" w:hAnsi="Arial" w:cs="Arial"/>
              </w:rPr>
              <w:t>Websense</w:t>
            </w:r>
            <w:proofErr w:type="spellEnd"/>
            <w:r w:rsidRPr="00A4560E">
              <w:rPr>
                <w:rFonts w:ascii="Arial" w:hAnsi="Arial" w:cs="Arial"/>
              </w:rPr>
              <w:t xml:space="preserve"> </w:t>
            </w:r>
            <w:proofErr w:type="spellStart"/>
            <w:r w:rsidRPr="00A4560E">
              <w:rPr>
                <w:rFonts w:ascii="Arial" w:hAnsi="Arial" w:cs="Arial"/>
              </w:rPr>
              <w:t>blueSKY</w:t>
            </w:r>
            <w:proofErr w:type="spellEnd"/>
            <w:r w:rsidRPr="00A4560E">
              <w:rPr>
                <w:rFonts w:ascii="Arial" w:hAnsi="Arial" w:cs="Arial"/>
              </w:rPr>
              <w:t xml:space="preserve"> Security Gateway.</w:t>
            </w:r>
          </w:p>
        </w:tc>
        <w:tc>
          <w:tcPr>
            <w:tcW w:w="4500" w:type="dxa"/>
          </w:tcPr>
          <w:p w:rsidR="00B3666B" w:rsidRPr="00A4560E" w:rsidRDefault="00F97971" w:rsidP="00B766E7">
            <w:pPr>
              <w:spacing w:line="480" w:lineRule="auto"/>
              <w:rPr>
                <w:rFonts w:ascii="Arial" w:hAnsi="Arial" w:cs="Arial"/>
              </w:rPr>
            </w:pPr>
            <w:r w:rsidRPr="00A4560E">
              <w:rPr>
                <w:rFonts w:ascii="Arial" w:hAnsi="Arial" w:cs="Arial"/>
                <w:lang w:val="zh-CN"/>
              </w:rPr>
              <w:t>感谢您申请</w:t>
            </w:r>
            <w:proofErr w:type="spellStart"/>
            <w:r w:rsidRPr="00A4560E">
              <w:rPr>
                <w:rFonts w:ascii="Arial" w:hAnsi="Arial" w:cs="Arial"/>
              </w:rPr>
              <w:t>Websense</w:t>
            </w:r>
            <w:proofErr w:type="spellEnd"/>
            <w:r w:rsidRPr="00A4560E">
              <w:rPr>
                <w:rFonts w:ascii="Arial" w:hAnsi="Arial" w:cs="Arial"/>
              </w:rPr>
              <w:t xml:space="preserve"> </w:t>
            </w:r>
            <w:proofErr w:type="spellStart"/>
            <w:r w:rsidR="00B766E7" w:rsidRPr="00A4560E">
              <w:rPr>
                <w:rFonts w:ascii="Arial" w:hAnsi="Arial" w:cs="Arial"/>
              </w:rPr>
              <w:t>blueSKY</w:t>
            </w:r>
            <w:proofErr w:type="spellEnd"/>
            <w:r w:rsidR="00B766E7" w:rsidRPr="00A4560E">
              <w:rPr>
                <w:rFonts w:ascii="Arial" w:hAnsi="Arial" w:cs="Arial"/>
              </w:rPr>
              <w:t xml:space="preserve"> </w:t>
            </w:r>
            <w:r w:rsidR="00B766E7">
              <w:rPr>
                <w:rFonts w:ascii="Arial" w:hAnsi="Arial" w:cs="Arial" w:hint="eastAsia"/>
              </w:rPr>
              <w:t>安全网关</w:t>
            </w:r>
            <w:r>
              <w:rPr>
                <w:rFonts w:ascii="Arial" w:hAnsi="Arial" w:cs="Arial" w:hint="eastAsia"/>
              </w:rPr>
              <w:t>为期</w:t>
            </w:r>
            <w:r w:rsidR="00B766E7">
              <w:rPr>
                <w:rFonts w:ascii="Arial" w:hAnsi="Arial" w:cs="Arial" w:hint="eastAsia"/>
              </w:rPr>
              <w:t>30</w:t>
            </w:r>
            <w:r w:rsidR="00B766E7">
              <w:rPr>
                <w:rFonts w:ascii="Arial" w:hAnsi="Arial" w:cs="Arial" w:hint="eastAsia"/>
              </w:rPr>
              <w:t>天</w:t>
            </w:r>
            <w:r>
              <w:rPr>
                <w:rFonts w:ascii="Arial" w:hAnsi="Arial" w:cs="Arial" w:hint="eastAsia"/>
              </w:rPr>
              <w:t>的</w:t>
            </w:r>
            <w:r w:rsidRPr="00A4560E">
              <w:rPr>
                <w:rFonts w:ascii="Arial" w:hAnsi="Arial" w:cs="Arial"/>
                <w:lang w:val="zh-CN"/>
              </w:rPr>
              <w:t>免费试用。</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w:t>
            </w:r>
            <w:r w:rsidR="00A432FE">
              <w:rPr>
                <w:rFonts w:ascii="Arial" w:hAnsi="Arial" w:cs="Arial"/>
              </w:rPr>
              <w:t>Note</w:t>
            </w:r>
            <w:r w:rsidRPr="00A4560E">
              <w:rPr>
                <w:rFonts w:ascii="Arial" w:hAnsi="Arial" w:cs="Arial"/>
              </w:rPr>
              <w:t xml:space="preserve">} </w:t>
            </w:r>
          </w:p>
          <w:p w:rsidR="00B3666B" w:rsidRPr="00A4560E" w:rsidRDefault="00B3666B" w:rsidP="00D976F4">
            <w:pPr>
              <w:spacing w:line="480" w:lineRule="auto"/>
              <w:rPr>
                <w:rFonts w:ascii="Arial" w:hAnsi="Arial" w:cs="Arial"/>
              </w:rPr>
            </w:pPr>
            <w:r w:rsidRPr="00A4560E">
              <w:rPr>
                <w:rFonts w:ascii="Arial" w:hAnsi="Arial" w:cs="Arial"/>
              </w:rPr>
              <w:t>We have detected that you currently have an active evaluation for this product.  We have resent your original email.</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rPr>
              <w:t>{</w:t>
            </w:r>
            <w:r w:rsidR="00A432FE">
              <w:rPr>
                <w:rFonts w:ascii="Arial" w:hAnsi="Arial" w:cs="Arial"/>
              </w:rPr>
              <w:t>Note</w:t>
            </w:r>
            <w:r w:rsidRPr="00A4560E">
              <w:rPr>
                <w:rFonts w:ascii="Arial" w:hAnsi="Arial" w:cs="Arial"/>
              </w:rPr>
              <w:t xml:space="preserve">} </w:t>
            </w:r>
          </w:p>
          <w:p w:rsidR="00B3666B" w:rsidRPr="00A4560E" w:rsidRDefault="00E60B53" w:rsidP="00E60B53">
            <w:pPr>
              <w:spacing w:line="480" w:lineRule="auto"/>
              <w:rPr>
                <w:rFonts w:ascii="Arial" w:hAnsi="Arial" w:cs="Arial"/>
              </w:rPr>
            </w:pPr>
            <w:r w:rsidRPr="00A4560E">
              <w:rPr>
                <w:rFonts w:ascii="Arial" w:hAnsi="Courier New" w:cs="Arial"/>
                <w:lang w:val="zh-CN"/>
              </w:rPr>
              <w:t>我们检测到您当前拥有此产品的有效试用版</w:t>
            </w:r>
            <w:r w:rsidRPr="00A4560E">
              <w:rPr>
                <w:rFonts w:ascii="Arial" w:hAnsi="Courier New" w:cs="Arial"/>
              </w:rPr>
              <w:t>，</w:t>
            </w:r>
            <w:r w:rsidRPr="00A432FE">
              <w:rPr>
                <w:rFonts w:ascii="Arial" w:hAnsi="Courier New" w:cs="Arial"/>
                <w:color w:val="FF0000"/>
                <w:lang w:val="zh-CN"/>
              </w:rPr>
              <w:t>并</w:t>
            </w:r>
            <w:r w:rsidRPr="00A432FE">
              <w:rPr>
                <w:rFonts w:ascii="Arial" w:hAnsi="Courier New" w:cs="Arial" w:hint="eastAsia"/>
                <w:color w:val="FF0000"/>
                <w:lang w:val="zh-CN"/>
              </w:rPr>
              <w:t>将您的原始电子邮件</w:t>
            </w:r>
            <w:r>
              <w:rPr>
                <w:rFonts w:ascii="Arial" w:hAnsi="Courier New" w:cs="Arial" w:hint="eastAsia"/>
                <w:color w:val="FF0000"/>
                <w:lang w:val="zh-CN"/>
              </w:rPr>
              <w:t>重新发送给</w:t>
            </w:r>
            <w:r w:rsidRPr="00A432FE">
              <w:rPr>
                <w:rFonts w:ascii="Arial" w:hAnsi="Courier New" w:cs="Arial" w:hint="eastAsia"/>
                <w:color w:val="FF0000"/>
                <w:lang w:val="zh-CN"/>
              </w:rPr>
              <w:t>您</w:t>
            </w:r>
            <w:r w:rsidRPr="00A4560E">
              <w:rPr>
                <w:rFonts w:ascii="Arial" w:hAnsi="Courier New"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02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lastRenderedPageBreak/>
              <w:t>To begin, click on the link below to access the Cloud Portal, where you will enter your username and temporary password. After signing in for the first time, you will be asked to reset your password.</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要开始试用</w:t>
            </w:r>
            <w:r w:rsidRPr="00A4560E">
              <w:rPr>
                <w:rFonts w:ascii="Arial" w:hAnsi="Arial" w:cs="Arial"/>
              </w:rPr>
              <w:t>，</w:t>
            </w:r>
            <w:r w:rsidRPr="00A4560E">
              <w:rPr>
                <w:rFonts w:ascii="Arial" w:hAnsi="Arial" w:cs="Arial"/>
                <w:lang w:val="zh-CN"/>
              </w:rPr>
              <w:t>请</w:t>
            </w:r>
            <w:r w:rsidR="00C51C16">
              <w:rPr>
                <w:rFonts w:ascii="Arial" w:hAnsi="Arial" w:cs="Arial"/>
                <w:lang w:val="zh-CN"/>
              </w:rPr>
              <w:t>点击</w:t>
            </w:r>
            <w:r w:rsidRPr="00A4560E">
              <w:rPr>
                <w:rFonts w:ascii="Arial" w:hAnsi="Arial" w:cs="Arial"/>
                <w:lang w:val="zh-CN"/>
              </w:rPr>
              <w:t>下面的链接</w:t>
            </w:r>
            <w:r w:rsidR="00012C34">
              <w:rPr>
                <w:rFonts w:ascii="Arial" w:hAnsi="Arial" w:cs="Arial" w:hint="eastAsia"/>
                <w:lang w:val="zh-CN"/>
              </w:rPr>
              <w:t>以</w:t>
            </w:r>
            <w:r w:rsidRPr="00A4560E">
              <w:rPr>
                <w:rFonts w:ascii="Arial" w:hAnsi="Arial" w:cs="Arial"/>
                <w:lang w:val="zh-CN"/>
              </w:rPr>
              <w:t>访问云门户</w:t>
            </w:r>
            <w:r w:rsidRPr="00A4560E">
              <w:rPr>
                <w:rFonts w:ascii="Arial" w:hAnsi="Arial" w:cs="Arial"/>
              </w:rPr>
              <w:t>，</w:t>
            </w:r>
            <w:r w:rsidRPr="00A4560E">
              <w:rPr>
                <w:rFonts w:ascii="Arial" w:hAnsi="Arial" w:cs="Arial"/>
                <w:lang w:val="zh-CN"/>
              </w:rPr>
              <w:t>在此</w:t>
            </w:r>
            <w:r w:rsidRPr="00A4560E">
              <w:rPr>
                <w:rFonts w:ascii="Arial" w:hAnsi="Arial" w:cs="Arial"/>
              </w:rPr>
              <w:t>，</w:t>
            </w:r>
            <w:r w:rsidRPr="00A4560E">
              <w:rPr>
                <w:rFonts w:ascii="Arial" w:hAnsi="Arial" w:cs="Arial"/>
                <w:lang w:val="zh-CN"/>
              </w:rPr>
              <w:t>您需要输入用户名和临时密码。首次登录后，系统会要求您重置密码。</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Cloud Portal</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云门户</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User name: {Username}</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用户名：</w:t>
            </w:r>
            <w:r w:rsidRPr="00A4560E">
              <w:rPr>
                <w:rFonts w:ascii="Arial" w:hAnsi="Arial" w:cs="Arial"/>
                <w:lang w:val="zh-CN"/>
              </w:rPr>
              <w:t>{Username}</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Temporary Password: {</w:t>
            </w:r>
            <w:proofErr w:type="spellStart"/>
            <w:r w:rsidRPr="00A4560E">
              <w:rPr>
                <w:rFonts w:ascii="Arial" w:hAnsi="Arial" w:cs="Arial"/>
              </w:rPr>
              <w:t>TempPassword</w:t>
            </w:r>
            <w:proofErr w:type="spellEnd"/>
            <w:r w:rsidRPr="00A4560E">
              <w:rPr>
                <w:rFonts w:ascii="Arial" w:hAnsi="Arial" w:cs="Arial"/>
              </w:rPr>
              <w:t>}</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临时密码：</w:t>
            </w:r>
            <w:r w:rsidRPr="00A4560E">
              <w:rPr>
                <w:rFonts w:ascii="Arial" w:hAnsi="Arial" w:cs="Arial"/>
                <w:lang w:val="zh-CN"/>
              </w:rPr>
              <w:t>{TempPassword}</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765"/>
        </w:trPr>
        <w:tc>
          <w:tcPr>
            <w:tcW w:w="4608" w:type="dxa"/>
          </w:tcPr>
          <w:p w:rsidR="00B3666B" w:rsidRPr="00A4560E" w:rsidRDefault="00AF5CF5" w:rsidP="00D976F4">
            <w:pPr>
              <w:spacing w:line="480" w:lineRule="auto"/>
              <w:rPr>
                <w:rFonts w:ascii="Arial" w:hAnsi="Arial" w:cs="Arial"/>
              </w:rPr>
            </w:pPr>
            <w:r w:rsidRPr="00AF5CF5">
              <w:rPr>
                <w:rFonts w:ascii="Arial" w:hAnsi="Arial" w:cs="Arial"/>
                <w:b/>
                <w:bCs/>
                <w:color w:val="333333"/>
              </w:rPr>
              <w:t xml:space="preserve">For more information, see the </w:t>
            </w:r>
            <w:hyperlink r:id="rId16" w:tgtFrame="_blank" w:history="1">
              <w:r w:rsidRPr="00AF5CF5">
                <w:rPr>
                  <w:rStyle w:val="Hyperlink"/>
                  <w:rFonts w:ascii="Arial" w:hAnsi="Arial" w:cs="Arial"/>
                  <w:b/>
                  <w:bCs/>
                  <w:color w:val="007DCC"/>
                </w:rPr>
                <w:t>Getting Started Guide</w:t>
              </w:r>
            </w:hyperlink>
            <w:r w:rsidRPr="00AF5CF5">
              <w:rPr>
                <w:rFonts w:ascii="Arial" w:hAnsi="Arial" w:cs="Arial"/>
                <w:b/>
                <w:bCs/>
                <w:color w:val="333333"/>
              </w:rPr>
              <w:t xml:space="preserve">. </w:t>
            </w:r>
            <w:r w:rsidR="00B3666B" w:rsidRPr="00A4560E">
              <w:rPr>
                <w:rFonts w:ascii="Arial" w:hAnsi="Arial" w:cs="Arial"/>
              </w:rPr>
              <w:t xml:space="preserve">If you experience problems during installation and configuration, you may contact support directly. Visit our online support center at </w:t>
            </w:r>
            <w:r w:rsidR="00B3666B" w:rsidRPr="00A4560E">
              <w:rPr>
                <w:rFonts w:ascii="Arial" w:hAnsi="Arial" w:cs="Arial"/>
                <w:u w:val="single"/>
              </w:rPr>
              <w:t>www.websense.com/support</w:t>
            </w:r>
            <w:r w:rsidR="00B3666B" w:rsidRPr="00A4560E">
              <w:rPr>
                <w:rFonts w:ascii="Arial" w:hAnsi="Arial" w:cs="Arial"/>
              </w:rPr>
              <w:t>.</w:t>
            </w:r>
          </w:p>
        </w:tc>
        <w:tc>
          <w:tcPr>
            <w:tcW w:w="4500" w:type="dxa"/>
          </w:tcPr>
          <w:p w:rsidR="00B3666B" w:rsidRPr="00A4560E" w:rsidRDefault="00AF5CF5" w:rsidP="00D70C20">
            <w:pPr>
              <w:spacing w:line="480" w:lineRule="auto"/>
              <w:rPr>
                <w:rFonts w:ascii="Arial" w:hAnsi="Arial" w:cs="Arial"/>
              </w:rPr>
            </w:pPr>
            <w:r w:rsidRPr="00AF5CF5">
              <w:rPr>
                <w:rFonts w:ascii="SimSun" w:hAnsi="SimSun" w:hint="eastAsia"/>
                <w:color w:val="1F497D"/>
              </w:rPr>
              <w:t>了解更多信息，请查</w:t>
            </w:r>
            <w:bookmarkStart w:id="29" w:name="_GoBack"/>
            <w:bookmarkEnd w:id="29"/>
            <w:r w:rsidRPr="00AF5CF5">
              <w:rPr>
                <w:rFonts w:ascii="SimSun" w:hAnsi="SimSun" w:hint="eastAsia"/>
                <w:color w:val="1F497D"/>
              </w:rPr>
              <w:t>看</w:t>
            </w:r>
            <w:r w:rsidRPr="00AF5CF5">
              <w:rPr>
                <w:rStyle w:val="Hyperlink"/>
                <w:rFonts w:ascii="SimSun" w:hAnsi="SimSun" w:hint="eastAsia"/>
                <w:b/>
                <w:bCs/>
                <w:color w:val="007DCC"/>
              </w:rPr>
              <w:t>入门指南</w:t>
            </w:r>
            <w:r w:rsidRPr="00AF5CF5">
              <w:rPr>
                <w:rFonts w:ascii="Arial" w:hAnsi="Courier New" w:cs="Arial"/>
                <w:lang w:val="zh-CN"/>
              </w:rPr>
              <w:t>。</w:t>
            </w:r>
            <w:r w:rsidR="00D70C20" w:rsidRPr="00A4560E">
              <w:rPr>
                <w:rFonts w:ascii="Arial" w:hAnsi="Courier New" w:cs="Arial"/>
                <w:lang w:val="zh-CN"/>
              </w:rPr>
              <w:t>如果</w:t>
            </w:r>
            <w:r w:rsidR="00D70C20">
              <w:rPr>
                <w:rFonts w:ascii="Arial" w:hAnsi="Courier New" w:cs="Arial" w:hint="eastAsia"/>
                <w:lang w:val="zh-CN"/>
              </w:rPr>
              <w:t>您</w:t>
            </w:r>
            <w:r w:rsidR="00D70C20" w:rsidRPr="00A4560E">
              <w:rPr>
                <w:rFonts w:ascii="Arial" w:hAnsi="Courier New" w:cs="Arial"/>
                <w:lang w:val="zh-CN"/>
              </w:rPr>
              <w:t>在安装和配置</w:t>
            </w:r>
            <w:r w:rsidR="00D70C20" w:rsidRPr="00191AEC">
              <w:rPr>
                <w:rFonts w:ascii="Arial" w:hAnsi="Courier New" w:cs="Arial" w:hint="eastAsia"/>
                <w:color w:val="FF0000"/>
                <w:lang w:val="zh-CN"/>
              </w:rPr>
              <w:t>过程中</w:t>
            </w:r>
            <w:r w:rsidR="00D70C20" w:rsidRPr="00A4560E">
              <w:rPr>
                <w:rFonts w:ascii="Arial" w:hAnsi="Courier New" w:cs="Arial"/>
                <w:lang w:val="zh-CN"/>
              </w:rPr>
              <w:t>遇到任何问题</w:t>
            </w:r>
            <w:r w:rsidR="00D70C20" w:rsidRPr="00A4560E">
              <w:rPr>
                <w:rFonts w:ascii="Arial" w:hAnsi="Courier New" w:cs="Arial"/>
              </w:rPr>
              <w:t>，</w:t>
            </w:r>
            <w:r w:rsidR="00D70C20" w:rsidRPr="00A4560E">
              <w:rPr>
                <w:rFonts w:ascii="Arial" w:hAnsi="Courier New" w:cs="Arial"/>
                <w:lang w:val="zh-CN"/>
              </w:rPr>
              <w:t>可以直接与技术支持</w:t>
            </w:r>
            <w:r w:rsidR="00D70C20" w:rsidRPr="00FB0BD6">
              <w:rPr>
                <w:rFonts w:ascii="Arial" w:hAnsi="Courier New" w:cs="Arial" w:hint="eastAsia"/>
                <w:color w:val="FF0000"/>
                <w:lang w:val="zh-CN"/>
              </w:rPr>
              <w:t>人员</w:t>
            </w:r>
            <w:r w:rsidR="00D70C20" w:rsidRPr="00A4560E">
              <w:rPr>
                <w:rFonts w:ascii="Arial" w:hAnsi="Courier New" w:cs="Arial"/>
                <w:lang w:val="zh-CN"/>
              </w:rPr>
              <w:t>联系。请访问我们的在线支持中心</w:t>
            </w:r>
            <w:r w:rsidR="00D70C20" w:rsidRPr="00A4560E">
              <w:rPr>
                <w:rFonts w:ascii="Arial" w:hAnsi="Courier New" w:cs="Arial"/>
              </w:rPr>
              <w:t>：</w:t>
            </w:r>
            <w:hyperlink r:id="rId17" w:history="1">
              <w:r w:rsidR="00D70C20" w:rsidRPr="00A4560E">
                <w:rPr>
                  <w:rFonts w:ascii="Arial" w:hAnsi="Arial" w:cs="Arial"/>
                  <w:color w:val="0000FF"/>
                  <w:u w:val="single"/>
                </w:rPr>
                <w:t>www.websense.com/support</w:t>
              </w:r>
            </w:hyperlink>
            <w:r w:rsidR="00D70C20" w:rsidRPr="00A4560E">
              <w:rPr>
                <w:rFonts w:ascii="Arial" w:hAnsi="Courier New"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510"/>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xml:space="preserve">Please save this email for future reference. Thank you for choosing to conduct this trial of </w:t>
            </w:r>
            <w:proofErr w:type="spellStart"/>
            <w:r w:rsidRPr="00A4560E">
              <w:rPr>
                <w:rFonts w:ascii="Arial" w:hAnsi="Arial" w:cs="Arial"/>
              </w:rPr>
              <w:t>Websense</w:t>
            </w:r>
            <w:proofErr w:type="spellEnd"/>
            <w:r w:rsidRPr="00A4560E">
              <w:rPr>
                <w:rFonts w:ascii="Arial" w:hAnsi="Arial" w:cs="Arial"/>
              </w:rPr>
              <w:t xml:space="preserve"> </w:t>
            </w:r>
            <w:proofErr w:type="spellStart"/>
            <w:r w:rsidRPr="00A4560E">
              <w:rPr>
                <w:rFonts w:ascii="Arial" w:hAnsi="Arial" w:cs="Arial"/>
              </w:rPr>
              <w:t>blueSKY</w:t>
            </w:r>
            <w:proofErr w:type="spellEnd"/>
            <w:r w:rsidRPr="00A4560E">
              <w:rPr>
                <w:rFonts w:ascii="Arial" w:hAnsi="Arial" w:cs="Arial"/>
              </w:rPr>
              <w:t xml:space="preserve"> Security Gateway.</w:t>
            </w:r>
          </w:p>
        </w:tc>
        <w:tc>
          <w:tcPr>
            <w:tcW w:w="4500" w:type="dxa"/>
          </w:tcPr>
          <w:p w:rsidR="00B3666B" w:rsidRPr="00A4560E" w:rsidRDefault="00B3666B" w:rsidP="00FF52C4">
            <w:pPr>
              <w:spacing w:line="480" w:lineRule="auto"/>
              <w:rPr>
                <w:rFonts w:ascii="Arial" w:hAnsi="Arial" w:cs="Arial"/>
              </w:rPr>
            </w:pPr>
            <w:r w:rsidRPr="00A4560E">
              <w:rPr>
                <w:rFonts w:ascii="Arial" w:hAnsi="Arial" w:cs="Arial"/>
                <w:lang w:val="zh-CN"/>
              </w:rPr>
              <w:t>请保存此电子邮件以备将来参考。感谢您</w:t>
            </w:r>
            <w:r w:rsidR="00FF52C4" w:rsidRPr="00FF52C4">
              <w:rPr>
                <w:rFonts w:ascii="Arial" w:hAnsi="Arial" w:cs="Arial" w:hint="eastAsia"/>
                <w:color w:val="FF0000"/>
                <w:lang w:val="zh-CN"/>
              </w:rPr>
              <w:t>选择</w:t>
            </w:r>
            <w:r w:rsidRPr="00FF52C4">
              <w:rPr>
                <w:rFonts w:ascii="Arial" w:hAnsi="Arial" w:cs="Arial"/>
                <w:color w:val="FF0000"/>
                <w:lang w:val="zh-CN"/>
              </w:rPr>
              <w:t>试用</w:t>
            </w:r>
            <w:r w:rsidRPr="00FF52C4">
              <w:rPr>
                <w:rFonts w:ascii="Arial" w:hAnsi="Arial" w:cs="Arial"/>
                <w:color w:val="FF0000"/>
              </w:rPr>
              <w:t xml:space="preserve"> </w:t>
            </w:r>
            <w:proofErr w:type="spellStart"/>
            <w:r w:rsidRPr="00FF52C4">
              <w:rPr>
                <w:rFonts w:ascii="Arial" w:hAnsi="Arial" w:cs="Arial"/>
                <w:color w:val="FF0000"/>
              </w:rPr>
              <w:t>Websense</w:t>
            </w:r>
            <w:proofErr w:type="spellEnd"/>
            <w:r w:rsidRPr="00FF52C4">
              <w:rPr>
                <w:rFonts w:ascii="Arial" w:hAnsi="Arial" w:cs="Arial"/>
                <w:color w:val="FF0000"/>
              </w:rPr>
              <w:t xml:space="preserve"> </w:t>
            </w:r>
            <w:proofErr w:type="spellStart"/>
            <w:r w:rsidRPr="00FF52C4">
              <w:rPr>
                <w:rFonts w:ascii="Arial" w:hAnsi="Arial" w:cs="Arial"/>
                <w:color w:val="FF0000"/>
              </w:rPr>
              <w:t>blueSKY</w:t>
            </w:r>
            <w:proofErr w:type="spellEnd"/>
            <w:r w:rsidRPr="00FF52C4">
              <w:rPr>
                <w:rFonts w:ascii="Arial" w:hAnsi="Arial" w:cs="Arial"/>
                <w:color w:val="FF0000"/>
              </w:rPr>
              <w:t xml:space="preserve"> </w:t>
            </w:r>
            <w:r w:rsidR="00FF52C4" w:rsidRPr="00FF52C4">
              <w:rPr>
                <w:rFonts w:ascii="Arial" w:hAnsi="Arial" w:cs="Arial" w:hint="eastAsia"/>
                <w:color w:val="FF0000"/>
              </w:rPr>
              <w:t>安全网关</w:t>
            </w:r>
            <w:r w:rsidRPr="00A4560E">
              <w:rPr>
                <w:rFonts w:ascii="Arial" w:hAnsi="Arial" w:cs="Arial"/>
                <w:lang w:val="zh-CN"/>
              </w:rPr>
              <w:t>。</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Sincerely,</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lang w:val="zh-CN"/>
              </w:rPr>
              <w:t>此致，</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b/>
              </w:rPr>
            </w:pPr>
            <w:r w:rsidRPr="00A4560E">
              <w:rPr>
                <w:rFonts w:ascii="Arial" w:hAnsi="Arial" w:cs="Arial"/>
                <w:b/>
              </w:rPr>
              <w:t>TRITON STOPS MORE THREATS. WE CAN PROVE IT.</w:t>
            </w:r>
          </w:p>
        </w:tc>
        <w:tc>
          <w:tcPr>
            <w:tcW w:w="4500" w:type="dxa"/>
          </w:tcPr>
          <w:p w:rsidR="00B3666B" w:rsidRPr="00A4560E" w:rsidRDefault="00B3666B" w:rsidP="00D976F4">
            <w:pPr>
              <w:spacing w:line="480" w:lineRule="auto"/>
              <w:rPr>
                <w:rFonts w:ascii="Arial" w:hAnsi="Arial" w:cs="Arial"/>
              </w:rPr>
            </w:pPr>
            <w:r w:rsidRPr="00A4560E">
              <w:rPr>
                <w:rFonts w:ascii="Arial" w:hAnsi="Arial" w:cs="Arial"/>
                <w:b/>
              </w:rPr>
              <w:t xml:space="preserve">TRITON </w:t>
            </w:r>
            <w:r w:rsidRPr="00A4560E">
              <w:rPr>
                <w:rFonts w:ascii="Arial" w:hAnsi="Arial" w:cs="Arial"/>
                <w:b/>
                <w:lang w:val="zh-CN"/>
              </w:rPr>
              <w:t>能够拦截更多的威胁。我们可以证明这一点。</w:t>
            </w:r>
          </w:p>
        </w:tc>
      </w:tr>
      <w:tr w:rsidR="00B3666B" w:rsidRPr="00A4560E" w:rsidTr="00F33857">
        <w:trPr>
          <w:trHeight w:val="255"/>
        </w:trPr>
        <w:tc>
          <w:tcPr>
            <w:tcW w:w="4608" w:type="dxa"/>
          </w:tcPr>
          <w:p w:rsidR="00B3666B" w:rsidRPr="00A4560E" w:rsidRDefault="00B3666B" w:rsidP="00D976F4">
            <w:pPr>
              <w:spacing w:line="480" w:lineRule="auto"/>
              <w:rPr>
                <w:rFonts w:ascii="Arial" w:hAnsi="Arial" w:cs="Arial"/>
              </w:rPr>
            </w:pPr>
          </w:p>
        </w:tc>
        <w:tc>
          <w:tcPr>
            <w:tcW w:w="4500" w:type="dxa"/>
          </w:tcPr>
          <w:p w:rsidR="00B3666B" w:rsidRPr="00A4560E" w:rsidRDefault="00B3666B" w:rsidP="00D976F4">
            <w:pPr>
              <w:spacing w:line="480" w:lineRule="auto"/>
              <w:rPr>
                <w:rFonts w:ascii="Arial" w:hAnsi="Arial" w:cs="Arial"/>
              </w:rPr>
            </w:pPr>
          </w:p>
        </w:tc>
      </w:tr>
      <w:tr w:rsidR="00B3666B" w:rsidRPr="00A4560E" w:rsidTr="00F33857">
        <w:trPr>
          <w:trHeight w:val="1275"/>
        </w:trPr>
        <w:tc>
          <w:tcPr>
            <w:tcW w:w="4608" w:type="dxa"/>
          </w:tcPr>
          <w:p w:rsidR="00B3666B" w:rsidRPr="00A4560E" w:rsidRDefault="00B3666B" w:rsidP="00D976F4">
            <w:pPr>
              <w:spacing w:line="480" w:lineRule="auto"/>
              <w:rPr>
                <w:rFonts w:ascii="Arial" w:hAnsi="Arial" w:cs="Arial"/>
              </w:rPr>
            </w:pPr>
            <w:r w:rsidRPr="00A4560E">
              <w:rPr>
                <w:rFonts w:ascii="Arial" w:hAnsi="Arial" w:cs="Arial"/>
              </w:rPr>
              <w:t>© 2013 Websense, Inc. All rights reserved. Websense and the Websense logo are registered trademarks of Websense, Inc. in the United States and various countries. All other trademarks are the property of their respective owner.</w:t>
            </w:r>
          </w:p>
        </w:tc>
        <w:tc>
          <w:tcPr>
            <w:tcW w:w="4500" w:type="dxa"/>
          </w:tcPr>
          <w:p w:rsidR="00B3666B" w:rsidRPr="00A4560E" w:rsidRDefault="00DA3698" w:rsidP="00D976F4">
            <w:pPr>
              <w:spacing w:line="480" w:lineRule="auto"/>
              <w:rPr>
                <w:rFonts w:ascii="Arial" w:hAnsi="Arial" w:cs="Arial"/>
              </w:rPr>
            </w:pPr>
            <w:r w:rsidRPr="00A4560E">
              <w:rPr>
                <w:rFonts w:ascii="Arial" w:hAnsi="Arial" w:cs="Arial"/>
              </w:rPr>
              <w:t xml:space="preserve">© 2013 Websense </w:t>
            </w:r>
            <w:r w:rsidRPr="00A4560E">
              <w:rPr>
                <w:rFonts w:ascii="Arial" w:hAnsi="Courier New" w:cs="Arial"/>
                <w:lang w:val="zh-CN"/>
              </w:rPr>
              <w:t>公司保留所有权利。</w:t>
            </w:r>
            <w:r w:rsidRPr="00A4560E">
              <w:rPr>
                <w:rFonts w:ascii="Arial" w:hAnsi="Arial" w:cs="Arial"/>
              </w:rPr>
              <w:t xml:space="preserve">Websense </w:t>
            </w:r>
            <w:r w:rsidRPr="00A4560E">
              <w:rPr>
                <w:rFonts w:ascii="Arial" w:hAnsi="Courier New" w:cs="Arial"/>
                <w:lang w:val="zh-CN"/>
              </w:rPr>
              <w:t>和</w:t>
            </w:r>
            <w:r w:rsidRPr="00A4560E">
              <w:rPr>
                <w:rFonts w:ascii="Arial" w:hAnsi="Arial" w:cs="Arial"/>
              </w:rPr>
              <w:t>Websense</w:t>
            </w:r>
            <w:ins w:id="30" w:author="Lin, Jiang" w:date="2013-06-20T09:31:00Z">
              <w:r w:rsidR="00DF3122">
                <w:rPr>
                  <w:rFonts w:ascii="Arial" w:hAnsi="Arial" w:cs="Arial" w:hint="eastAsia"/>
                  <w:color w:val="FF0000"/>
                </w:rPr>
                <w:t>徽标</w:t>
              </w:r>
            </w:ins>
            <w:del w:id="31" w:author="Lin, Jiang" w:date="2013-06-20T09:31:00Z">
              <w:r w:rsidDel="00DF3122">
                <w:rPr>
                  <w:rFonts w:ascii="Arial" w:hAnsi="Arial" w:cs="Arial" w:hint="eastAsia"/>
                </w:rPr>
                <w:delText xml:space="preserve"> </w:delText>
              </w:r>
              <w:r w:rsidRPr="007737A1" w:rsidDel="00DF3122">
                <w:rPr>
                  <w:rFonts w:ascii="Arial" w:hAnsi="Arial" w:cs="Arial" w:hint="eastAsia"/>
                  <w:color w:val="FF0000"/>
                </w:rPr>
                <w:delText>logo</w:delText>
              </w:r>
            </w:del>
            <w:r w:rsidRPr="00A4560E">
              <w:rPr>
                <w:rFonts w:ascii="Arial" w:hAnsi="Courier New" w:cs="Arial"/>
                <w:lang w:val="zh-CN"/>
              </w:rPr>
              <w:t>是</w:t>
            </w:r>
            <w:r w:rsidRPr="00A4560E">
              <w:rPr>
                <w:rFonts w:ascii="Arial" w:hAnsi="Arial" w:cs="Arial"/>
              </w:rPr>
              <w:t>Websense</w:t>
            </w:r>
            <w:r w:rsidRPr="00A4560E">
              <w:rPr>
                <w:rFonts w:ascii="Arial" w:hAnsi="Courier New" w:cs="Arial"/>
                <w:lang w:val="zh-CN"/>
              </w:rPr>
              <w:t>公司在美国和其他国家</w:t>
            </w:r>
            <w:r w:rsidRPr="00A4560E">
              <w:rPr>
                <w:rFonts w:ascii="Arial" w:hAnsi="Arial" w:cs="Arial"/>
              </w:rPr>
              <w:t>/</w:t>
            </w:r>
            <w:r w:rsidRPr="00A4560E">
              <w:rPr>
                <w:rFonts w:ascii="Arial" w:hAnsi="Courier New" w:cs="Arial"/>
                <w:lang w:val="zh-CN"/>
              </w:rPr>
              <w:t>地区的注册商标。所有其他商标</w:t>
            </w:r>
            <w:r>
              <w:rPr>
                <w:rFonts w:ascii="Arial" w:hAnsi="Courier New" w:cs="Arial" w:hint="eastAsia"/>
                <w:lang w:val="zh-CN"/>
              </w:rPr>
              <w:t>则</w:t>
            </w:r>
            <w:r w:rsidRPr="00221960">
              <w:rPr>
                <w:rFonts w:ascii="Arial" w:hAnsi="Courier New" w:cs="Arial"/>
                <w:color w:val="FF0000"/>
                <w:lang w:val="zh-CN"/>
              </w:rPr>
              <w:t>归</w:t>
            </w:r>
            <w:r w:rsidRPr="00221960">
              <w:rPr>
                <w:rFonts w:ascii="Arial" w:hAnsi="Courier New" w:cs="Arial" w:hint="eastAsia"/>
                <w:color w:val="FF0000"/>
                <w:lang w:val="zh-CN"/>
              </w:rPr>
              <w:t>属于</w:t>
            </w:r>
            <w:r>
              <w:rPr>
                <w:rFonts w:ascii="Arial" w:hAnsi="Courier New" w:cs="Arial" w:hint="eastAsia"/>
                <w:lang w:val="zh-CN"/>
              </w:rPr>
              <w:t>其</w:t>
            </w:r>
            <w:r w:rsidRPr="00A4560E">
              <w:rPr>
                <w:rFonts w:ascii="Arial" w:hAnsi="Courier New" w:cs="Arial"/>
                <w:lang w:val="zh-CN"/>
              </w:rPr>
              <w:t>各自</w:t>
            </w:r>
            <w:r>
              <w:rPr>
                <w:rFonts w:ascii="Arial" w:hAnsi="Courier New" w:cs="Arial" w:hint="eastAsia"/>
                <w:lang w:val="zh-CN"/>
              </w:rPr>
              <w:t>的</w:t>
            </w:r>
            <w:r w:rsidRPr="00A4560E">
              <w:rPr>
                <w:rFonts w:ascii="Arial" w:hAnsi="Courier New" w:cs="Arial"/>
                <w:lang w:val="zh-CN"/>
              </w:rPr>
              <w:t>所有者</w:t>
            </w:r>
            <w:r w:rsidRPr="00A4560E">
              <w:rPr>
                <w:rFonts w:ascii="Arial" w:eastAsia="MS Mincho" w:hAnsi="MS Mincho" w:cs="Arial"/>
                <w:lang w:val="zh-CN"/>
              </w:rPr>
              <w:t>。</w:t>
            </w:r>
          </w:p>
        </w:tc>
      </w:tr>
    </w:tbl>
    <w:p w:rsidR="00B3666B" w:rsidRPr="00A4560E" w:rsidRDefault="00B3666B" w:rsidP="00D976F4">
      <w:pPr>
        <w:spacing w:line="480" w:lineRule="auto"/>
        <w:rPr>
          <w:rFonts w:ascii="Arial" w:hAnsi="Arial" w:cs="Arial"/>
        </w:rPr>
      </w:pPr>
    </w:p>
    <w:p w:rsidR="00B3666B" w:rsidRPr="00A4560E" w:rsidRDefault="00B3666B" w:rsidP="00D976F4">
      <w:pPr>
        <w:spacing w:line="480" w:lineRule="auto"/>
        <w:rPr>
          <w:rFonts w:ascii="Arial" w:hAnsi="Arial" w:cs="Arial"/>
        </w:rPr>
      </w:pPr>
    </w:p>
    <w:p w:rsidR="00B3666B" w:rsidRPr="00A4560E" w:rsidRDefault="00B3666B" w:rsidP="00D976F4">
      <w:pPr>
        <w:spacing w:line="480" w:lineRule="auto"/>
        <w:rPr>
          <w:rFonts w:ascii="Arial" w:hAnsi="Arial" w:cs="Arial"/>
          <w:b/>
        </w:rPr>
      </w:pPr>
      <w:r w:rsidRPr="00A4560E">
        <w:rPr>
          <w:rFonts w:ascii="Arial" w:hAnsi="Arial" w:cs="Arial"/>
          <w:b/>
          <w:lang w:val="zh-CN"/>
        </w:rPr>
        <w:t>新客户，</w:t>
      </w:r>
      <w:r w:rsidRPr="00A4560E">
        <w:rPr>
          <w:rFonts w:ascii="Arial" w:hAnsi="Arial" w:cs="Arial"/>
          <w:b/>
          <w:lang w:val="zh-CN"/>
        </w:rPr>
        <w:t>Cloud Email Security Content Control</w:t>
      </w:r>
    </w:p>
    <w:p w:rsidR="00B3666B" w:rsidRPr="00A4560E" w:rsidRDefault="00B3666B" w:rsidP="00D976F4">
      <w:pPr>
        <w:spacing w:line="480" w:lineRule="auto"/>
        <w:rPr>
          <w:rFonts w:ascii="Arial" w:hAnsi="Arial" w:cs="Arial"/>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18"/>
        <w:gridCol w:w="4590"/>
      </w:tblGrid>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FREE TWO-WEEK EVALUATION: WEBSENSE® CLOUD EMAIL SECURITY AND CONTENT CONTROL</w:t>
            </w:r>
          </w:p>
        </w:tc>
        <w:tc>
          <w:tcPr>
            <w:tcW w:w="4590" w:type="dxa"/>
          </w:tcPr>
          <w:p w:rsidR="00B3666B" w:rsidRPr="00A4560E" w:rsidRDefault="00FF52C4" w:rsidP="00FF52C4">
            <w:pPr>
              <w:spacing w:line="480" w:lineRule="auto"/>
              <w:rPr>
                <w:rFonts w:ascii="Arial" w:hAnsi="Arial" w:cs="Arial"/>
              </w:rPr>
            </w:pPr>
            <w:r w:rsidRPr="00FF52C4">
              <w:rPr>
                <w:rFonts w:ascii="Arial" w:hAnsi="Arial" w:cs="Arial" w:hint="eastAsia"/>
                <w:color w:val="FF0000"/>
                <w:lang w:val="zh-CN"/>
              </w:rPr>
              <w:t>为期</w:t>
            </w:r>
            <w:r w:rsidRPr="00FF52C4">
              <w:rPr>
                <w:rFonts w:ascii="Arial" w:hAnsi="Arial" w:cs="Arial" w:hint="eastAsia"/>
                <w:color w:val="FF0000"/>
                <w:lang w:val="zh-CN"/>
              </w:rPr>
              <w:t>2</w:t>
            </w:r>
            <w:r w:rsidRPr="00FF52C4">
              <w:rPr>
                <w:rFonts w:ascii="Arial" w:hAnsi="Arial" w:cs="Arial" w:hint="eastAsia"/>
                <w:color w:val="FF0000"/>
                <w:lang w:val="zh-CN"/>
              </w:rPr>
              <w:t>周的</w:t>
            </w:r>
            <w:r w:rsidR="00B3666B" w:rsidRPr="00FF52C4">
              <w:rPr>
                <w:rFonts w:ascii="Arial" w:hAnsi="Arial" w:cs="Arial"/>
                <w:color w:val="FF0000"/>
                <w:lang w:val="zh-CN"/>
              </w:rPr>
              <w:t>免费试用</w:t>
            </w:r>
            <w:r w:rsidR="00B3666B" w:rsidRPr="00A4560E">
              <w:rPr>
                <w:rFonts w:ascii="Arial" w:hAnsi="Arial" w:cs="Arial"/>
              </w:rPr>
              <w:t>：</w:t>
            </w:r>
            <w:r w:rsidR="00B3666B" w:rsidRPr="00A4560E">
              <w:rPr>
                <w:rFonts w:ascii="Arial" w:hAnsi="Arial" w:cs="Arial"/>
              </w:rPr>
              <w:t xml:space="preserve">WEBSENSE® </w:t>
            </w:r>
            <w:r w:rsidRPr="00FF52C4">
              <w:rPr>
                <w:rFonts w:ascii="Arial" w:hAnsi="Arial" w:cs="Arial" w:hint="eastAsia"/>
                <w:color w:val="FF0000"/>
              </w:rPr>
              <w:t>云端电子邮件安全与内容控制</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lastRenderedPageBreak/>
              <w:t>Dear {</w:t>
            </w:r>
            <w:proofErr w:type="spellStart"/>
            <w:r w:rsidR="00554B5F">
              <w:rPr>
                <w:rFonts w:ascii="Arial" w:hAnsi="Arial" w:cs="Arial"/>
              </w:rPr>
              <w:t>FirstName</w:t>
            </w:r>
            <w:proofErr w:type="spellEnd"/>
            <w:r w:rsidRPr="00A4560E">
              <w:rPr>
                <w:rFonts w:ascii="Arial" w:hAnsi="Arial" w:cs="Arial"/>
              </w:rPr>
              <w:t>},</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lang w:val="zh-CN"/>
              </w:rPr>
              <w:t>尊敬的</w:t>
            </w:r>
            <w:r w:rsidRPr="00A4560E">
              <w:rPr>
                <w:rFonts w:ascii="Arial" w:hAnsi="Arial" w:cs="Arial"/>
              </w:rPr>
              <w:t xml:space="preserve"> {</w:t>
            </w:r>
            <w:proofErr w:type="spellStart"/>
            <w:r w:rsidR="00554B5F">
              <w:rPr>
                <w:rFonts w:ascii="Arial" w:hAnsi="Arial" w:cs="Arial"/>
              </w:rPr>
              <w:t>FirstName</w:t>
            </w:r>
            <w:proofErr w:type="spellEnd"/>
            <w:r w:rsidRPr="00A4560E">
              <w:rPr>
                <w:rFonts w:ascii="Arial" w:hAnsi="Arial" w:cs="Arial"/>
              </w:rPr>
              <w:t>}</w:t>
            </w:r>
            <w:r w:rsidRPr="00A4560E">
              <w:rPr>
                <w:rFonts w:ascii="Arial" w:hAnsi="Arial" w:cs="Arial"/>
              </w:rPr>
              <w:t>，</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510"/>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Thank you for requesting a free two-week evaluation of Websense Cloud Email Security and Content Control.</w:t>
            </w:r>
          </w:p>
        </w:tc>
        <w:tc>
          <w:tcPr>
            <w:tcW w:w="4590" w:type="dxa"/>
          </w:tcPr>
          <w:p w:rsidR="00B3666B" w:rsidRPr="00A4560E" w:rsidRDefault="00F97971" w:rsidP="008F7E52">
            <w:pPr>
              <w:spacing w:line="480" w:lineRule="auto"/>
              <w:rPr>
                <w:rFonts w:ascii="Arial" w:hAnsi="Arial" w:cs="Arial"/>
              </w:rPr>
            </w:pPr>
            <w:r w:rsidRPr="00A4560E">
              <w:rPr>
                <w:rFonts w:ascii="Arial" w:hAnsi="Arial" w:cs="Arial"/>
                <w:lang w:val="zh-CN"/>
              </w:rPr>
              <w:t>感谢您申请</w:t>
            </w:r>
            <w:r w:rsidRPr="00A4560E">
              <w:rPr>
                <w:rFonts w:ascii="Arial" w:hAnsi="Arial" w:cs="Arial"/>
              </w:rPr>
              <w:t>Websense</w:t>
            </w:r>
            <w:r w:rsidR="008F7E52" w:rsidRPr="00FF52C4">
              <w:rPr>
                <w:rFonts w:ascii="Arial" w:hAnsi="Arial" w:cs="Arial" w:hint="eastAsia"/>
                <w:color w:val="FF0000"/>
              </w:rPr>
              <w:t>云端电子邮件安全与内容控制</w:t>
            </w:r>
            <w:r>
              <w:rPr>
                <w:rFonts w:ascii="Arial" w:hAnsi="Arial" w:cs="Arial" w:hint="eastAsia"/>
              </w:rPr>
              <w:t>为期</w:t>
            </w:r>
            <w:r>
              <w:rPr>
                <w:rFonts w:ascii="Arial" w:hAnsi="Arial" w:cs="Arial" w:hint="eastAsia"/>
              </w:rPr>
              <w:t>2</w:t>
            </w:r>
            <w:r>
              <w:rPr>
                <w:rFonts w:ascii="Arial" w:hAnsi="Arial" w:cs="Arial" w:hint="eastAsia"/>
              </w:rPr>
              <w:t>周的</w:t>
            </w:r>
            <w:r w:rsidRPr="00A4560E">
              <w:rPr>
                <w:rFonts w:ascii="Arial" w:hAnsi="Arial" w:cs="Arial"/>
                <w:lang w:val="zh-CN"/>
              </w:rPr>
              <w:t>免费试用。</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w:t>
            </w:r>
            <w:r w:rsidR="00A432FE">
              <w:rPr>
                <w:rFonts w:ascii="Arial" w:hAnsi="Arial" w:cs="Arial"/>
              </w:rPr>
              <w:t>Note</w:t>
            </w:r>
            <w:r w:rsidRPr="00A4560E">
              <w:rPr>
                <w:rFonts w:ascii="Arial" w:hAnsi="Arial" w:cs="Arial"/>
              </w:rPr>
              <w:t xml:space="preserve">} </w:t>
            </w:r>
          </w:p>
          <w:p w:rsidR="00B3666B" w:rsidRPr="00A4560E" w:rsidRDefault="00B3666B" w:rsidP="00D976F4">
            <w:pPr>
              <w:spacing w:line="480" w:lineRule="auto"/>
              <w:rPr>
                <w:rFonts w:ascii="Arial" w:hAnsi="Arial" w:cs="Arial"/>
              </w:rPr>
            </w:pPr>
            <w:r w:rsidRPr="00A4560E">
              <w:rPr>
                <w:rFonts w:ascii="Arial" w:hAnsi="Arial" w:cs="Arial"/>
              </w:rPr>
              <w:t>We have detected that you currently have an active evaluation for this product.  We have resent your original email.</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rPr>
              <w:t>{</w:t>
            </w:r>
            <w:r w:rsidR="00A432FE">
              <w:rPr>
                <w:rFonts w:ascii="Arial" w:hAnsi="Arial" w:cs="Arial"/>
              </w:rPr>
              <w:t>Note</w:t>
            </w:r>
            <w:r w:rsidRPr="00A4560E">
              <w:rPr>
                <w:rFonts w:ascii="Arial" w:hAnsi="Arial" w:cs="Arial"/>
              </w:rPr>
              <w:t xml:space="preserve">} </w:t>
            </w:r>
          </w:p>
          <w:p w:rsidR="00B3666B" w:rsidRPr="00A4560E" w:rsidRDefault="00E60B53" w:rsidP="00E60B53">
            <w:pPr>
              <w:spacing w:line="480" w:lineRule="auto"/>
              <w:rPr>
                <w:rFonts w:ascii="Arial" w:hAnsi="Arial" w:cs="Arial"/>
              </w:rPr>
            </w:pPr>
            <w:r w:rsidRPr="00A4560E">
              <w:rPr>
                <w:rFonts w:ascii="Arial" w:hAnsi="Courier New" w:cs="Arial"/>
                <w:lang w:val="zh-CN"/>
              </w:rPr>
              <w:t>我们检测到您当前拥有此产品的有效试用版</w:t>
            </w:r>
            <w:r w:rsidRPr="00A4560E">
              <w:rPr>
                <w:rFonts w:ascii="Arial" w:hAnsi="Courier New" w:cs="Arial"/>
              </w:rPr>
              <w:t>，</w:t>
            </w:r>
            <w:r w:rsidRPr="00A432FE">
              <w:rPr>
                <w:rFonts w:ascii="Arial" w:hAnsi="Courier New" w:cs="Arial"/>
                <w:color w:val="FF0000"/>
                <w:lang w:val="zh-CN"/>
              </w:rPr>
              <w:t>并</w:t>
            </w:r>
            <w:r w:rsidRPr="00A432FE">
              <w:rPr>
                <w:rFonts w:ascii="Arial" w:hAnsi="Courier New" w:cs="Arial" w:hint="eastAsia"/>
                <w:color w:val="FF0000"/>
                <w:lang w:val="zh-CN"/>
              </w:rPr>
              <w:t>将您的原始电子邮件</w:t>
            </w:r>
            <w:r>
              <w:rPr>
                <w:rFonts w:ascii="Arial" w:hAnsi="Courier New" w:cs="Arial" w:hint="eastAsia"/>
                <w:color w:val="FF0000"/>
                <w:lang w:val="zh-CN"/>
              </w:rPr>
              <w:t>重新发送给</w:t>
            </w:r>
            <w:r w:rsidRPr="00A432FE">
              <w:rPr>
                <w:rFonts w:ascii="Arial" w:hAnsi="Courier New" w:cs="Arial" w:hint="eastAsia"/>
                <w:color w:val="FF0000"/>
                <w:lang w:val="zh-CN"/>
              </w:rPr>
              <w:t>您</w:t>
            </w:r>
            <w:r w:rsidRPr="00A4560E">
              <w:rPr>
                <w:rFonts w:ascii="Arial" w:hAnsi="Courier New" w:cs="Arial"/>
                <w:lang w:val="zh-CN"/>
              </w:rPr>
              <w:t>。</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1020"/>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To begin, click on the link below to access the Cloud Portal, where you will enter your username and temporary password. After signing in for the first time, you will be asked to reset your password.</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lang w:val="zh-CN"/>
              </w:rPr>
              <w:t>要开始试用</w:t>
            </w:r>
            <w:r w:rsidRPr="00A4560E">
              <w:rPr>
                <w:rFonts w:ascii="Arial" w:hAnsi="Arial" w:cs="Arial"/>
              </w:rPr>
              <w:t>，</w:t>
            </w:r>
            <w:r w:rsidRPr="00A4560E">
              <w:rPr>
                <w:rFonts w:ascii="Arial" w:hAnsi="Arial" w:cs="Arial"/>
                <w:lang w:val="zh-CN"/>
              </w:rPr>
              <w:t>请</w:t>
            </w:r>
            <w:r w:rsidR="00C51C16">
              <w:rPr>
                <w:rFonts w:ascii="Arial" w:hAnsi="Arial" w:cs="Arial"/>
                <w:lang w:val="zh-CN"/>
              </w:rPr>
              <w:t>点击</w:t>
            </w:r>
            <w:r w:rsidRPr="00A4560E">
              <w:rPr>
                <w:rFonts w:ascii="Arial" w:hAnsi="Arial" w:cs="Arial"/>
                <w:lang w:val="zh-CN"/>
              </w:rPr>
              <w:t>下面的链接</w:t>
            </w:r>
            <w:r w:rsidR="00660231">
              <w:rPr>
                <w:rFonts w:ascii="Arial" w:hAnsi="Arial" w:cs="Arial" w:hint="eastAsia"/>
                <w:lang w:val="zh-CN"/>
              </w:rPr>
              <w:t>以</w:t>
            </w:r>
            <w:r w:rsidRPr="00A4560E">
              <w:rPr>
                <w:rFonts w:ascii="Arial" w:hAnsi="Arial" w:cs="Arial"/>
                <w:lang w:val="zh-CN"/>
              </w:rPr>
              <w:t>访问云门户</w:t>
            </w:r>
            <w:r w:rsidRPr="00A4560E">
              <w:rPr>
                <w:rFonts w:ascii="Arial" w:hAnsi="Arial" w:cs="Arial"/>
              </w:rPr>
              <w:t>，</w:t>
            </w:r>
            <w:r w:rsidRPr="00A4560E">
              <w:rPr>
                <w:rFonts w:ascii="Arial" w:hAnsi="Arial" w:cs="Arial"/>
                <w:lang w:val="zh-CN"/>
              </w:rPr>
              <w:t>在此</w:t>
            </w:r>
            <w:r w:rsidRPr="00A4560E">
              <w:rPr>
                <w:rFonts w:ascii="Arial" w:hAnsi="Arial" w:cs="Arial"/>
              </w:rPr>
              <w:t>，</w:t>
            </w:r>
            <w:r w:rsidRPr="00A4560E">
              <w:rPr>
                <w:rFonts w:ascii="Arial" w:hAnsi="Arial" w:cs="Arial"/>
                <w:lang w:val="zh-CN"/>
              </w:rPr>
              <w:t>您需要输入用户名和临时密码。首次登录后，系统会要求您重置密码。</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Cloud Portal</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lang w:val="zh-CN"/>
              </w:rPr>
              <w:t>云门户</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User name: {Username}</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lang w:val="zh-CN"/>
              </w:rPr>
              <w:t>用户名：</w:t>
            </w:r>
            <w:r w:rsidRPr="00A4560E">
              <w:rPr>
                <w:rFonts w:ascii="Arial" w:hAnsi="Arial" w:cs="Arial"/>
                <w:lang w:val="zh-CN"/>
              </w:rPr>
              <w:t>{Username}</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Temporary Password: {</w:t>
            </w:r>
            <w:proofErr w:type="spellStart"/>
            <w:r w:rsidRPr="00A4560E">
              <w:rPr>
                <w:rFonts w:ascii="Arial" w:hAnsi="Arial" w:cs="Arial"/>
              </w:rPr>
              <w:t>TempPassword</w:t>
            </w:r>
            <w:proofErr w:type="spellEnd"/>
            <w:r w:rsidRPr="00A4560E">
              <w:rPr>
                <w:rFonts w:ascii="Arial" w:hAnsi="Arial" w:cs="Arial"/>
              </w:rPr>
              <w:t xml:space="preserve">} </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lang w:val="zh-CN"/>
              </w:rPr>
              <w:t>临时密码：</w:t>
            </w:r>
            <w:r w:rsidRPr="00A4560E">
              <w:rPr>
                <w:rFonts w:ascii="Arial" w:hAnsi="Arial" w:cs="Arial"/>
                <w:lang w:val="zh-CN"/>
              </w:rPr>
              <w:t>{TempPassword}</w:t>
            </w:r>
            <w:r w:rsidRPr="00A4560E">
              <w:rPr>
                <w:rFonts w:ascii="Arial" w:hAnsi="Arial" w:cs="Arial"/>
              </w:rPr>
              <w:t xml:space="preserve"> </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178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 xml:space="preserve">Once you have logged on to the Cloud Portal, click Email Security in the top menu bar to configure Cloud Email Security settings and policies. For more information, see the Getting Started Guide. If you experience problems during installation and configuration, you may contact support directly. Visit our online support center at </w:t>
            </w:r>
            <w:r w:rsidRPr="00A4560E">
              <w:rPr>
                <w:rFonts w:ascii="Arial" w:hAnsi="Arial" w:cs="Arial"/>
                <w:u w:val="single"/>
              </w:rPr>
              <w:t>www.websense.com/support</w:t>
            </w:r>
            <w:r w:rsidRPr="00A4560E">
              <w:rPr>
                <w:rFonts w:ascii="Arial" w:hAnsi="Arial" w:cs="Arial"/>
              </w:rPr>
              <w:t>.</w:t>
            </w:r>
          </w:p>
        </w:tc>
        <w:tc>
          <w:tcPr>
            <w:tcW w:w="4590" w:type="dxa"/>
          </w:tcPr>
          <w:p w:rsidR="00B3666B" w:rsidRPr="00A4560E" w:rsidRDefault="00B3666B" w:rsidP="00C83E20">
            <w:pPr>
              <w:spacing w:line="480" w:lineRule="auto"/>
              <w:rPr>
                <w:rFonts w:ascii="Arial" w:hAnsi="Arial" w:cs="Arial"/>
              </w:rPr>
            </w:pPr>
            <w:r w:rsidRPr="00A4560E">
              <w:rPr>
                <w:rFonts w:ascii="Arial" w:hAnsi="Arial" w:cs="Arial"/>
                <w:lang w:val="zh-CN"/>
              </w:rPr>
              <w:t>登录到云门户后</w:t>
            </w:r>
            <w:r w:rsidRPr="00A4560E">
              <w:rPr>
                <w:rFonts w:ascii="Arial" w:hAnsi="Arial" w:cs="Arial"/>
              </w:rPr>
              <w:t>，请</w:t>
            </w:r>
            <w:r w:rsidR="00C51C16">
              <w:rPr>
                <w:rFonts w:ascii="Arial" w:hAnsi="Arial" w:cs="Arial"/>
                <w:lang w:val="zh-CN"/>
              </w:rPr>
              <w:t>点击</w:t>
            </w:r>
            <w:r w:rsidRPr="00A4560E">
              <w:rPr>
                <w:rFonts w:ascii="Arial" w:hAnsi="Arial" w:cs="Arial"/>
                <w:lang w:val="zh-CN"/>
              </w:rPr>
              <w:t>顶部菜单栏上的</w:t>
            </w:r>
            <w:r w:rsidRPr="00A4560E">
              <w:rPr>
                <w:rFonts w:ascii="Arial" w:hAnsi="Arial" w:cs="Arial"/>
              </w:rPr>
              <w:t xml:space="preserve"> Email Security</w:t>
            </w:r>
            <w:r w:rsidRPr="00A4560E">
              <w:rPr>
                <w:rFonts w:ascii="Arial" w:hAnsi="Arial" w:cs="Arial"/>
              </w:rPr>
              <w:t>，</w:t>
            </w:r>
            <w:r w:rsidR="00C83E20" w:rsidRPr="00C83E20">
              <w:rPr>
                <w:rFonts w:ascii="Arial" w:hAnsi="Arial" w:cs="Arial" w:hint="eastAsia"/>
                <w:color w:val="FF0000"/>
              </w:rPr>
              <w:t>对云端电子邮件安全的</w:t>
            </w:r>
            <w:r w:rsidRPr="00C83E20">
              <w:rPr>
                <w:rFonts w:ascii="Arial" w:hAnsi="Arial" w:cs="Arial"/>
                <w:color w:val="FF0000"/>
                <w:lang w:val="zh-CN"/>
              </w:rPr>
              <w:t>设置和策略</w:t>
            </w:r>
            <w:r w:rsidR="00C83E20" w:rsidRPr="00C83E20">
              <w:rPr>
                <w:rFonts w:ascii="Arial" w:hAnsi="Arial" w:cs="Arial" w:hint="eastAsia"/>
                <w:color w:val="FF0000"/>
                <w:lang w:val="zh-CN"/>
              </w:rPr>
              <w:t>进行配置</w:t>
            </w:r>
            <w:r w:rsidRPr="00A4560E">
              <w:rPr>
                <w:rFonts w:ascii="Arial" w:hAnsi="Arial" w:cs="Arial"/>
                <w:lang w:val="zh-CN"/>
              </w:rPr>
              <w:t>。</w:t>
            </w:r>
            <w:r w:rsidR="00C83E20" w:rsidRPr="00C83E20">
              <w:rPr>
                <w:rFonts w:ascii="Arial" w:hAnsi="Arial" w:cs="Arial" w:hint="eastAsia"/>
                <w:color w:val="FF0000"/>
                <w:lang w:val="zh-CN"/>
              </w:rPr>
              <w:t>更多</w:t>
            </w:r>
            <w:r w:rsidRPr="00C83E20">
              <w:rPr>
                <w:rFonts w:ascii="Arial" w:hAnsi="Arial" w:cs="Arial"/>
                <w:color w:val="FF0000"/>
                <w:lang w:val="zh-CN"/>
              </w:rPr>
              <w:t>信息</w:t>
            </w:r>
            <w:r w:rsidRPr="00A4560E">
              <w:rPr>
                <w:rFonts w:ascii="Arial" w:hAnsi="Arial" w:cs="Arial"/>
                <w:lang w:val="zh-CN"/>
              </w:rPr>
              <w:t>，请参阅《入门指南》。</w:t>
            </w:r>
            <w:r w:rsidR="00E2531C" w:rsidRPr="00A4560E">
              <w:rPr>
                <w:rFonts w:ascii="Arial" w:hAnsi="Courier New" w:cs="Arial"/>
                <w:lang w:val="zh-CN"/>
              </w:rPr>
              <w:t>如果</w:t>
            </w:r>
            <w:r w:rsidR="00E2531C">
              <w:rPr>
                <w:rFonts w:ascii="Arial" w:hAnsi="Courier New" w:cs="Arial" w:hint="eastAsia"/>
                <w:lang w:val="zh-CN"/>
              </w:rPr>
              <w:t>您</w:t>
            </w:r>
            <w:r w:rsidR="00E2531C" w:rsidRPr="00A4560E">
              <w:rPr>
                <w:rFonts w:ascii="Arial" w:hAnsi="Courier New" w:cs="Arial"/>
                <w:lang w:val="zh-CN"/>
              </w:rPr>
              <w:t>在安装和配置</w:t>
            </w:r>
            <w:r w:rsidR="00E2531C" w:rsidRPr="00191AEC">
              <w:rPr>
                <w:rFonts w:ascii="Arial" w:hAnsi="Courier New" w:cs="Arial" w:hint="eastAsia"/>
                <w:color w:val="FF0000"/>
                <w:lang w:val="zh-CN"/>
              </w:rPr>
              <w:t>过程中</w:t>
            </w:r>
            <w:r w:rsidR="00E2531C" w:rsidRPr="00A4560E">
              <w:rPr>
                <w:rFonts w:ascii="Arial" w:hAnsi="Courier New" w:cs="Arial"/>
                <w:lang w:val="zh-CN"/>
              </w:rPr>
              <w:t>遇到任何问题</w:t>
            </w:r>
            <w:r w:rsidR="00E2531C" w:rsidRPr="00A4560E">
              <w:rPr>
                <w:rFonts w:ascii="Arial" w:hAnsi="Courier New" w:cs="Arial"/>
              </w:rPr>
              <w:t>，</w:t>
            </w:r>
            <w:r w:rsidR="00E2531C" w:rsidRPr="00A4560E">
              <w:rPr>
                <w:rFonts w:ascii="Arial" w:hAnsi="Courier New" w:cs="Arial"/>
                <w:lang w:val="zh-CN"/>
              </w:rPr>
              <w:t>可以直接与技术支持</w:t>
            </w:r>
            <w:r w:rsidR="00E2531C" w:rsidRPr="00FB0BD6">
              <w:rPr>
                <w:rFonts w:ascii="Arial" w:hAnsi="Courier New" w:cs="Arial" w:hint="eastAsia"/>
                <w:color w:val="FF0000"/>
                <w:lang w:val="zh-CN"/>
              </w:rPr>
              <w:t>人员</w:t>
            </w:r>
            <w:r w:rsidR="00E2531C" w:rsidRPr="00A4560E">
              <w:rPr>
                <w:rFonts w:ascii="Arial" w:hAnsi="Courier New" w:cs="Arial"/>
                <w:lang w:val="zh-CN"/>
              </w:rPr>
              <w:t>联系。请访问我们的在线支持中心</w:t>
            </w:r>
            <w:r w:rsidR="00E2531C" w:rsidRPr="00A4560E">
              <w:rPr>
                <w:rFonts w:ascii="Arial" w:hAnsi="Courier New" w:cs="Arial"/>
              </w:rPr>
              <w:t>：</w:t>
            </w:r>
            <w:hyperlink r:id="rId18" w:history="1">
              <w:r w:rsidR="00E2531C" w:rsidRPr="00A4560E">
                <w:rPr>
                  <w:rFonts w:ascii="Arial" w:hAnsi="Arial" w:cs="Arial"/>
                  <w:color w:val="0000FF"/>
                  <w:u w:val="single"/>
                </w:rPr>
                <w:t>www.websense.com/support</w:t>
              </w:r>
            </w:hyperlink>
            <w:r w:rsidR="00E2531C" w:rsidRPr="00A4560E">
              <w:rPr>
                <w:rFonts w:ascii="Arial" w:hAnsi="Courier New" w:cs="Arial"/>
                <w:lang w:val="zh-CN"/>
              </w:rPr>
              <w:t>。</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76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Please save this email for future reference. Thank you for choosing to evaluate Cloud Email Security and Content Control.</w:t>
            </w:r>
          </w:p>
        </w:tc>
        <w:tc>
          <w:tcPr>
            <w:tcW w:w="4590" w:type="dxa"/>
          </w:tcPr>
          <w:p w:rsidR="00B3666B" w:rsidRPr="00A4560E" w:rsidRDefault="00B3666B" w:rsidP="00E56E5F">
            <w:pPr>
              <w:spacing w:line="480" w:lineRule="auto"/>
              <w:rPr>
                <w:rFonts w:ascii="Arial" w:hAnsi="Arial" w:cs="Arial"/>
              </w:rPr>
            </w:pPr>
            <w:r w:rsidRPr="00A4560E">
              <w:rPr>
                <w:rFonts w:ascii="Arial" w:hAnsi="Arial" w:cs="Arial"/>
                <w:lang w:val="zh-CN"/>
              </w:rPr>
              <w:t>请保存此电子邮件以备将来参考。感谢您</w:t>
            </w:r>
            <w:r w:rsidR="00E56E5F" w:rsidRPr="008A7B1D">
              <w:rPr>
                <w:rFonts w:ascii="Arial" w:hAnsi="Arial" w:cs="Arial" w:hint="eastAsia"/>
                <w:color w:val="FF0000"/>
                <w:lang w:val="zh-CN"/>
              </w:rPr>
              <w:t>选择</w:t>
            </w:r>
            <w:r w:rsidRPr="008A7B1D">
              <w:rPr>
                <w:rFonts w:ascii="Arial" w:hAnsi="Arial" w:cs="Arial"/>
                <w:color w:val="FF0000"/>
                <w:lang w:val="zh-CN"/>
              </w:rPr>
              <w:t>试用</w:t>
            </w:r>
            <w:r w:rsidR="00E56E5F" w:rsidRPr="008A7B1D">
              <w:rPr>
                <w:rFonts w:ascii="Arial" w:hAnsi="Arial" w:cs="Arial" w:hint="eastAsia"/>
                <w:color w:val="FF0000"/>
                <w:lang w:val="zh-CN"/>
              </w:rPr>
              <w:t>Websense</w:t>
            </w:r>
            <w:r w:rsidR="00E56E5F" w:rsidRPr="008A7B1D">
              <w:rPr>
                <w:rFonts w:ascii="Arial" w:hAnsi="Arial" w:cs="Arial" w:hint="eastAsia"/>
                <w:color w:val="FF0000"/>
                <w:lang w:val="zh-CN"/>
              </w:rPr>
              <w:t>云端电子邮件安全与内容控制</w:t>
            </w:r>
            <w:r w:rsidRPr="00A4560E">
              <w:rPr>
                <w:rFonts w:ascii="Arial" w:hAnsi="Arial" w:cs="Arial"/>
                <w:lang w:val="zh-CN"/>
              </w:rPr>
              <w:t>。</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Sincerely,</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lang w:val="zh-CN"/>
              </w:rPr>
              <w:t>此致，</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b/>
              </w:rPr>
            </w:pPr>
            <w:r w:rsidRPr="00A4560E">
              <w:rPr>
                <w:rFonts w:ascii="Arial" w:hAnsi="Arial" w:cs="Arial"/>
                <w:b/>
              </w:rPr>
              <w:t>TRITON STOPS MORE THREATS. WE CAN PROVE IT.</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b/>
              </w:rPr>
              <w:t xml:space="preserve">TRITON </w:t>
            </w:r>
            <w:r w:rsidRPr="00A4560E">
              <w:rPr>
                <w:rFonts w:ascii="Arial" w:hAnsi="Arial" w:cs="Arial"/>
                <w:b/>
                <w:lang w:val="zh-CN"/>
              </w:rPr>
              <w:t>能够拦截更多的威胁。我们可以证明这一点。</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127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lastRenderedPageBreak/>
              <w:t>© 2013 Websense, Inc. All rights reserved. Websense and the Websense logo are registered trademarks of Websense, Inc. in the United States and various countries. All other trademarks are the property of their respective owner.</w:t>
            </w:r>
          </w:p>
        </w:tc>
        <w:tc>
          <w:tcPr>
            <w:tcW w:w="4590" w:type="dxa"/>
          </w:tcPr>
          <w:p w:rsidR="00B3666B" w:rsidRPr="00A4560E" w:rsidRDefault="00DA3698" w:rsidP="00D976F4">
            <w:pPr>
              <w:spacing w:line="480" w:lineRule="auto"/>
              <w:rPr>
                <w:rFonts w:ascii="Arial" w:hAnsi="Arial" w:cs="Arial"/>
              </w:rPr>
            </w:pPr>
            <w:r w:rsidRPr="00A4560E">
              <w:rPr>
                <w:rFonts w:ascii="Arial" w:hAnsi="Arial" w:cs="Arial"/>
              </w:rPr>
              <w:t xml:space="preserve">© 2013 Websense </w:t>
            </w:r>
            <w:r w:rsidRPr="00A4560E">
              <w:rPr>
                <w:rFonts w:ascii="Arial" w:hAnsi="Courier New" w:cs="Arial"/>
                <w:lang w:val="zh-CN"/>
              </w:rPr>
              <w:t>公司保留所有权利。</w:t>
            </w:r>
            <w:r w:rsidRPr="00A4560E">
              <w:rPr>
                <w:rFonts w:ascii="Arial" w:hAnsi="Arial" w:cs="Arial"/>
              </w:rPr>
              <w:t xml:space="preserve">Websense </w:t>
            </w:r>
            <w:r w:rsidRPr="00A4560E">
              <w:rPr>
                <w:rFonts w:ascii="Arial" w:hAnsi="Courier New" w:cs="Arial"/>
                <w:lang w:val="zh-CN"/>
              </w:rPr>
              <w:t>和</w:t>
            </w:r>
            <w:r w:rsidRPr="00A4560E">
              <w:rPr>
                <w:rFonts w:ascii="Arial" w:hAnsi="Arial" w:cs="Arial"/>
              </w:rPr>
              <w:t>Websense</w:t>
            </w:r>
            <w:ins w:id="32" w:author="Lin, Jiang" w:date="2013-06-20T09:31:00Z">
              <w:r w:rsidR="00DF3122">
                <w:rPr>
                  <w:rFonts w:ascii="Arial" w:hAnsi="Arial" w:cs="Arial" w:hint="eastAsia"/>
                  <w:color w:val="FF0000"/>
                </w:rPr>
                <w:t>徽标</w:t>
              </w:r>
            </w:ins>
            <w:del w:id="33" w:author="Lin, Jiang" w:date="2013-06-20T09:31:00Z">
              <w:r w:rsidDel="00DF3122">
                <w:rPr>
                  <w:rFonts w:ascii="Arial" w:hAnsi="Arial" w:cs="Arial" w:hint="eastAsia"/>
                </w:rPr>
                <w:delText xml:space="preserve"> </w:delText>
              </w:r>
              <w:r w:rsidRPr="007737A1" w:rsidDel="00DF3122">
                <w:rPr>
                  <w:rFonts w:ascii="Arial" w:hAnsi="Arial" w:cs="Arial" w:hint="eastAsia"/>
                  <w:color w:val="FF0000"/>
                </w:rPr>
                <w:delText>logo</w:delText>
              </w:r>
            </w:del>
            <w:r w:rsidRPr="00A4560E">
              <w:rPr>
                <w:rFonts w:ascii="Arial" w:hAnsi="Courier New" w:cs="Arial"/>
                <w:lang w:val="zh-CN"/>
              </w:rPr>
              <w:t>是</w:t>
            </w:r>
            <w:r w:rsidRPr="00A4560E">
              <w:rPr>
                <w:rFonts w:ascii="Arial" w:hAnsi="Arial" w:cs="Arial"/>
              </w:rPr>
              <w:t>Websense</w:t>
            </w:r>
            <w:r w:rsidRPr="00A4560E">
              <w:rPr>
                <w:rFonts w:ascii="Arial" w:hAnsi="Courier New" w:cs="Arial"/>
                <w:lang w:val="zh-CN"/>
              </w:rPr>
              <w:t>公司在美国和其他国家</w:t>
            </w:r>
            <w:r w:rsidRPr="00A4560E">
              <w:rPr>
                <w:rFonts w:ascii="Arial" w:hAnsi="Arial" w:cs="Arial"/>
              </w:rPr>
              <w:t>/</w:t>
            </w:r>
            <w:r w:rsidRPr="00A4560E">
              <w:rPr>
                <w:rFonts w:ascii="Arial" w:hAnsi="Courier New" w:cs="Arial"/>
                <w:lang w:val="zh-CN"/>
              </w:rPr>
              <w:t>地区的注册商标。所有其他商标</w:t>
            </w:r>
            <w:r>
              <w:rPr>
                <w:rFonts w:ascii="Arial" w:hAnsi="Courier New" w:cs="Arial" w:hint="eastAsia"/>
                <w:lang w:val="zh-CN"/>
              </w:rPr>
              <w:t>则</w:t>
            </w:r>
            <w:r w:rsidRPr="00221960">
              <w:rPr>
                <w:rFonts w:ascii="Arial" w:hAnsi="Courier New" w:cs="Arial"/>
                <w:color w:val="FF0000"/>
                <w:lang w:val="zh-CN"/>
              </w:rPr>
              <w:t>归</w:t>
            </w:r>
            <w:r w:rsidRPr="00221960">
              <w:rPr>
                <w:rFonts w:ascii="Arial" w:hAnsi="Courier New" w:cs="Arial" w:hint="eastAsia"/>
                <w:color w:val="FF0000"/>
                <w:lang w:val="zh-CN"/>
              </w:rPr>
              <w:t>属于</w:t>
            </w:r>
            <w:r>
              <w:rPr>
                <w:rFonts w:ascii="Arial" w:hAnsi="Courier New" w:cs="Arial" w:hint="eastAsia"/>
                <w:lang w:val="zh-CN"/>
              </w:rPr>
              <w:t>其</w:t>
            </w:r>
            <w:r w:rsidRPr="00A4560E">
              <w:rPr>
                <w:rFonts w:ascii="Arial" w:hAnsi="Courier New" w:cs="Arial"/>
                <w:lang w:val="zh-CN"/>
              </w:rPr>
              <w:t>各自</w:t>
            </w:r>
            <w:r>
              <w:rPr>
                <w:rFonts w:ascii="Arial" w:hAnsi="Courier New" w:cs="Arial" w:hint="eastAsia"/>
                <w:lang w:val="zh-CN"/>
              </w:rPr>
              <w:t>的</w:t>
            </w:r>
            <w:r w:rsidRPr="00A4560E">
              <w:rPr>
                <w:rFonts w:ascii="Arial" w:hAnsi="Courier New" w:cs="Arial"/>
                <w:lang w:val="zh-CN"/>
              </w:rPr>
              <w:t>所有者</w:t>
            </w:r>
            <w:r w:rsidRPr="00A4560E">
              <w:rPr>
                <w:rFonts w:ascii="Arial" w:eastAsia="MS Mincho" w:hAnsi="MS Mincho" w:cs="Arial"/>
                <w:lang w:val="zh-CN"/>
              </w:rPr>
              <w:t>。</w:t>
            </w:r>
          </w:p>
        </w:tc>
      </w:tr>
    </w:tbl>
    <w:p w:rsidR="00B3666B" w:rsidRPr="00A4560E" w:rsidRDefault="00B3666B" w:rsidP="00D976F4">
      <w:pPr>
        <w:spacing w:line="480" w:lineRule="auto"/>
        <w:rPr>
          <w:rFonts w:ascii="Arial" w:hAnsi="Arial" w:cs="Arial"/>
        </w:rPr>
      </w:pPr>
    </w:p>
    <w:p w:rsidR="00B3666B" w:rsidRPr="00A4560E" w:rsidRDefault="00B3666B" w:rsidP="00D976F4">
      <w:pPr>
        <w:spacing w:line="480" w:lineRule="auto"/>
        <w:rPr>
          <w:rFonts w:ascii="Arial" w:hAnsi="Arial" w:cs="Arial"/>
        </w:rPr>
      </w:pPr>
    </w:p>
    <w:p w:rsidR="00B3666B" w:rsidRPr="00A4560E" w:rsidRDefault="00B3666B" w:rsidP="00D976F4">
      <w:pPr>
        <w:spacing w:line="480" w:lineRule="auto"/>
        <w:rPr>
          <w:rFonts w:ascii="Arial" w:hAnsi="Arial" w:cs="Arial"/>
          <w:b/>
        </w:rPr>
      </w:pPr>
      <w:r w:rsidRPr="00A4560E">
        <w:rPr>
          <w:rFonts w:ascii="Arial" w:hAnsi="Arial" w:cs="Arial"/>
          <w:b/>
          <w:lang w:val="zh-CN"/>
        </w:rPr>
        <w:t>新客户，</w:t>
      </w:r>
      <w:r w:rsidRPr="00A4560E">
        <w:rPr>
          <w:rFonts w:ascii="Arial" w:hAnsi="Arial" w:cs="Arial"/>
          <w:b/>
          <w:lang w:val="zh-CN"/>
        </w:rPr>
        <w:t>Cloud Web Security Gateway</w:t>
      </w:r>
    </w:p>
    <w:p w:rsidR="00B3666B" w:rsidRPr="00A4560E" w:rsidRDefault="00B3666B" w:rsidP="00D976F4">
      <w:pPr>
        <w:spacing w:line="480" w:lineRule="auto"/>
        <w:rPr>
          <w:rFonts w:ascii="Arial" w:hAnsi="Arial" w:cs="Arial"/>
          <w:b/>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18"/>
        <w:gridCol w:w="4590"/>
      </w:tblGrid>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FREE TWO-WEEK EVALUATION: WEBSENSE® CLOUD WEB SECURITY GATEWAY</w:t>
            </w:r>
          </w:p>
        </w:tc>
        <w:tc>
          <w:tcPr>
            <w:tcW w:w="4590" w:type="dxa"/>
          </w:tcPr>
          <w:p w:rsidR="00B3666B" w:rsidRPr="00A4560E" w:rsidRDefault="00D470AC" w:rsidP="00D470AC">
            <w:pPr>
              <w:spacing w:line="480" w:lineRule="auto"/>
              <w:rPr>
                <w:rFonts w:ascii="Arial" w:hAnsi="Arial" w:cs="Arial"/>
              </w:rPr>
            </w:pPr>
            <w:r w:rsidRPr="002C3045">
              <w:rPr>
                <w:rFonts w:ascii="Arial" w:hAnsi="Arial" w:cs="Arial" w:hint="eastAsia"/>
                <w:color w:val="FF0000"/>
                <w:lang w:val="zh-CN"/>
              </w:rPr>
              <w:t>为期</w:t>
            </w:r>
            <w:r w:rsidRPr="002C3045">
              <w:rPr>
                <w:rFonts w:ascii="Arial" w:hAnsi="Arial" w:cs="Arial" w:hint="eastAsia"/>
                <w:color w:val="FF0000"/>
                <w:lang w:val="zh-CN"/>
              </w:rPr>
              <w:t>2</w:t>
            </w:r>
            <w:r w:rsidRPr="002C3045">
              <w:rPr>
                <w:rFonts w:ascii="Arial" w:hAnsi="Arial" w:cs="Arial" w:hint="eastAsia"/>
                <w:color w:val="FF0000"/>
                <w:lang w:val="zh-CN"/>
              </w:rPr>
              <w:t>周的</w:t>
            </w:r>
            <w:r w:rsidR="00B3666B" w:rsidRPr="002C3045">
              <w:rPr>
                <w:rFonts w:ascii="Arial" w:hAnsi="Arial" w:cs="Arial"/>
                <w:color w:val="FF0000"/>
                <w:lang w:val="zh-CN"/>
              </w:rPr>
              <w:t>免费试用</w:t>
            </w:r>
            <w:r w:rsidR="00B3666B" w:rsidRPr="00A4560E">
              <w:rPr>
                <w:rFonts w:ascii="Arial" w:hAnsi="Arial" w:cs="Arial"/>
                <w:lang w:val="zh-CN"/>
              </w:rPr>
              <w:t>：</w:t>
            </w:r>
            <w:r w:rsidR="00B3666B" w:rsidRPr="00A4560E">
              <w:rPr>
                <w:rFonts w:ascii="Arial" w:hAnsi="Arial" w:cs="Arial"/>
                <w:lang w:val="zh-CN"/>
              </w:rPr>
              <w:t xml:space="preserve">WEBSENSE® </w:t>
            </w:r>
            <w:r w:rsidRPr="002C3045">
              <w:rPr>
                <w:rFonts w:ascii="Arial" w:hAnsi="Arial" w:cs="Arial" w:hint="eastAsia"/>
                <w:color w:val="FF0000"/>
                <w:lang w:val="zh-CN"/>
              </w:rPr>
              <w:t>云端</w:t>
            </w:r>
            <w:r w:rsidRPr="002C3045">
              <w:rPr>
                <w:rFonts w:ascii="Arial" w:hAnsi="Arial" w:cs="Arial" w:hint="eastAsia"/>
                <w:color w:val="FF0000"/>
                <w:lang w:val="zh-CN"/>
              </w:rPr>
              <w:t>Web</w:t>
            </w:r>
            <w:r w:rsidRPr="002C3045">
              <w:rPr>
                <w:rFonts w:ascii="Arial" w:hAnsi="Arial" w:cs="Arial" w:hint="eastAsia"/>
                <w:color w:val="FF0000"/>
                <w:lang w:val="zh-CN"/>
              </w:rPr>
              <w:t>安全网关</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Dear {</w:t>
            </w:r>
            <w:proofErr w:type="spellStart"/>
            <w:r w:rsidR="00554B5F">
              <w:rPr>
                <w:rFonts w:ascii="Arial" w:hAnsi="Arial" w:cs="Arial"/>
              </w:rPr>
              <w:t>FirstName</w:t>
            </w:r>
            <w:proofErr w:type="spellEnd"/>
            <w:r w:rsidRPr="00A4560E">
              <w:rPr>
                <w:rFonts w:ascii="Arial" w:hAnsi="Arial" w:cs="Arial"/>
              </w:rPr>
              <w:t>},</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lang w:val="zh-CN"/>
              </w:rPr>
              <w:t>尊敬的</w:t>
            </w:r>
            <w:r w:rsidRPr="00A4560E">
              <w:rPr>
                <w:rFonts w:ascii="Arial" w:hAnsi="Arial" w:cs="Arial"/>
              </w:rPr>
              <w:t xml:space="preserve"> {</w:t>
            </w:r>
            <w:proofErr w:type="spellStart"/>
            <w:r w:rsidR="00554B5F">
              <w:rPr>
                <w:rFonts w:ascii="Arial" w:hAnsi="Arial" w:cs="Arial"/>
              </w:rPr>
              <w:t>FirstName</w:t>
            </w:r>
            <w:proofErr w:type="spellEnd"/>
            <w:r w:rsidRPr="00A4560E">
              <w:rPr>
                <w:rFonts w:ascii="Arial" w:hAnsi="Arial" w:cs="Arial"/>
              </w:rPr>
              <w:t>}</w:t>
            </w:r>
            <w:r w:rsidRPr="00A4560E">
              <w:rPr>
                <w:rFonts w:ascii="Arial" w:hAnsi="Arial" w:cs="Arial"/>
              </w:rPr>
              <w:t>，</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510"/>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Thank you for requesting a free two-week evaluation of Websense Cloud Web Security Gateway.</w:t>
            </w:r>
          </w:p>
        </w:tc>
        <w:tc>
          <w:tcPr>
            <w:tcW w:w="4590" w:type="dxa"/>
          </w:tcPr>
          <w:p w:rsidR="00B3666B" w:rsidRPr="00A4560E" w:rsidRDefault="00F97971" w:rsidP="002C3045">
            <w:pPr>
              <w:spacing w:line="480" w:lineRule="auto"/>
              <w:rPr>
                <w:rFonts w:ascii="Arial" w:hAnsi="Arial" w:cs="Arial"/>
              </w:rPr>
            </w:pPr>
            <w:r w:rsidRPr="00A4560E">
              <w:rPr>
                <w:rFonts w:ascii="Arial" w:hAnsi="Arial" w:cs="Arial"/>
                <w:lang w:val="zh-CN"/>
              </w:rPr>
              <w:t>感谢您申请</w:t>
            </w:r>
            <w:r w:rsidRPr="002C3045">
              <w:rPr>
                <w:rFonts w:ascii="Arial" w:hAnsi="Arial" w:cs="Arial"/>
              </w:rPr>
              <w:t>Websense</w:t>
            </w:r>
            <w:r w:rsidR="002C3045" w:rsidRPr="002C3045">
              <w:rPr>
                <w:rFonts w:ascii="Arial" w:hAnsi="Arial" w:cs="Arial" w:hint="eastAsia"/>
                <w:color w:val="FF0000"/>
              </w:rPr>
              <w:t>云端</w:t>
            </w:r>
            <w:r w:rsidR="002C3045" w:rsidRPr="002C3045">
              <w:rPr>
                <w:rFonts w:ascii="Arial" w:hAnsi="Arial" w:cs="Arial" w:hint="eastAsia"/>
                <w:color w:val="FF0000"/>
              </w:rPr>
              <w:t>Web</w:t>
            </w:r>
            <w:r w:rsidR="002C3045" w:rsidRPr="002C3045">
              <w:rPr>
                <w:rFonts w:ascii="Arial" w:hAnsi="Arial" w:cs="Arial" w:hint="eastAsia"/>
                <w:color w:val="FF0000"/>
              </w:rPr>
              <w:t>安全网关</w:t>
            </w:r>
            <w:r>
              <w:rPr>
                <w:rFonts w:ascii="Arial" w:hAnsi="Arial" w:cs="Arial" w:hint="eastAsia"/>
              </w:rPr>
              <w:t>为期</w:t>
            </w:r>
            <w:r>
              <w:rPr>
                <w:rFonts w:ascii="Arial" w:hAnsi="Arial" w:cs="Arial" w:hint="eastAsia"/>
              </w:rPr>
              <w:t>2</w:t>
            </w:r>
            <w:r>
              <w:rPr>
                <w:rFonts w:ascii="Arial" w:hAnsi="Arial" w:cs="Arial" w:hint="eastAsia"/>
              </w:rPr>
              <w:t>周的</w:t>
            </w:r>
            <w:r w:rsidRPr="00A4560E">
              <w:rPr>
                <w:rFonts w:ascii="Arial" w:hAnsi="Arial" w:cs="Arial"/>
                <w:lang w:val="zh-CN"/>
              </w:rPr>
              <w:t>免费试用。</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lastRenderedPageBreak/>
              <w:t>{</w:t>
            </w:r>
            <w:r w:rsidR="00A432FE">
              <w:rPr>
                <w:rFonts w:ascii="Arial" w:hAnsi="Arial" w:cs="Arial"/>
              </w:rPr>
              <w:t>Note</w:t>
            </w:r>
            <w:r w:rsidRPr="00A4560E">
              <w:rPr>
                <w:rFonts w:ascii="Arial" w:hAnsi="Arial" w:cs="Arial"/>
              </w:rPr>
              <w:t xml:space="preserve">} </w:t>
            </w:r>
          </w:p>
          <w:p w:rsidR="00B3666B" w:rsidRPr="00A4560E" w:rsidRDefault="00B3666B" w:rsidP="00D976F4">
            <w:pPr>
              <w:spacing w:line="480" w:lineRule="auto"/>
              <w:rPr>
                <w:rFonts w:ascii="Arial" w:hAnsi="Arial" w:cs="Arial"/>
              </w:rPr>
            </w:pPr>
            <w:r w:rsidRPr="00A4560E">
              <w:rPr>
                <w:rFonts w:ascii="Arial" w:hAnsi="Arial" w:cs="Arial"/>
              </w:rPr>
              <w:t>We have detected that you currently have an active evaluation for this product.  We have resent your original email.</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rPr>
              <w:t>{</w:t>
            </w:r>
            <w:r w:rsidR="00A432FE">
              <w:rPr>
                <w:rFonts w:ascii="Arial" w:hAnsi="Arial" w:cs="Arial"/>
              </w:rPr>
              <w:t>Note</w:t>
            </w:r>
            <w:r w:rsidRPr="00A4560E">
              <w:rPr>
                <w:rFonts w:ascii="Arial" w:hAnsi="Arial" w:cs="Arial"/>
              </w:rPr>
              <w:t xml:space="preserve">} </w:t>
            </w:r>
          </w:p>
          <w:p w:rsidR="00B3666B" w:rsidRPr="00A4560E" w:rsidRDefault="00E60B53" w:rsidP="00E60B53">
            <w:pPr>
              <w:spacing w:line="480" w:lineRule="auto"/>
              <w:rPr>
                <w:rFonts w:ascii="Arial" w:hAnsi="Arial" w:cs="Arial"/>
              </w:rPr>
            </w:pPr>
            <w:r w:rsidRPr="00A4560E">
              <w:rPr>
                <w:rFonts w:ascii="Arial" w:hAnsi="Courier New" w:cs="Arial"/>
                <w:lang w:val="zh-CN"/>
              </w:rPr>
              <w:t>我们检测到您当前拥有此产品的有效试用版</w:t>
            </w:r>
            <w:r w:rsidRPr="00A4560E">
              <w:rPr>
                <w:rFonts w:ascii="Arial" w:hAnsi="Courier New" w:cs="Arial"/>
              </w:rPr>
              <w:t>，</w:t>
            </w:r>
            <w:r w:rsidRPr="00A432FE">
              <w:rPr>
                <w:rFonts w:ascii="Arial" w:hAnsi="Courier New" w:cs="Arial"/>
                <w:color w:val="FF0000"/>
                <w:lang w:val="zh-CN"/>
              </w:rPr>
              <w:t>并</w:t>
            </w:r>
            <w:r w:rsidRPr="00A432FE">
              <w:rPr>
                <w:rFonts w:ascii="Arial" w:hAnsi="Courier New" w:cs="Arial" w:hint="eastAsia"/>
                <w:color w:val="FF0000"/>
                <w:lang w:val="zh-CN"/>
              </w:rPr>
              <w:t>将您的原始电子邮件</w:t>
            </w:r>
            <w:r>
              <w:rPr>
                <w:rFonts w:ascii="Arial" w:hAnsi="Courier New" w:cs="Arial" w:hint="eastAsia"/>
                <w:color w:val="FF0000"/>
                <w:lang w:val="zh-CN"/>
              </w:rPr>
              <w:t>重新发送给</w:t>
            </w:r>
            <w:r w:rsidRPr="00A432FE">
              <w:rPr>
                <w:rFonts w:ascii="Arial" w:hAnsi="Courier New" w:cs="Arial" w:hint="eastAsia"/>
                <w:color w:val="FF0000"/>
                <w:lang w:val="zh-CN"/>
              </w:rPr>
              <w:t>您</w:t>
            </w:r>
            <w:r w:rsidRPr="00A4560E">
              <w:rPr>
                <w:rFonts w:ascii="Arial" w:hAnsi="Courier New" w:cs="Arial"/>
                <w:lang w:val="zh-CN"/>
              </w:rPr>
              <w:t>。</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1020"/>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To begin, click on the link below to access the Cloud Portal, where you will enter your username and temporary password. After signing in for the first time, you will be asked to reset your password.</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lang w:val="zh-CN"/>
              </w:rPr>
              <w:t>要开始试用</w:t>
            </w:r>
            <w:r w:rsidRPr="00A4560E">
              <w:rPr>
                <w:rFonts w:ascii="Arial" w:hAnsi="Arial" w:cs="Arial"/>
              </w:rPr>
              <w:t>，</w:t>
            </w:r>
            <w:r w:rsidRPr="00A4560E">
              <w:rPr>
                <w:rFonts w:ascii="Arial" w:hAnsi="Arial" w:cs="Arial"/>
                <w:lang w:val="zh-CN"/>
              </w:rPr>
              <w:t>请</w:t>
            </w:r>
            <w:r w:rsidR="00C51C16">
              <w:rPr>
                <w:rFonts w:ascii="Arial" w:hAnsi="Arial" w:cs="Arial"/>
                <w:lang w:val="zh-CN"/>
              </w:rPr>
              <w:t>点击</w:t>
            </w:r>
            <w:r w:rsidRPr="00A4560E">
              <w:rPr>
                <w:rFonts w:ascii="Arial" w:hAnsi="Arial" w:cs="Arial"/>
                <w:lang w:val="zh-CN"/>
              </w:rPr>
              <w:t>下面的链接</w:t>
            </w:r>
            <w:r w:rsidR="002A2887">
              <w:rPr>
                <w:rFonts w:ascii="Arial" w:hAnsi="Arial" w:cs="Arial" w:hint="eastAsia"/>
                <w:lang w:val="zh-CN"/>
              </w:rPr>
              <w:t>以</w:t>
            </w:r>
            <w:r w:rsidRPr="00A4560E">
              <w:rPr>
                <w:rFonts w:ascii="Arial" w:hAnsi="Arial" w:cs="Arial"/>
                <w:lang w:val="zh-CN"/>
              </w:rPr>
              <w:t>访问云门户</w:t>
            </w:r>
            <w:r w:rsidRPr="00A4560E">
              <w:rPr>
                <w:rFonts w:ascii="Arial" w:hAnsi="Arial" w:cs="Arial"/>
              </w:rPr>
              <w:t>，</w:t>
            </w:r>
            <w:r w:rsidRPr="00A4560E">
              <w:rPr>
                <w:rFonts w:ascii="Arial" w:hAnsi="Arial" w:cs="Arial"/>
                <w:lang w:val="zh-CN"/>
              </w:rPr>
              <w:t>在此</w:t>
            </w:r>
            <w:r w:rsidRPr="00A4560E">
              <w:rPr>
                <w:rFonts w:ascii="Arial" w:hAnsi="Arial" w:cs="Arial"/>
              </w:rPr>
              <w:t>，</w:t>
            </w:r>
            <w:r w:rsidRPr="00A4560E">
              <w:rPr>
                <w:rFonts w:ascii="Arial" w:hAnsi="Arial" w:cs="Arial"/>
                <w:lang w:val="zh-CN"/>
              </w:rPr>
              <w:t>您需要输入用户名和临时密码。首次登录后，系统会要求您重置密码。</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Cloud Portal</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lang w:val="zh-CN"/>
              </w:rPr>
              <w:t>云门户</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User name: {Username}</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lang w:val="zh-CN"/>
              </w:rPr>
              <w:t>用户名：</w:t>
            </w:r>
            <w:r w:rsidRPr="00A4560E">
              <w:rPr>
                <w:rFonts w:ascii="Arial" w:hAnsi="Arial" w:cs="Arial"/>
                <w:lang w:val="zh-CN"/>
              </w:rPr>
              <w:t>{Username}</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Temporary Password: {</w:t>
            </w:r>
            <w:proofErr w:type="spellStart"/>
            <w:r w:rsidRPr="00A4560E">
              <w:rPr>
                <w:rFonts w:ascii="Arial" w:hAnsi="Arial" w:cs="Arial"/>
              </w:rPr>
              <w:t>TempPassword</w:t>
            </w:r>
            <w:proofErr w:type="spellEnd"/>
            <w:r w:rsidRPr="00A4560E">
              <w:rPr>
                <w:rFonts w:ascii="Arial" w:hAnsi="Arial" w:cs="Arial"/>
              </w:rPr>
              <w:t>}</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lang w:val="zh-CN"/>
              </w:rPr>
              <w:t>临时密码：</w:t>
            </w:r>
            <w:r w:rsidRPr="00A4560E">
              <w:rPr>
                <w:rFonts w:ascii="Arial" w:hAnsi="Arial" w:cs="Arial"/>
                <w:lang w:val="zh-CN"/>
              </w:rPr>
              <w:t>{TempPassword}</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178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 xml:space="preserve">Once you have logged on to the Cloud Portal, click Web Security in the top menu bar to configure Cloud Web Security Gateway settings and policies. For more information, see the Getting </w:t>
            </w:r>
            <w:r w:rsidRPr="00A4560E">
              <w:rPr>
                <w:rFonts w:ascii="Arial" w:hAnsi="Arial" w:cs="Arial"/>
              </w:rPr>
              <w:lastRenderedPageBreak/>
              <w:t xml:space="preserve">Started Guide. If you experience problems during installation and configuration, you may contact support directly. Visit our online support center at </w:t>
            </w:r>
            <w:r w:rsidRPr="00A4560E">
              <w:rPr>
                <w:rFonts w:ascii="Arial" w:hAnsi="Arial" w:cs="Arial"/>
                <w:u w:val="single"/>
              </w:rPr>
              <w:t>www.websense.com/support</w:t>
            </w:r>
            <w:r w:rsidRPr="00A4560E">
              <w:rPr>
                <w:rFonts w:ascii="Arial" w:hAnsi="Arial" w:cs="Arial"/>
              </w:rPr>
              <w:t>.</w:t>
            </w:r>
          </w:p>
        </w:tc>
        <w:tc>
          <w:tcPr>
            <w:tcW w:w="4590" w:type="dxa"/>
          </w:tcPr>
          <w:p w:rsidR="00B3666B" w:rsidRPr="00A4560E" w:rsidRDefault="00B3666B" w:rsidP="002A2887">
            <w:pPr>
              <w:spacing w:line="480" w:lineRule="auto"/>
              <w:rPr>
                <w:rFonts w:ascii="Arial" w:hAnsi="Arial" w:cs="Arial"/>
              </w:rPr>
            </w:pPr>
            <w:r w:rsidRPr="00A4560E">
              <w:rPr>
                <w:rFonts w:ascii="Arial" w:hAnsi="Arial" w:cs="Arial"/>
                <w:lang w:val="zh-CN"/>
              </w:rPr>
              <w:lastRenderedPageBreak/>
              <w:t>登录到云门户后</w:t>
            </w:r>
            <w:r w:rsidRPr="00A4560E">
              <w:rPr>
                <w:rFonts w:ascii="Arial" w:hAnsi="Arial" w:cs="Arial"/>
              </w:rPr>
              <w:t>，请</w:t>
            </w:r>
            <w:r w:rsidR="00C51C16">
              <w:rPr>
                <w:rFonts w:ascii="Arial" w:hAnsi="Arial" w:cs="Arial"/>
                <w:lang w:val="zh-CN"/>
              </w:rPr>
              <w:t>点击</w:t>
            </w:r>
            <w:r w:rsidRPr="00A4560E">
              <w:rPr>
                <w:rFonts w:ascii="Arial" w:hAnsi="Arial" w:cs="Arial"/>
                <w:lang w:val="zh-CN"/>
              </w:rPr>
              <w:t>顶部菜单栏上的</w:t>
            </w:r>
            <w:r w:rsidRPr="00A4560E">
              <w:rPr>
                <w:rFonts w:ascii="Arial" w:hAnsi="Arial" w:cs="Arial"/>
              </w:rPr>
              <w:t xml:space="preserve"> Web Security</w:t>
            </w:r>
            <w:r w:rsidRPr="00A4560E">
              <w:rPr>
                <w:rFonts w:ascii="Arial" w:hAnsi="Arial" w:cs="Arial"/>
              </w:rPr>
              <w:t>，</w:t>
            </w:r>
            <w:r w:rsidR="002A2887" w:rsidRPr="002A2887">
              <w:rPr>
                <w:rFonts w:ascii="Arial" w:hAnsi="Arial" w:cs="Arial" w:hint="eastAsia"/>
                <w:color w:val="FF0000"/>
              </w:rPr>
              <w:t>对云端</w:t>
            </w:r>
            <w:r w:rsidR="002A2887" w:rsidRPr="002A2887">
              <w:rPr>
                <w:rFonts w:ascii="Arial" w:hAnsi="Arial" w:cs="Arial" w:hint="eastAsia"/>
                <w:color w:val="FF0000"/>
              </w:rPr>
              <w:t>Web</w:t>
            </w:r>
            <w:r w:rsidR="002A2887" w:rsidRPr="002A2887">
              <w:rPr>
                <w:rFonts w:ascii="Arial" w:hAnsi="Arial" w:cs="Arial" w:hint="eastAsia"/>
                <w:color w:val="FF0000"/>
              </w:rPr>
              <w:t>安全网关的</w:t>
            </w:r>
            <w:r w:rsidRPr="002A2887">
              <w:rPr>
                <w:rFonts w:ascii="Arial" w:hAnsi="Arial" w:cs="Arial"/>
                <w:color w:val="FF0000"/>
                <w:lang w:val="zh-CN"/>
              </w:rPr>
              <w:t>设置和策略</w:t>
            </w:r>
            <w:r w:rsidR="002A2887" w:rsidRPr="002A2887">
              <w:rPr>
                <w:rFonts w:ascii="Arial" w:hAnsi="Arial" w:cs="Arial" w:hint="eastAsia"/>
                <w:color w:val="FF0000"/>
                <w:lang w:val="zh-CN"/>
              </w:rPr>
              <w:t>进行配置</w:t>
            </w:r>
            <w:r w:rsidRPr="00A4560E">
              <w:rPr>
                <w:rFonts w:ascii="Arial" w:hAnsi="Arial" w:cs="Arial"/>
                <w:lang w:val="zh-CN"/>
              </w:rPr>
              <w:t>。</w:t>
            </w:r>
            <w:r w:rsidR="002A2887" w:rsidRPr="002A2887">
              <w:rPr>
                <w:rFonts w:ascii="Arial" w:hAnsi="Arial" w:cs="Arial" w:hint="eastAsia"/>
                <w:color w:val="FF0000"/>
                <w:lang w:val="zh-CN"/>
              </w:rPr>
              <w:t>更多</w:t>
            </w:r>
            <w:r w:rsidRPr="002A2887">
              <w:rPr>
                <w:rFonts w:ascii="Arial" w:hAnsi="Arial" w:cs="Arial"/>
                <w:color w:val="FF0000"/>
                <w:lang w:val="zh-CN"/>
              </w:rPr>
              <w:t>信息</w:t>
            </w:r>
            <w:r w:rsidRPr="00A4560E">
              <w:rPr>
                <w:rFonts w:ascii="Arial" w:hAnsi="Arial" w:cs="Arial"/>
                <w:lang w:val="zh-CN"/>
              </w:rPr>
              <w:t>，请参阅《入门指南》。</w:t>
            </w:r>
            <w:r w:rsidR="00E2531C" w:rsidRPr="00A4560E">
              <w:rPr>
                <w:rFonts w:ascii="Arial" w:hAnsi="Courier New" w:cs="Arial"/>
                <w:lang w:val="zh-CN"/>
              </w:rPr>
              <w:t>如果</w:t>
            </w:r>
            <w:r w:rsidR="00E2531C">
              <w:rPr>
                <w:rFonts w:ascii="Arial" w:hAnsi="Courier New" w:cs="Arial" w:hint="eastAsia"/>
                <w:lang w:val="zh-CN"/>
              </w:rPr>
              <w:t>您</w:t>
            </w:r>
            <w:r w:rsidR="00E2531C" w:rsidRPr="00A4560E">
              <w:rPr>
                <w:rFonts w:ascii="Arial" w:hAnsi="Courier New" w:cs="Arial"/>
                <w:lang w:val="zh-CN"/>
              </w:rPr>
              <w:t>在安装和配置</w:t>
            </w:r>
            <w:r w:rsidR="00E2531C" w:rsidRPr="00191AEC">
              <w:rPr>
                <w:rFonts w:ascii="Arial" w:hAnsi="Courier New" w:cs="Arial" w:hint="eastAsia"/>
                <w:color w:val="FF0000"/>
                <w:lang w:val="zh-CN"/>
              </w:rPr>
              <w:t>过程中</w:t>
            </w:r>
            <w:r w:rsidR="00E2531C" w:rsidRPr="00A4560E">
              <w:rPr>
                <w:rFonts w:ascii="Arial" w:hAnsi="Courier New" w:cs="Arial"/>
                <w:lang w:val="zh-CN"/>
              </w:rPr>
              <w:t>遇到任何问题</w:t>
            </w:r>
            <w:r w:rsidR="00E2531C" w:rsidRPr="00A4560E">
              <w:rPr>
                <w:rFonts w:ascii="Arial" w:hAnsi="Courier New" w:cs="Arial"/>
              </w:rPr>
              <w:t>，</w:t>
            </w:r>
            <w:r w:rsidR="00E2531C" w:rsidRPr="00A4560E">
              <w:rPr>
                <w:rFonts w:ascii="Arial" w:hAnsi="Courier New" w:cs="Arial"/>
                <w:lang w:val="zh-CN"/>
              </w:rPr>
              <w:t>可以直接与技术支持</w:t>
            </w:r>
            <w:r w:rsidR="00E2531C" w:rsidRPr="00FB0BD6">
              <w:rPr>
                <w:rFonts w:ascii="Arial" w:hAnsi="Courier New" w:cs="Arial" w:hint="eastAsia"/>
                <w:color w:val="FF0000"/>
                <w:lang w:val="zh-CN"/>
              </w:rPr>
              <w:t>人</w:t>
            </w:r>
            <w:r w:rsidR="00E2531C" w:rsidRPr="00FB0BD6">
              <w:rPr>
                <w:rFonts w:ascii="Arial" w:hAnsi="Courier New" w:cs="Arial" w:hint="eastAsia"/>
                <w:color w:val="FF0000"/>
                <w:lang w:val="zh-CN"/>
              </w:rPr>
              <w:lastRenderedPageBreak/>
              <w:t>员</w:t>
            </w:r>
            <w:r w:rsidR="00E2531C" w:rsidRPr="00A4560E">
              <w:rPr>
                <w:rFonts w:ascii="Arial" w:hAnsi="Courier New" w:cs="Arial"/>
                <w:lang w:val="zh-CN"/>
              </w:rPr>
              <w:t>联系。请访问我们的在线支持中心</w:t>
            </w:r>
            <w:r w:rsidR="00E2531C" w:rsidRPr="00A4560E">
              <w:rPr>
                <w:rFonts w:ascii="Arial" w:hAnsi="Courier New" w:cs="Arial"/>
              </w:rPr>
              <w:t>：</w:t>
            </w:r>
            <w:hyperlink r:id="rId19" w:history="1">
              <w:r w:rsidR="00E2531C" w:rsidRPr="00A4560E">
                <w:rPr>
                  <w:rFonts w:ascii="Arial" w:hAnsi="Arial" w:cs="Arial"/>
                  <w:color w:val="0000FF"/>
                  <w:u w:val="single"/>
                </w:rPr>
                <w:t>www.websense.com/support</w:t>
              </w:r>
            </w:hyperlink>
            <w:r w:rsidR="00E2531C" w:rsidRPr="00A4560E">
              <w:rPr>
                <w:rFonts w:ascii="Arial" w:hAnsi="Courier New" w:cs="Arial"/>
                <w:lang w:val="zh-CN"/>
              </w:rPr>
              <w:t>。</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510"/>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Please save this email for future reference. Thank you for choosing to evaluate Cloud Web Security Gateway.</w:t>
            </w:r>
          </w:p>
        </w:tc>
        <w:tc>
          <w:tcPr>
            <w:tcW w:w="4590" w:type="dxa"/>
          </w:tcPr>
          <w:p w:rsidR="00B3666B" w:rsidRPr="00A4560E" w:rsidRDefault="00B3666B" w:rsidP="00A72399">
            <w:pPr>
              <w:spacing w:line="480" w:lineRule="auto"/>
              <w:rPr>
                <w:rFonts w:ascii="Arial" w:hAnsi="Arial" w:cs="Arial"/>
              </w:rPr>
            </w:pPr>
            <w:r w:rsidRPr="00A4560E">
              <w:rPr>
                <w:rFonts w:ascii="Arial" w:hAnsi="Arial" w:cs="Arial"/>
                <w:lang w:val="zh-CN"/>
              </w:rPr>
              <w:t>请保存此电子邮件以备将来参考。感谢您</w:t>
            </w:r>
            <w:r w:rsidR="00A72399">
              <w:rPr>
                <w:rFonts w:ascii="Arial" w:hAnsi="Arial" w:cs="Arial" w:hint="eastAsia"/>
                <w:lang w:val="zh-CN"/>
              </w:rPr>
              <w:t>选择</w:t>
            </w:r>
            <w:r w:rsidRPr="00A4560E">
              <w:rPr>
                <w:rFonts w:ascii="Arial" w:hAnsi="Arial" w:cs="Arial"/>
                <w:lang w:val="zh-CN"/>
              </w:rPr>
              <w:t>试用</w:t>
            </w:r>
            <w:r w:rsidR="00A72399" w:rsidRPr="00A72399">
              <w:rPr>
                <w:rFonts w:ascii="Arial" w:hAnsi="Arial" w:cs="Arial" w:hint="eastAsia"/>
                <w:color w:val="FF0000"/>
                <w:lang w:val="zh-CN"/>
              </w:rPr>
              <w:t>Websense</w:t>
            </w:r>
            <w:r w:rsidR="00A72399" w:rsidRPr="00A72399">
              <w:rPr>
                <w:rFonts w:ascii="Arial" w:hAnsi="Arial" w:cs="Arial" w:hint="eastAsia"/>
                <w:color w:val="FF0000"/>
                <w:lang w:val="zh-CN"/>
              </w:rPr>
              <w:t>云端</w:t>
            </w:r>
            <w:r w:rsidR="00A72399" w:rsidRPr="00A72399">
              <w:rPr>
                <w:rFonts w:ascii="Arial" w:hAnsi="Arial" w:cs="Arial" w:hint="eastAsia"/>
                <w:color w:val="FF0000"/>
                <w:lang w:val="zh-CN"/>
              </w:rPr>
              <w:t>Web</w:t>
            </w:r>
            <w:r w:rsidR="00A72399" w:rsidRPr="00A72399">
              <w:rPr>
                <w:rFonts w:ascii="Arial" w:hAnsi="Arial" w:cs="Arial" w:hint="eastAsia"/>
                <w:color w:val="FF0000"/>
                <w:lang w:val="zh-CN"/>
              </w:rPr>
              <w:t>安全网关</w:t>
            </w:r>
            <w:r w:rsidR="00A72399">
              <w:rPr>
                <w:rFonts w:ascii="Arial" w:hAnsi="Arial" w:cs="Arial" w:hint="eastAsia"/>
                <w:lang w:val="zh-CN"/>
              </w:rPr>
              <w:t>。</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Sincerely,</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lang w:val="zh-CN"/>
              </w:rPr>
              <w:t>此致，</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b/>
              </w:rPr>
            </w:pPr>
            <w:r w:rsidRPr="00A4560E">
              <w:rPr>
                <w:rFonts w:ascii="Arial" w:hAnsi="Arial" w:cs="Arial"/>
                <w:b/>
              </w:rPr>
              <w:t>TRITON STOPS MORE THREATS. WE CAN PROVE IT.</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b/>
              </w:rPr>
              <w:t xml:space="preserve">TRITON </w:t>
            </w:r>
            <w:r w:rsidRPr="00A4560E">
              <w:rPr>
                <w:rFonts w:ascii="Arial" w:hAnsi="Arial" w:cs="Arial"/>
                <w:b/>
                <w:lang w:val="zh-CN"/>
              </w:rPr>
              <w:t>能够拦截更多的威胁。我们可以证明这一点。</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127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 2013 Websense, Inc. All rights reserved. Websense and the Websense logo are registered trademarks of Websense, Inc. in the United States and various countries. All other trademarks are the property of their respective owner.</w:t>
            </w:r>
          </w:p>
        </w:tc>
        <w:tc>
          <w:tcPr>
            <w:tcW w:w="4590" w:type="dxa"/>
          </w:tcPr>
          <w:p w:rsidR="00B3666B" w:rsidRPr="00A4560E" w:rsidRDefault="00DA3698" w:rsidP="00D976F4">
            <w:pPr>
              <w:spacing w:line="480" w:lineRule="auto"/>
              <w:rPr>
                <w:rFonts w:ascii="Arial" w:hAnsi="Arial" w:cs="Arial"/>
              </w:rPr>
            </w:pPr>
            <w:r w:rsidRPr="00A4560E">
              <w:rPr>
                <w:rFonts w:ascii="Arial" w:hAnsi="Arial" w:cs="Arial"/>
              </w:rPr>
              <w:t xml:space="preserve">© 2013 Websense </w:t>
            </w:r>
            <w:r w:rsidRPr="00A4560E">
              <w:rPr>
                <w:rFonts w:ascii="Arial" w:hAnsi="Courier New" w:cs="Arial"/>
                <w:lang w:val="zh-CN"/>
              </w:rPr>
              <w:t>公司保留所有权利。</w:t>
            </w:r>
            <w:r w:rsidRPr="00A4560E">
              <w:rPr>
                <w:rFonts w:ascii="Arial" w:hAnsi="Arial" w:cs="Arial"/>
              </w:rPr>
              <w:t xml:space="preserve">Websense </w:t>
            </w:r>
            <w:r w:rsidRPr="00A4560E">
              <w:rPr>
                <w:rFonts w:ascii="Arial" w:hAnsi="Courier New" w:cs="Arial"/>
                <w:lang w:val="zh-CN"/>
              </w:rPr>
              <w:t>和</w:t>
            </w:r>
            <w:r w:rsidRPr="00A4560E">
              <w:rPr>
                <w:rFonts w:ascii="Arial" w:hAnsi="Arial" w:cs="Arial"/>
              </w:rPr>
              <w:t>Websense</w:t>
            </w:r>
            <w:ins w:id="34" w:author="Lin, Jiang" w:date="2013-06-20T09:32:00Z">
              <w:r w:rsidR="00DF3122">
                <w:rPr>
                  <w:rFonts w:ascii="Arial" w:hAnsi="Arial" w:cs="Arial" w:hint="eastAsia"/>
                  <w:color w:val="FF0000"/>
                </w:rPr>
                <w:t>徽标</w:t>
              </w:r>
            </w:ins>
            <w:del w:id="35" w:author="Lin, Jiang" w:date="2013-06-20T09:32:00Z">
              <w:r w:rsidDel="00DF3122">
                <w:rPr>
                  <w:rFonts w:ascii="Arial" w:hAnsi="Arial" w:cs="Arial" w:hint="eastAsia"/>
                </w:rPr>
                <w:delText xml:space="preserve"> </w:delText>
              </w:r>
              <w:r w:rsidRPr="007737A1" w:rsidDel="00DF3122">
                <w:rPr>
                  <w:rFonts w:ascii="Arial" w:hAnsi="Arial" w:cs="Arial" w:hint="eastAsia"/>
                  <w:color w:val="FF0000"/>
                </w:rPr>
                <w:delText>logo</w:delText>
              </w:r>
            </w:del>
            <w:r w:rsidRPr="00A4560E">
              <w:rPr>
                <w:rFonts w:ascii="Arial" w:hAnsi="Courier New" w:cs="Arial"/>
                <w:lang w:val="zh-CN"/>
              </w:rPr>
              <w:t>是</w:t>
            </w:r>
            <w:r w:rsidRPr="00A4560E">
              <w:rPr>
                <w:rFonts w:ascii="Arial" w:hAnsi="Arial" w:cs="Arial"/>
              </w:rPr>
              <w:t>Websense</w:t>
            </w:r>
            <w:r w:rsidRPr="00A4560E">
              <w:rPr>
                <w:rFonts w:ascii="Arial" w:hAnsi="Courier New" w:cs="Arial"/>
                <w:lang w:val="zh-CN"/>
              </w:rPr>
              <w:t>公司在美国和其他国家</w:t>
            </w:r>
            <w:r w:rsidRPr="00A4560E">
              <w:rPr>
                <w:rFonts w:ascii="Arial" w:hAnsi="Arial" w:cs="Arial"/>
              </w:rPr>
              <w:t>/</w:t>
            </w:r>
            <w:r w:rsidRPr="00A4560E">
              <w:rPr>
                <w:rFonts w:ascii="Arial" w:hAnsi="Courier New" w:cs="Arial"/>
                <w:lang w:val="zh-CN"/>
              </w:rPr>
              <w:t>地区的注册商标。所有其他商标</w:t>
            </w:r>
            <w:r>
              <w:rPr>
                <w:rFonts w:ascii="Arial" w:hAnsi="Courier New" w:cs="Arial" w:hint="eastAsia"/>
                <w:lang w:val="zh-CN"/>
              </w:rPr>
              <w:t>则</w:t>
            </w:r>
            <w:r w:rsidRPr="00221960">
              <w:rPr>
                <w:rFonts w:ascii="Arial" w:hAnsi="Courier New" w:cs="Arial"/>
                <w:color w:val="FF0000"/>
                <w:lang w:val="zh-CN"/>
              </w:rPr>
              <w:t>归</w:t>
            </w:r>
            <w:r w:rsidRPr="00221960">
              <w:rPr>
                <w:rFonts w:ascii="Arial" w:hAnsi="Courier New" w:cs="Arial" w:hint="eastAsia"/>
                <w:color w:val="FF0000"/>
                <w:lang w:val="zh-CN"/>
              </w:rPr>
              <w:t>属于</w:t>
            </w:r>
            <w:r>
              <w:rPr>
                <w:rFonts w:ascii="Arial" w:hAnsi="Courier New" w:cs="Arial" w:hint="eastAsia"/>
                <w:lang w:val="zh-CN"/>
              </w:rPr>
              <w:t>其</w:t>
            </w:r>
            <w:r w:rsidRPr="00A4560E">
              <w:rPr>
                <w:rFonts w:ascii="Arial" w:hAnsi="Courier New" w:cs="Arial"/>
                <w:lang w:val="zh-CN"/>
              </w:rPr>
              <w:t>各自</w:t>
            </w:r>
            <w:r>
              <w:rPr>
                <w:rFonts w:ascii="Arial" w:hAnsi="Courier New" w:cs="Arial" w:hint="eastAsia"/>
                <w:lang w:val="zh-CN"/>
              </w:rPr>
              <w:t>的</w:t>
            </w:r>
            <w:r w:rsidRPr="00A4560E">
              <w:rPr>
                <w:rFonts w:ascii="Arial" w:hAnsi="Courier New" w:cs="Arial"/>
                <w:lang w:val="zh-CN"/>
              </w:rPr>
              <w:t>所有者</w:t>
            </w:r>
            <w:r w:rsidRPr="00A4560E">
              <w:rPr>
                <w:rFonts w:ascii="Arial" w:eastAsia="MS Mincho" w:hAnsi="MS Mincho" w:cs="Arial"/>
                <w:lang w:val="zh-CN"/>
              </w:rPr>
              <w:t>。</w:t>
            </w:r>
          </w:p>
        </w:tc>
      </w:tr>
    </w:tbl>
    <w:p w:rsidR="00B3666B" w:rsidRPr="00A4560E" w:rsidRDefault="00B3666B" w:rsidP="00D976F4">
      <w:pPr>
        <w:spacing w:line="480" w:lineRule="auto"/>
        <w:rPr>
          <w:rFonts w:ascii="Arial" w:hAnsi="Arial" w:cs="Arial"/>
        </w:rPr>
      </w:pPr>
    </w:p>
    <w:p w:rsidR="00B3666B" w:rsidRPr="00A4560E" w:rsidRDefault="00B3666B" w:rsidP="00D976F4">
      <w:pPr>
        <w:spacing w:line="480" w:lineRule="auto"/>
        <w:rPr>
          <w:rFonts w:ascii="Arial" w:hAnsi="Arial" w:cs="Arial"/>
        </w:rPr>
      </w:pPr>
    </w:p>
    <w:p w:rsidR="00B3666B" w:rsidRPr="00A4560E" w:rsidRDefault="00B3666B" w:rsidP="00D976F4">
      <w:pPr>
        <w:spacing w:line="480" w:lineRule="auto"/>
        <w:rPr>
          <w:rFonts w:ascii="Arial" w:hAnsi="Arial" w:cs="Arial"/>
        </w:rPr>
      </w:pPr>
    </w:p>
    <w:p w:rsidR="00B3666B" w:rsidRPr="00A4560E" w:rsidRDefault="00B3666B" w:rsidP="00D976F4">
      <w:pPr>
        <w:spacing w:line="480" w:lineRule="auto"/>
        <w:rPr>
          <w:rFonts w:ascii="Arial" w:hAnsi="Arial" w:cs="Arial"/>
          <w:b/>
        </w:rPr>
      </w:pPr>
      <w:r w:rsidRPr="00A4560E">
        <w:rPr>
          <w:rFonts w:ascii="Arial" w:hAnsi="Arial" w:cs="Arial"/>
          <w:b/>
          <w:lang w:val="zh-CN"/>
        </w:rPr>
        <w:t>新客户，</w:t>
      </w:r>
      <w:r w:rsidRPr="00A4560E">
        <w:rPr>
          <w:rFonts w:ascii="Arial" w:hAnsi="Arial" w:cs="Arial"/>
          <w:b/>
          <w:lang w:val="zh-CN"/>
        </w:rPr>
        <w:t>TRITON Mobile Security</w:t>
      </w:r>
    </w:p>
    <w:p w:rsidR="00B3666B" w:rsidRPr="00A4560E" w:rsidRDefault="00B3666B" w:rsidP="00D976F4">
      <w:pPr>
        <w:spacing w:line="480" w:lineRule="auto"/>
        <w:rPr>
          <w:rFonts w:ascii="Arial" w:hAnsi="Arial" w:cs="Arial"/>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18"/>
        <w:gridCol w:w="4590"/>
      </w:tblGrid>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FREE TWO-WEEK EVALUATION: WEBSENSE® TRITON® MOBILE SECURITY</w:t>
            </w:r>
          </w:p>
        </w:tc>
        <w:tc>
          <w:tcPr>
            <w:tcW w:w="4590" w:type="dxa"/>
          </w:tcPr>
          <w:p w:rsidR="00B3666B" w:rsidRPr="00A4560E" w:rsidRDefault="00BE42D1" w:rsidP="00BE42D1">
            <w:pPr>
              <w:spacing w:line="480" w:lineRule="auto"/>
              <w:rPr>
                <w:rFonts w:ascii="Arial" w:hAnsi="Arial" w:cs="Arial"/>
              </w:rPr>
            </w:pPr>
            <w:r w:rsidRPr="00BE42D1">
              <w:rPr>
                <w:rFonts w:ascii="Arial" w:hAnsi="Arial" w:cs="Arial" w:hint="eastAsia"/>
                <w:color w:val="FF0000"/>
                <w:lang w:val="zh-CN"/>
              </w:rPr>
              <w:t>为期</w:t>
            </w:r>
            <w:r w:rsidRPr="00BE42D1">
              <w:rPr>
                <w:rFonts w:ascii="Arial" w:hAnsi="Arial" w:cs="Arial" w:hint="eastAsia"/>
                <w:color w:val="FF0000"/>
                <w:lang w:val="zh-CN"/>
              </w:rPr>
              <w:t>2</w:t>
            </w:r>
            <w:r w:rsidRPr="00BE42D1">
              <w:rPr>
                <w:rFonts w:ascii="Arial" w:hAnsi="Arial" w:cs="Arial" w:hint="eastAsia"/>
                <w:color w:val="FF0000"/>
                <w:lang w:val="zh-CN"/>
              </w:rPr>
              <w:t>周的</w:t>
            </w:r>
            <w:r w:rsidR="00B3666B" w:rsidRPr="00BE42D1">
              <w:rPr>
                <w:rFonts w:ascii="Arial" w:hAnsi="Arial" w:cs="Arial"/>
                <w:color w:val="FF0000"/>
                <w:lang w:val="zh-CN"/>
              </w:rPr>
              <w:t>免费试用</w:t>
            </w:r>
            <w:r w:rsidR="00B3666B" w:rsidRPr="00A4560E">
              <w:rPr>
                <w:rFonts w:ascii="Arial" w:hAnsi="Arial" w:cs="Arial"/>
                <w:lang w:val="zh-CN"/>
              </w:rPr>
              <w:t>：</w:t>
            </w:r>
            <w:r w:rsidR="00B3666B" w:rsidRPr="00A4560E">
              <w:rPr>
                <w:rFonts w:ascii="Arial" w:hAnsi="Arial" w:cs="Arial"/>
                <w:lang w:val="zh-CN"/>
              </w:rPr>
              <w:t xml:space="preserve">WEBSENSE® TRITON® </w:t>
            </w:r>
            <w:r w:rsidRPr="00BE42D1">
              <w:rPr>
                <w:rFonts w:ascii="Arial" w:hAnsi="Arial" w:cs="Arial" w:hint="eastAsia"/>
                <w:color w:val="FF0000"/>
                <w:lang w:val="zh-CN"/>
              </w:rPr>
              <w:t>移动安全</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Dear {</w:t>
            </w:r>
            <w:proofErr w:type="spellStart"/>
            <w:r w:rsidR="00554B5F">
              <w:rPr>
                <w:rFonts w:ascii="Arial" w:hAnsi="Arial" w:cs="Arial"/>
              </w:rPr>
              <w:t>FirstName</w:t>
            </w:r>
            <w:proofErr w:type="spellEnd"/>
            <w:r w:rsidRPr="00A4560E">
              <w:rPr>
                <w:rFonts w:ascii="Arial" w:hAnsi="Arial" w:cs="Arial"/>
              </w:rPr>
              <w:t>},</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lang w:val="zh-CN"/>
              </w:rPr>
              <w:t>尊敬的</w:t>
            </w:r>
            <w:r w:rsidRPr="00A4560E">
              <w:rPr>
                <w:rFonts w:ascii="Arial" w:hAnsi="Arial" w:cs="Arial"/>
              </w:rPr>
              <w:t xml:space="preserve"> {</w:t>
            </w:r>
            <w:proofErr w:type="spellStart"/>
            <w:r w:rsidR="00554B5F">
              <w:rPr>
                <w:rFonts w:ascii="Arial" w:hAnsi="Arial" w:cs="Arial"/>
              </w:rPr>
              <w:t>FirstName</w:t>
            </w:r>
            <w:proofErr w:type="spellEnd"/>
            <w:r w:rsidRPr="00A4560E">
              <w:rPr>
                <w:rFonts w:ascii="Arial" w:hAnsi="Arial" w:cs="Arial"/>
              </w:rPr>
              <w:t>}</w:t>
            </w:r>
            <w:r w:rsidRPr="00A4560E">
              <w:rPr>
                <w:rFonts w:ascii="Arial" w:hAnsi="Arial" w:cs="Arial"/>
              </w:rPr>
              <w:t>，</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510"/>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Thank you for requesting a free two-week evaluation of Websense TRITON Mobile Security.</w:t>
            </w:r>
          </w:p>
        </w:tc>
        <w:tc>
          <w:tcPr>
            <w:tcW w:w="4590" w:type="dxa"/>
          </w:tcPr>
          <w:p w:rsidR="00B3666B" w:rsidRPr="00A4560E" w:rsidRDefault="00F97971" w:rsidP="00D976F4">
            <w:pPr>
              <w:spacing w:line="480" w:lineRule="auto"/>
              <w:rPr>
                <w:rFonts w:ascii="Arial" w:hAnsi="Arial" w:cs="Arial"/>
              </w:rPr>
            </w:pPr>
            <w:r w:rsidRPr="00A4560E">
              <w:rPr>
                <w:rFonts w:ascii="Arial" w:hAnsi="Arial" w:cs="Arial"/>
                <w:lang w:val="zh-CN"/>
              </w:rPr>
              <w:t>感谢您申请</w:t>
            </w:r>
            <w:r w:rsidRPr="00A4560E">
              <w:rPr>
                <w:rFonts w:ascii="Arial" w:hAnsi="Arial" w:cs="Arial"/>
              </w:rPr>
              <w:t>Websense TRITON</w:t>
            </w:r>
            <w:r w:rsidRPr="00C4615D">
              <w:rPr>
                <w:rFonts w:ascii="Arial" w:hAnsi="Arial" w:cs="Arial" w:hint="eastAsia"/>
                <w:color w:val="FF0000"/>
              </w:rPr>
              <w:t>移动安全</w:t>
            </w:r>
            <w:r>
              <w:rPr>
                <w:rFonts w:ascii="Arial" w:hAnsi="Arial" w:cs="Arial" w:hint="eastAsia"/>
              </w:rPr>
              <w:t>为期</w:t>
            </w:r>
            <w:r>
              <w:rPr>
                <w:rFonts w:ascii="Arial" w:hAnsi="Arial" w:cs="Arial" w:hint="eastAsia"/>
              </w:rPr>
              <w:t>2</w:t>
            </w:r>
            <w:r>
              <w:rPr>
                <w:rFonts w:ascii="Arial" w:hAnsi="Arial" w:cs="Arial" w:hint="eastAsia"/>
              </w:rPr>
              <w:t>周的</w:t>
            </w:r>
            <w:r w:rsidRPr="00A4560E">
              <w:rPr>
                <w:rFonts w:ascii="Arial" w:hAnsi="Arial" w:cs="Arial"/>
                <w:lang w:val="zh-CN"/>
              </w:rPr>
              <w:t>免费试用。</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w:t>
            </w:r>
            <w:r w:rsidR="00A432FE">
              <w:rPr>
                <w:rFonts w:ascii="Arial" w:hAnsi="Arial" w:cs="Arial"/>
              </w:rPr>
              <w:t>Note</w:t>
            </w:r>
            <w:r w:rsidRPr="00A4560E">
              <w:rPr>
                <w:rFonts w:ascii="Arial" w:hAnsi="Arial" w:cs="Arial"/>
              </w:rPr>
              <w:t xml:space="preserve">} </w:t>
            </w:r>
          </w:p>
          <w:p w:rsidR="00B3666B" w:rsidRPr="00A4560E" w:rsidRDefault="00B3666B" w:rsidP="00D976F4">
            <w:pPr>
              <w:spacing w:line="480" w:lineRule="auto"/>
              <w:rPr>
                <w:rFonts w:ascii="Arial" w:hAnsi="Arial" w:cs="Arial"/>
              </w:rPr>
            </w:pPr>
            <w:r w:rsidRPr="00A4560E">
              <w:rPr>
                <w:rFonts w:ascii="Arial" w:hAnsi="Arial" w:cs="Arial"/>
              </w:rPr>
              <w:t>We have detected that you currently have an active evaluation for this product.  We have resent your original email.</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rPr>
              <w:t>{</w:t>
            </w:r>
            <w:r w:rsidR="00A432FE">
              <w:rPr>
                <w:rFonts w:ascii="Arial" w:hAnsi="Arial" w:cs="Arial"/>
              </w:rPr>
              <w:t>Note</w:t>
            </w:r>
            <w:r w:rsidRPr="00A4560E">
              <w:rPr>
                <w:rFonts w:ascii="Arial" w:hAnsi="Arial" w:cs="Arial"/>
              </w:rPr>
              <w:t xml:space="preserve">} </w:t>
            </w:r>
          </w:p>
          <w:p w:rsidR="00B3666B" w:rsidRPr="00A4560E" w:rsidRDefault="00E60B53" w:rsidP="00E60B53">
            <w:pPr>
              <w:spacing w:line="480" w:lineRule="auto"/>
              <w:rPr>
                <w:rFonts w:ascii="Arial" w:hAnsi="Arial" w:cs="Arial"/>
              </w:rPr>
            </w:pPr>
            <w:r w:rsidRPr="00A4560E">
              <w:rPr>
                <w:rFonts w:ascii="Arial" w:hAnsi="Courier New" w:cs="Arial"/>
                <w:lang w:val="zh-CN"/>
              </w:rPr>
              <w:t>我们检测到您当前拥有此产品的有效试用版</w:t>
            </w:r>
            <w:r w:rsidRPr="00A4560E">
              <w:rPr>
                <w:rFonts w:ascii="Arial" w:hAnsi="Courier New" w:cs="Arial"/>
              </w:rPr>
              <w:t>，</w:t>
            </w:r>
            <w:r w:rsidRPr="00A432FE">
              <w:rPr>
                <w:rFonts w:ascii="Arial" w:hAnsi="Courier New" w:cs="Arial"/>
                <w:color w:val="FF0000"/>
                <w:lang w:val="zh-CN"/>
              </w:rPr>
              <w:t>并</w:t>
            </w:r>
            <w:r w:rsidRPr="00A432FE">
              <w:rPr>
                <w:rFonts w:ascii="Arial" w:hAnsi="Courier New" w:cs="Arial" w:hint="eastAsia"/>
                <w:color w:val="FF0000"/>
                <w:lang w:val="zh-CN"/>
              </w:rPr>
              <w:t>将您的原始电子邮件</w:t>
            </w:r>
            <w:r>
              <w:rPr>
                <w:rFonts w:ascii="Arial" w:hAnsi="Courier New" w:cs="Arial" w:hint="eastAsia"/>
                <w:color w:val="FF0000"/>
                <w:lang w:val="zh-CN"/>
              </w:rPr>
              <w:t>重新发送给</w:t>
            </w:r>
            <w:r w:rsidRPr="00A432FE">
              <w:rPr>
                <w:rFonts w:ascii="Arial" w:hAnsi="Courier New" w:cs="Arial" w:hint="eastAsia"/>
                <w:color w:val="FF0000"/>
                <w:lang w:val="zh-CN"/>
              </w:rPr>
              <w:t>您</w:t>
            </w:r>
            <w:r w:rsidRPr="00A4560E">
              <w:rPr>
                <w:rFonts w:ascii="Arial" w:hAnsi="Courier New" w:cs="Arial"/>
                <w:lang w:val="zh-CN"/>
              </w:rPr>
              <w:t>。</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1020"/>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lastRenderedPageBreak/>
              <w:t>To begin, click on the link below to access the Cloud Portal, where you will enter your username and temporary password. After signing in for the first time, you will be asked to reset your password.</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lang w:val="zh-CN"/>
              </w:rPr>
              <w:t>要开始试用</w:t>
            </w:r>
            <w:r w:rsidRPr="00A4560E">
              <w:rPr>
                <w:rFonts w:ascii="Arial" w:hAnsi="Arial" w:cs="Arial"/>
              </w:rPr>
              <w:t>，</w:t>
            </w:r>
            <w:r w:rsidRPr="00A4560E">
              <w:rPr>
                <w:rFonts w:ascii="Arial" w:hAnsi="Arial" w:cs="Arial"/>
                <w:lang w:val="zh-CN"/>
              </w:rPr>
              <w:t>请</w:t>
            </w:r>
            <w:r w:rsidR="00C51C16">
              <w:rPr>
                <w:rFonts w:ascii="Arial" w:hAnsi="Arial" w:cs="Arial"/>
                <w:lang w:val="zh-CN"/>
              </w:rPr>
              <w:t>点击</w:t>
            </w:r>
            <w:r w:rsidRPr="00A4560E">
              <w:rPr>
                <w:rFonts w:ascii="Arial" w:hAnsi="Arial" w:cs="Arial"/>
                <w:lang w:val="zh-CN"/>
              </w:rPr>
              <w:t>下面的链接</w:t>
            </w:r>
            <w:r w:rsidR="00BE42D1">
              <w:rPr>
                <w:rFonts w:ascii="Arial" w:hAnsi="Arial" w:cs="Arial" w:hint="eastAsia"/>
                <w:lang w:val="zh-CN"/>
              </w:rPr>
              <w:t>以</w:t>
            </w:r>
            <w:r w:rsidRPr="00A4560E">
              <w:rPr>
                <w:rFonts w:ascii="Arial" w:hAnsi="Arial" w:cs="Arial"/>
                <w:lang w:val="zh-CN"/>
              </w:rPr>
              <w:t>访问云门户</w:t>
            </w:r>
            <w:r w:rsidRPr="00A4560E">
              <w:rPr>
                <w:rFonts w:ascii="Arial" w:hAnsi="Arial" w:cs="Arial"/>
              </w:rPr>
              <w:t>，</w:t>
            </w:r>
            <w:r w:rsidRPr="00A4560E">
              <w:rPr>
                <w:rFonts w:ascii="Arial" w:hAnsi="Arial" w:cs="Arial"/>
                <w:lang w:val="zh-CN"/>
              </w:rPr>
              <w:t>在此</w:t>
            </w:r>
            <w:r w:rsidRPr="00A4560E">
              <w:rPr>
                <w:rFonts w:ascii="Arial" w:hAnsi="Arial" w:cs="Arial"/>
              </w:rPr>
              <w:t>，</w:t>
            </w:r>
            <w:r w:rsidRPr="00A4560E">
              <w:rPr>
                <w:rFonts w:ascii="Arial" w:hAnsi="Arial" w:cs="Arial"/>
                <w:lang w:val="zh-CN"/>
              </w:rPr>
              <w:t>您需要输入用户名和临时密码。首次登录后，系统会要求您重置密码。</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Cloud Portal</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lang w:val="zh-CN"/>
              </w:rPr>
              <w:t>云门户</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User name: {Username}</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lang w:val="zh-CN"/>
              </w:rPr>
              <w:t>用户名：</w:t>
            </w:r>
            <w:r w:rsidRPr="00A4560E">
              <w:rPr>
                <w:rFonts w:ascii="Arial" w:hAnsi="Arial" w:cs="Arial"/>
                <w:lang w:val="zh-CN"/>
              </w:rPr>
              <w:t>{Username}</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Temporary Password: {</w:t>
            </w:r>
            <w:proofErr w:type="spellStart"/>
            <w:r w:rsidRPr="00A4560E">
              <w:rPr>
                <w:rFonts w:ascii="Arial" w:hAnsi="Arial" w:cs="Arial"/>
              </w:rPr>
              <w:t>TempPassword</w:t>
            </w:r>
            <w:proofErr w:type="spellEnd"/>
            <w:r w:rsidRPr="00A4560E">
              <w:rPr>
                <w:rFonts w:ascii="Arial" w:hAnsi="Arial" w:cs="Arial"/>
              </w:rPr>
              <w:t>}</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lang w:val="zh-CN"/>
              </w:rPr>
              <w:t>临时密码：</w:t>
            </w:r>
            <w:r w:rsidRPr="00A4560E">
              <w:rPr>
                <w:rFonts w:ascii="Arial" w:hAnsi="Arial" w:cs="Arial"/>
                <w:lang w:val="zh-CN"/>
              </w:rPr>
              <w:t>{TempPassword}</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1530"/>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 xml:space="preserve">Click Mobile Security in the top menu bar to configure TRITON Mobile Security settings and policies. For more information, see the Getting Started Guide. If you experience problems during installation and configuration, you may contact support directly. Visit our online support center at </w:t>
            </w:r>
            <w:r w:rsidRPr="00A4560E">
              <w:rPr>
                <w:rFonts w:ascii="Arial" w:hAnsi="Arial" w:cs="Arial"/>
                <w:u w:val="single"/>
              </w:rPr>
              <w:t>www.websense.com/support</w:t>
            </w:r>
            <w:r w:rsidRPr="00A4560E">
              <w:rPr>
                <w:rFonts w:ascii="Arial" w:hAnsi="Arial" w:cs="Arial"/>
              </w:rPr>
              <w:t>.</w:t>
            </w:r>
          </w:p>
        </w:tc>
        <w:tc>
          <w:tcPr>
            <w:tcW w:w="4590" w:type="dxa"/>
          </w:tcPr>
          <w:p w:rsidR="00B3666B" w:rsidRPr="00A4560E" w:rsidRDefault="00C51C16" w:rsidP="00BE42D1">
            <w:pPr>
              <w:spacing w:line="480" w:lineRule="auto"/>
              <w:rPr>
                <w:rFonts w:ascii="Arial" w:hAnsi="Arial" w:cs="Arial"/>
              </w:rPr>
            </w:pPr>
            <w:r>
              <w:rPr>
                <w:rFonts w:ascii="Arial" w:hAnsi="Arial" w:cs="Arial"/>
                <w:lang w:val="zh-CN"/>
              </w:rPr>
              <w:t>点击</w:t>
            </w:r>
            <w:r w:rsidR="00B3666B" w:rsidRPr="00A4560E">
              <w:rPr>
                <w:rFonts w:ascii="Arial" w:hAnsi="Arial" w:cs="Arial"/>
                <w:lang w:val="zh-CN"/>
              </w:rPr>
              <w:t>顶部菜单栏上的</w:t>
            </w:r>
            <w:r w:rsidR="00B3666B" w:rsidRPr="00A4560E">
              <w:rPr>
                <w:rFonts w:ascii="Arial" w:hAnsi="Arial" w:cs="Arial"/>
              </w:rPr>
              <w:t xml:space="preserve"> Mobile Security</w:t>
            </w:r>
            <w:r w:rsidR="00B3666B" w:rsidRPr="00A4560E">
              <w:rPr>
                <w:rFonts w:ascii="Arial" w:hAnsi="Arial" w:cs="Arial"/>
              </w:rPr>
              <w:t>，</w:t>
            </w:r>
            <w:r w:rsidR="00BE42D1" w:rsidRPr="00BE42D1">
              <w:rPr>
                <w:rFonts w:ascii="Arial" w:hAnsi="Arial" w:cs="Arial" w:hint="eastAsia"/>
                <w:color w:val="FF0000"/>
              </w:rPr>
              <w:t>对</w:t>
            </w:r>
            <w:r w:rsidR="00B3666B" w:rsidRPr="00BE42D1">
              <w:rPr>
                <w:rFonts w:ascii="Arial" w:hAnsi="Arial" w:cs="Arial"/>
                <w:color w:val="FF0000"/>
              </w:rPr>
              <w:t>TRITON</w:t>
            </w:r>
            <w:r w:rsidR="00BE42D1" w:rsidRPr="00BE42D1">
              <w:rPr>
                <w:rFonts w:ascii="Arial" w:hAnsi="Arial" w:cs="Arial" w:hint="eastAsia"/>
                <w:color w:val="FF0000"/>
              </w:rPr>
              <w:t>移动安全</w:t>
            </w:r>
            <w:r w:rsidR="00B3666B" w:rsidRPr="00BE42D1">
              <w:rPr>
                <w:rFonts w:ascii="Arial" w:hAnsi="Arial" w:cs="Arial"/>
                <w:color w:val="FF0000"/>
                <w:lang w:val="zh-CN"/>
              </w:rPr>
              <w:t>的设置和策略</w:t>
            </w:r>
            <w:r w:rsidR="00BE42D1" w:rsidRPr="00BE42D1">
              <w:rPr>
                <w:rFonts w:ascii="Arial" w:hAnsi="Arial" w:cs="Arial" w:hint="eastAsia"/>
                <w:color w:val="FF0000"/>
                <w:lang w:val="zh-CN"/>
              </w:rPr>
              <w:t>进行配置</w:t>
            </w:r>
            <w:r w:rsidR="00B3666B" w:rsidRPr="00A4560E">
              <w:rPr>
                <w:rFonts w:ascii="Arial" w:hAnsi="Arial" w:cs="Arial"/>
                <w:lang w:val="zh-CN"/>
              </w:rPr>
              <w:t>。</w:t>
            </w:r>
            <w:r w:rsidR="00BE42D1" w:rsidRPr="00BE42D1">
              <w:rPr>
                <w:rFonts w:ascii="Arial" w:hAnsi="Arial" w:cs="Arial" w:hint="eastAsia"/>
                <w:color w:val="FF0000"/>
                <w:lang w:val="zh-CN"/>
              </w:rPr>
              <w:t>更多</w:t>
            </w:r>
            <w:r w:rsidR="00B3666B" w:rsidRPr="00BE42D1">
              <w:rPr>
                <w:rFonts w:ascii="Arial" w:hAnsi="Arial" w:cs="Arial"/>
                <w:color w:val="FF0000"/>
                <w:lang w:val="zh-CN"/>
              </w:rPr>
              <w:t>信息</w:t>
            </w:r>
            <w:r w:rsidR="00B3666B" w:rsidRPr="00A4560E">
              <w:rPr>
                <w:rFonts w:ascii="Arial" w:hAnsi="Arial" w:cs="Arial"/>
              </w:rPr>
              <w:t>，</w:t>
            </w:r>
            <w:r w:rsidR="00B3666B" w:rsidRPr="00A4560E">
              <w:rPr>
                <w:rFonts w:ascii="Arial" w:hAnsi="Arial" w:cs="Arial"/>
                <w:lang w:val="zh-CN"/>
              </w:rPr>
              <w:t>请参阅《入门指南》。</w:t>
            </w:r>
            <w:r w:rsidR="00796ECE" w:rsidRPr="00A4560E">
              <w:rPr>
                <w:rFonts w:ascii="Arial" w:hAnsi="Courier New" w:cs="Arial"/>
                <w:lang w:val="zh-CN"/>
              </w:rPr>
              <w:t>如果</w:t>
            </w:r>
            <w:r w:rsidR="00796ECE">
              <w:rPr>
                <w:rFonts w:ascii="Arial" w:hAnsi="Courier New" w:cs="Arial" w:hint="eastAsia"/>
                <w:lang w:val="zh-CN"/>
              </w:rPr>
              <w:t>您</w:t>
            </w:r>
            <w:r w:rsidR="00796ECE" w:rsidRPr="00A4560E">
              <w:rPr>
                <w:rFonts w:ascii="Arial" w:hAnsi="Courier New" w:cs="Arial"/>
                <w:lang w:val="zh-CN"/>
              </w:rPr>
              <w:t>在安装和配置</w:t>
            </w:r>
            <w:r w:rsidR="00796ECE" w:rsidRPr="00191AEC">
              <w:rPr>
                <w:rFonts w:ascii="Arial" w:hAnsi="Courier New" w:cs="Arial" w:hint="eastAsia"/>
                <w:color w:val="FF0000"/>
                <w:lang w:val="zh-CN"/>
              </w:rPr>
              <w:t>过程中</w:t>
            </w:r>
            <w:r w:rsidR="00796ECE" w:rsidRPr="00A4560E">
              <w:rPr>
                <w:rFonts w:ascii="Arial" w:hAnsi="Courier New" w:cs="Arial"/>
                <w:lang w:val="zh-CN"/>
              </w:rPr>
              <w:t>遇到任何问题</w:t>
            </w:r>
            <w:r w:rsidR="00796ECE" w:rsidRPr="00A4560E">
              <w:rPr>
                <w:rFonts w:ascii="Arial" w:hAnsi="Courier New" w:cs="Arial"/>
              </w:rPr>
              <w:t>，</w:t>
            </w:r>
            <w:r w:rsidR="00796ECE" w:rsidRPr="00A4560E">
              <w:rPr>
                <w:rFonts w:ascii="Arial" w:hAnsi="Courier New" w:cs="Arial"/>
                <w:lang w:val="zh-CN"/>
              </w:rPr>
              <w:t>可以直接与技术支持</w:t>
            </w:r>
            <w:r w:rsidR="00796ECE" w:rsidRPr="00FB0BD6">
              <w:rPr>
                <w:rFonts w:ascii="Arial" w:hAnsi="Courier New" w:cs="Arial" w:hint="eastAsia"/>
                <w:color w:val="FF0000"/>
                <w:lang w:val="zh-CN"/>
              </w:rPr>
              <w:t>人员</w:t>
            </w:r>
            <w:r w:rsidR="00796ECE" w:rsidRPr="00A4560E">
              <w:rPr>
                <w:rFonts w:ascii="Arial" w:hAnsi="Courier New" w:cs="Arial"/>
                <w:lang w:val="zh-CN"/>
              </w:rPr>
              <w:t>联系。请访问我们的在线支持中心</w:t>
            </w:r>
            <w:r w:rsidR="00796ECE" w:rsidRPr="00A4560E">
              <w:rPr>
                <w:rFonts w:ascii="Arial" w:hAnsi="Courier New" w:cs="Arial"/>
              </w:rPr>
              <w:t>：</w:t>
            </w:r>
            <w:hyperlink r:id="rId20" w:history="1">
              <w:r w:rsidR="00796ECE" w:rsidRPr="00A4560E">
                <w:rPr>
                  <w:rFonts w:ascii="Arial" w:hAnsi="Arial" w:cs="Arial"/>
                  <w:color w:val="0000FF"/>
                  <w:u w:val="single"/>
                </w:rPr>
                <w:t>www.websense.com/support</w:t>
              </w:r>
            </w:hyperlink>
            <w:r w:rsidR="00796ECE" w:rsidRPr="00A4560E">
              <w:rPr>
                <w:rFonts w:ascii="Arial" w:hAnsi="Courier New" w:cs="Arial"/>
                <w:lang w:val="zh-CN"/>
              </w:rPr>
              <w:t>。</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510"/>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 xml:space="preserve">Please save this email for future </w:t>
            </w:r>
            <w:r w:rsidRPr="00A4560E">
              <w:rPr>
                <w:rFonts w:ascii="Arial" w:hAnsi="Arial" w:cs="Arial"/>
              </w:rPr>
              <w:lastRenderedPageBreak/>
              <w:t>reference. Thank you for choosing to evaluate TRITON Mobile Security.</w:t>
            </w:r>
          </w:p>
        </w:tc>
        <w:tc>
          <w:tcPr>
            <w:tcW w:w="4590" w:type="dxa"/>
          </w:tcPr>
          <w:p w:rsidR="00B3666B" w:rsidRPr="00A4560E" w:rsidRDefault="00B3666B" w:rsidP="001143B8">
            <w:pPr>
              <w:spacing w:line="480" w:lineRule="auto"/>
              <w:rPr>
                <w:rFonts w:ascii="Arial" w:hAnsi="Arial" w:cs="Arial"/>
              </w:rPr>
            </w:pPr>
            <w:r w:rsidRPr="00A4560E">
              <w:rPr>
                <w:rFonts w:ascii="Arial" w:hAnsi="Arial" w:cs="Arial"/>
                <w:lang w:val="zh-CN"/>
              </w:rPr>
              <w:lastRenderedPageBreak/>
              <w:t>请保存此电子邮件以备将来参考。感谢您</w:t>
            </w:r>
            <w:r w:rsidR="001143B8" w:rsidRPr="001143B8">
              <w:rPr>
                <w:rFonts w:ascii="Arial" w:hAnsi="Arial" w:cs="Arial" w:hint="eastAsia"/>
                <w:color w:val="FF0000"/>
                <w:lang w:val="zh-CN"/>
              </w:rPr>
              <w:lastRenderedPageBreak/>
              <w:t>选择</w:t>
            </w:r>
            <w:r w:rsidRPr="001143B8">
              <w:rPr>
                <w:rFonts w:ascii="Arial" w:hAnsi="Arial" w:cs="Arial"/>
                <w:color w:val="FF0000"/>
                <w:lang w:val="zh-CN"/>
              </w:rPr>
              <w:t>试用</w:t>
            </w:r>
            <w:r w:rsidR="001143B8" w:rsidRPr="001143B8">
              <w:rPr>
                <w:rFonts w:ascii="Arial" w:hAnsi="Arial" w:cs="Arial" w:hint="eastAsia"/>
                <w:color w:val="FF0000"/>
                <w:lang w:val="zh-CN"/>
              </w:rPr>
              <w:t>Websense</w:t>
            </w:r>
            <w:r w:rsidRPr="001143B8">
              <w:rPr>
                <w:rFonts w:ascii="Arial" w:hAnsi="Arial" w:cs="Arial"/>
                <w:color w:val="FF0000"/>
              </w:rPr>
              <w:t xml:space="preserve"> TRITON</w:t>
            </w:r>
            <w:r w:rsidR="001143B8" w:rsidRPr="001143B8">
              <w:rPr>
                <w:rFonts w:ascii="Arial" w:hAnsi="Arial" w:cs="Arial" w:hint="eastAsia"/>
                <w:color w:val="FF0000"/>
              </w:rPr>
              <w:t>移动安全</w:t>
            </w:r>
            <w:r w:rsidRPr="00A4560E">
              <w:rPr>
                <w:rFonts w:ascii="Arial" w:hAnsi="Arial" w:cs="Arial"/>
                <w:lang w:val="zh-CN"/>
              </w:rPr>
              <w:t>。</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Sincerely,</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lang w:val="zh-CN"/>
              </w:rPr>
              <w:t>此致，</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b/>
              </w:rPr>
            </w:pPr>
            <w:r w:rsidRPr="00A4560E">
              <w:rPr>
                <w:rFonts w:ascii="Arial" w:hAnsi="Arial" w:cs="Arial"/>
                <w:b/>
              </w:rPr>
              <w:t>TRITON STOPS MORE THREATS. WE CAN PROVE IT.</w:t>
            </w:r>
          </w:p>
        </w:tc>
        <w:tc>
          <w:tcPr>
            <w:tcW w:w="4590" w:type="dxa"/>
          </w:tcPr>
          <w:p w:rsidR="00B3666B" w:rsidRPr="00A4560E" w:rsidRDefault="00B3666B" w:rsidP="00D976F4">
            <w:pPr>
              <w:spacing w:line="480" w:lineRule="auto"/>
              <w:rPr>
                <w:rFonts w:ascii="Arial" w:hAnsi="Arial" w:cs="Arial"/>
              </w:rPr>
            </w:pPr>
            <w:r w:rsidRPr="00A4560E">
              <w:rPr>
                <w:rFonts w:ascii="Arial" w:hAnsi="Arial" w:cs="Arial"/>
                <w:b/>
              </w:rPr>
              <w:t xml:space="preserve">TRITON </w:t>
            </w:r>
            <w:r w:rsidRPr="00A4560E">
              <w:rPr>
                <w:rFonts w:ascii="Arial" w:hAnsi="Arial" w:cs="Arial"/>
                <w:b/>
                <w:lang w:val="zh-CN"/>
              </w:rPr>
              <w:t>能够拦截更多的威胁。我们可以证明这一点。</w:t>
            </w:r>
          </w:p>
        </w:tc>
      </w:tr>
      <w:tr w:rsidR="00B3666B" w:rsidRPr="00A4560E" w:rsidTr="00F33857">
        <w:trPr>
          <w:trHeight w:val="255"/>
        </w:trPr>
        <w:tc>
          <w:tcPr>
            <w:tcW w:w="4518" w:type="dxa"/>
          </w:tcPr>
          <w:p w:rsidR="00B3666B" w:rsidRPr="00A4560E" w:rsidRDefault="00B3666B" w:rsidP="00D976F4">
            <w:pPr>
              <w:spacing w:line="480" w:lineRule="auto"/>
              <w:rPr>
                <w:rFonts w:ascii="Arial" w:hAnsi="Arial" w:cs="Arial"/>
              </w:rPr>
            </w:pPr>
          </w:p>
        </w:tc>
        <w:tc>
          <w:tcPr>
            <w:tcW w:w="4590" w:type="dxa"/>
          </w:tcPr>
          <w:p w:rsidR="00B3666B" w:rsidRPr="00A4560E" w:rsidRDefault="00B3666B" w:rsidP="00D976F4">
            <w:pPr>
              <w:spacing w:line="480" w:lineRule="auto"/>
              <w:rPr>
                <w:rFonts w:ascii="Arial" w:hAnsi="Arial" w:cs="Arial"/>
              </w:rPr>
            </w:pPr>
          </w:p>
        </w:tc>
      </w:tr>
      <w:tr w:rsidR="00B3666B" w:rsidRPr="00A4560E" w:rsidTr="00F33857">
        <w:trPr>
          <w:trHeight w:val="1275"/>
        </w:trPr>
        <w:tc>
          <w:tcPr>
            <w:tcW w:w="4518" w:type="dxa"/>
          </w:tcPr>
          <w:p w:rsidR="00B3666B" w:rsidRPr="00A4560E" w:rsidRDefault="00B3666B" w:rsidP="00D976F4">
            <w:pPr>
              <w:spacing w:line="480" w:lineRule="auto"/>
              <w:rPr>
                <w:rFonts w:ascii="Arial" w:hAnsi="Arial" w:cs="Arial"/>
              </w:rPr>
            </w:pPr>
            <w:r w:rsidRPr="00A4560E">
              <w:rPr>
                <w:rFonts w:ascii="Arial" w:hAnsi="Arial" w:cs="Arial"/>
              </w:rPr>
              <w:t>© 2013 Websense, Inc. All rights reserved. Websense and the Websense logo are registered trademarks of Websense, Inc. in the United States and various countries. All other trademarks are the property of their respective owner.</w:t>
            </w:r>
          </w:p>
        </w:tc>
        <w:tc>
          <w:tcPr>
            <w:tcW w:w="4590" w:type="dxa"/>
          </w:tcPr>
          <w:p w:rsidR="00B3666B" w:rsidRPr="00A4560E" w:rsidRDefault="00F31C84" w:rsidP="00D976F4">
            <w:pPr>
              <w:spacing w:line="480" w:lineRule="auto"/>
              <w:rPr>
                <w:rFonts w:ascii="Arial" w:hAnsi="Arial" w:cs="Arial"/>
              </w:rPr>
            </w:pPr>
            <w:r w:rsidRPr="00A4560E">
              <w:rPr>
                <w:rFonts w:ascii="Arial" w:hAnsi="Arial" w:cs="Arial"/>
              </w:rPr>
              <w:t xml:space="preserve">© 2013 Websense </w:t>
            </w:r>
            <w:r w:rsidRPr="00A4560E">
              <w:rPr>
                <w:rFonts w:ascii="Arial" w:hAnsi="Courier New" w:cs="Arial"/>
                <w:lang w:val="zh-CN"/>
              </w:rPr>
              <w:t>公司保留所有权利。</w:t>
            </w:r>
            <w:r w:rsidRPr="00A4560E">
              <w:rPr>
                <w:rFonts w:ascii="Arial" w:hAnsi="Arial" w:cs="Arial"/>
              </w:rPr>
              <w:t xml:space="preserve">Websense </w:t>
            </w:r>
            <w:r w:rsidRPr="00A4560E">
              <w:rPr>
                <w:rFonts w:ascii="Arial" w:hAnsi="Courier New" w:cs="Arial"/>
                <w:lang w:val="zh-CN"/>
              </w:rPr>
              <w:t>和</w:t>
            </w:r>
            <w:r w:rsidRPr="00A4560E">
              <w:rPr>
                <w:rFonts w:ascii="Arial" w:hAnsi="Arial" w:cs="Arial"/>
              </w:rPr>
              <w:t>Websense</w:t>
            </w:r>
            <w:ins w:id="36" w:author="Lin, Jiang" w:date="2013-06-20T09:32:00Z">
              <w:r w:rsidR="00DF3122">
                <w:rPr>
                  <w:rFonts w:ascii="Arial" w:hAnsi="Arial" w:cs="Arial" w:hint="eastAsia"/>
                  <w:color w:val="FF0000"/>
                </w:rPr>
                <w:t>徽标</w:t>
              </w:r>
            </w:ins>
            <w:del w:id="37" w:author="Lin, Jiang" w:date="2013-06-20T09:32:00Z">
              <w:r w:rsidDel="00DF3122">
                <w:rPr>
                  <w:rFonts w:ascii="Arial" w:hAnsi="Arial" w:cs="Arial" w:hint="eastAsia"/>
                </w:rPr>
                <w:delText xml:space="preserve"> </w:delText>
              </w:r>
              <w:r w:rsidRPr="007737A1" w:rsidDel="00DF3122">
                <w:rPr>
                  <w:rFonts w:ascii="Arial" w:hAnsi="Arial" w:cs="Arial" w:hint="eastAsia"/>
                  <w:color w:val="FF0000"/>
                </w:rPr>
                <w:delText>logo</w:delText>
              </w:r>
            </w:del>
            <w:r w:rsidRPr="00A4560E">
              <w:rPr>
                <w:rFonts w:ascii="Arial" w:hAnsi="Courier New" w:cs="Arial"/>
                <w:lang w:val="zh-CN"/>
              </w:rPr>
              <w:t>是</w:t>
            </w:r>
            <w:r w:rsidRPr="00A4560E">
              <w:rPr>
                <w:rFonts w:ascii="Arial" w:hAnsi="Arial" w:cs="Arial"/>
              </w:rPr>
              <w:t>Websense</w:t>
            </w:r>
            <w:r w:rsidRPr="00A4560E">
              <w:rPr>
                <w:rFonts w:ascii="Arial" w:hAnsi="Courier New" w:cs="Arial"/>
                <w:lang w:val="zh-CN"/>
              </w:rPr>
              <w:t>公司在美国和其他国家</w:t>
            </w:r>
            <w:r w:rsidRPr="00A4560E">
              <w:rPr>
                <w:rFonts w:ascii="Arial" w:hAnsi="Arial" w:cs="Arial"/>
              </w:rPr>
              <w:t>/</w:t>
            </w:r>
            <w:r w:rsidRPr="00A4560E">
              <w:rPr>
                <w:rFonts w:ascii="Arial" w:hAnsi="Courier New" w:cs="Arial"/>
                <w:lang w:val="zh-CN"/>
              </w:rPr>
              <w:t>地区的注册商标。所有其他商标</w:t>
            </w:r>
            <w:r>
              <w:rPr>
                <w:rFonts w:ascii="Arial" w:hAnsi="Courier New" w:cs="Arial" w:hint="eastAsia"/>
                <w:lang w:val="zh-CN"/>
              </w:rPr>
              <w:t>则</w:t>
            </w:r>
            <w:r w:rsidRPr="00221960">
              <w:rPr>
                <w:rFonts w:ascii="Arial" w:hAnsi="Courier New" w:cs="Arial"/>
                <w:color w:val="FF0000"/>
                <w:lang w:val="zh-CN"/>
              </w:rPr>
              <w:t>归</w:t>
            </w:r>
            <w:r w:rsidRPr="00221960">
              <w:rPr>
                <w:rFonts w:ascii="Arial" w:hAnsi="Courier New" w:cs="Arial" w:hint="eastAsia"/>
                <w:color w:val="FF0000"/>
                <w:lang w:val="zh-CN"/>
              </w:rPr>
              <w:t>属于</w:t>
            </w:r>
            <w:r>
              <w:rPr>
                <w:rFonts w:ascii="Arial" w:hAnsi="Courier New" w:cs="Arial" w:hint="eastAsia"/>
                <w:lang w:val="zh-CN"/>
              </w:rPr>
              <w:t>其</w:t>
            </w:r>
            <w:r w:rsidRPr="00A4560E">
              <w:rPr>
                <w:rFonts w:ascii="Arial" w:hAnsi="Courier New" w:cs="Arial"/>
                <w:lang w:val="zh-CN"/>
              </w:rPr>
              <w:t>各自</w:t>
            </w:r>
            <w:r>
              <w:rPr>
                <w:rFonts w:ascii="Arial" w:hAnsi="Courier New" w:cs="Arial" w:hint="eastAsia"/>
                <w:lang w:val="zh-CN"/>
              </w:rPr>
              <w:t>的</w:t>
            </w:r>
            <w:r w:rsidRPr="00A4560E">
              <w:rPr>
                <w:rFonts w:ascii="Arial" w:hAnsi="Courier New" w:cs="Arial"/>
                <w:lang w:val="zh-CN"/>
              </w:rPr>
              <w:t>所有者</w:t>
            </w:r>
            <w:r w:rsidRPr="00A4560E">
              <w:rPr>
                <w:rFonts w:ascii="Arial" w:eastAsia="MS Mincho" w:hAnsi="MS Mincho" w:cs="Arial"/>
                <w:lang w:val="zh-CN"/>
              </w:rPr>
              <w:t>。</w:t>
            </w:r>
          </w:p>
        </w:tc>
      </w:tr>
    </w:tbl>
    <w:p w:rsidR="00B3666B" w:rsidRPr="00A4560E" w:rsidRDefault="00B3666B">
      <w:pPr>
        <w:rPr>
          <w:rFonts w:ascii="Arial" w:hAnsi="Arial" w:cs="Arial"/>
          <w:sz w:val="20"/>
        </w:rPr>
      </w:pPr>
    </w:p>
    <w:sectPr w:rsidR="00B3666B" w:rsidRPr="00A4560E" w:rsidSect="008577B1">
      <w:pgSz w:w="12240" w:h="15840"/>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28E" w:rsidRDefault="004C728E">
      <w:r>
        <w:separator/>
      </w:r>
    </w:p>
  </w:endnote>
  <w:endnote w:type="continuationSeparator" w:id="0">
    <w:p w:rsidR="004C728E" w:rsidRDefault="004C7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28E" w:rsidRDefault="004C728E">
      <w:r>
        <w:separator/>
      </w:r>
    </w:p>
  </w:footnote>
  <w:footnote w:type="continuationSeparator" w:id="0">
    <w:p w:rsidR="004C728E" w:rsidRDefault="004C72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noLineBreaksAfter w:lang="zh-CN" w:val="$([{£¥·‘“〈《「『【〔〖〝﹙﹛﹝＄（．［｛￡￥"/>
  <w:noLineBreaksBefore w:lang="zh-CN" w:val="!%),.:;&gt;?]}¢¨°·ˇˉ―‖’”…‰′″›℃∶、。〃〉》」』】〕〗〞︶︺︾﹀﹄﹚﹜﹞！＂％＇），．：；？］｀｜｝～￠"/>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55"/>
    <w:rsid w:val="00000017"/>
    <w:rsid w:val="00000264"/>
    <w:rsid w:val="0000079D"/>
    <w:rsid w:val="00000CAC"/>
    <w:rsid w:val="00000DE3"/>
    <w:rsid w:val="00001007"/>
    <w:rsid w:val="00001480"/>
    <w:rsid w:val="000014A9"/>
    <w:rsid w:val="00001662"/>
    <w:rsid w:val="000027DC"/>
    <w:rsid w:val="00002A73"/>
    <w:rsid w:val="0000317F"/>
    <w:rsid w:val="00003692"/>
    <w:rsid w:val="00003B07"/>
    <w:rsid w:val="00003C26"/>
    <w:rsid w:val="00004542"/>
    <w:rsid w:val="00005A24"/>
    <w:rsid w:val="00005EAE"/>
    <w:rsid w:val="0000645E"/>
    <w:rsid w:val="00006866"/>
    <w:rsid w:val="000074A9"/>
    <w:rsid w:val="000077C3"/>
    <w:rsid w:val="00007CDD"/>
    <w:rsid w:val="0001031B"/>
    <w:rsid w:val="00010CE5"/>
    <w:rsid w:val="0001140E"/>
    <w:rsid w:val="00011457"/>
    <w:rsid w:val="00012803"/>
    <w:rsid w:val="00012B2C"/>
    <w:rsid w:val="00012C34"/>
    <w:rsid w:val="00013861"/>
    <w:rsid w:val="00013BA5"/>
    <w:rsid w:val="000142D6"/>
    <w:rsid w:val="0001458E"/>
    <w:rsid w:val="00014844"/>
    <w:rsid w:val="000148CF"/>
    <w:rsid w:val="00014AC2"/>
    <w:rsid w:val="00014B08"/>
    <w:rsid w:val="00014C75"/>
    <w:rsid w:val="00014E99"/>
    <w:rsid w:val="00014FB2"/>
    <w:rsid w:val="0001575F"/>
    <w:rsid w:val="000163CE"/>
    <w:rsid w:val="0001661A"/>
    <w:rsid w:val="00016E32"/>
    <w:rsid w:val="00017338"/>
    <w:rsid w:val="0001779A"/>
    <w:rsid w:val="00017F91"/>
    <w:rsid w:val="00020278"/>
    <w:rsid w:val="00020345"/>
    <w:rsid w:val="00020589"/>
    <w:rsid w:val="00020F34"/>
    <w:rsid w:val="00020F6F"/>
    <w:rsid w:val="00021014"/>
    <w:rsid w:val="00021069"/>
    <w:rsid w:val="000219EC"/>
    <w:rsid w:val="00021CE7"/>
    <w:rsid w:val="00022055"/>
    <w:rsid w:val="000223A0"/>
    <w:rsid w:val="00022531"/>
    <w:rsid w:val="00022A92"/>
    <w:rsid w:val="00022C94"/>
    <w:rsid w:val="00023030"/>
    <w:rsid w:val="00023365"/>
    <w:rsid w:val="000235ED"/>
    <w:rsid w:val="00023961"/>
    <w:rsid w:val="00024322"/>
    <w:rsid w:val="000246F3"/>
    <w:rsid w:val="0002526A"/>
    <w:rsid w:val="000257F0"/>
    <w:rsid w:val="00026D23"/>
    <w:rsid w:val="00026F9B"/>
    <w:rsid w:val="000271BA"/>
    <w:rsid w:val="0003002C"/>
    <w:rsid w:val="000301FC"/>
    <w:rsid w:val="00030309"/>
    <w:rsid w:val="00030B28"/>
    <w:rsid w:val="00031331"/>
    <w:rsid w:val="00031978"/>
    <w:rsid w:val="00031C81"/>
    <w:rsid w:val="00031D00"/>
    <w:rsid w:val="00031D24"/>
    <w:rsid w:val="00031DB3"/>
    <w:rsid w:val="0003223F"/>
    <w:rsid w:val="00032AB3"/>
    <w:rsid w:val="000346D0"/>
    <w:rsid w:val="00034C71"/>
    <w:rsid w:val="0003506D"/>
    <w:rsid w:val="00035385"/>
    <w:rsid w:val="00035577"/>
    <w:rsid w:val="00035B6E"/>
    <w:rsid w:val="00035CCD"/>
    <w:rsid w:val="0003603B"/>
    <w:rsid w:val="00036D07"/>
    <w:rsid w:val="00036E34"/>
    <w:rsid w:val="00036FBA"/>
    <w:rsid w:val="00037120"/>
    <w:rsid w:val="00037506"/>
    <w:rsid w:val="0003757A"/>
    <w:rsid w:val="00041640"/>
    <w:rsid w:val="00042183"/>
    <w:rsid w:val="000422CE"/>
    <w:rsid w:val="000425AB"/>
    <w:rsid w:val="0004272C"/>
    <w:rsid w:val="00042DED"/>
    <w:rsid w:val="00043449"/>
    <w:rsid w:val="00043B54"/>
    <w:rsid w:val="00044112"/>
    <w:rsid w:val="00044533"/>
    <w:rsid w:val="00044694"/>
    <w:rsid w:val="00044913"/>
    <w:rsid w:val="00044D19"/>
    <w:rsid w:val="00044E5F"/>
    <w:rsid w:val="0004527D"/>
    <w:rsid w:val="00045348"/>
    <w:rsid w:val="0004544C"/>
    <w:rsid w:val="0004670F"/>
    <w:rsid w:val="0004718C"/>
    <w:rsid w:val="0004775D"/>
    <w:rsid w:val="00050343"/>
    <w:rsid w:val="000512E1"/>
    <w:rsid w:val="000512E2"/>
    <w:rsid w:val="00052251"/>
    <w:rsid w:val="000524BD"/>
    <w:rsid w:val="00052AAB"/>
    <w:rsid w:val="000535F1"/>
    <w:rsid w:val="00053688"/>
    <w:rsid w:val="00053B68"/>
    <w:rsid w:val="00054134"/>
    <w:rsid w:val="00054140"/>
    <w:rsid w:val="000549D7"/>
    <w:rsid w:val="00054CFB"/>
    <w:rsid w:val="00055002"/>
    <w:rsid w:val="000556B3"/>
    <w:rsid w:val="000557E1"/>
    <w:rsid w:val="00055AF1"/>
    <w:rsid w:val="00055BCA"/>
    <w:rsid w:val="0005617D"/>
    <w:rsid w:val="00057241"/>
    <w:rsid w:val="00057308"/>
    <w:rsid w:val="0005766D"/>
    <w:rsid w:val="00057BFC"/>
    <w:rsid w:val="000600B5"/>
    <w:rsid w:val="000600B6"/>
    <w:rsid w:val="00061107"/>
    <w:rsid w:val="00061E17"/>
    <w:rsid w:val="00061FC9"/>
    <w:rsid w:val="000621F1"/>
    <w:rsid w:val="00062D00"/>
    <w:rsid w:val="00063985"/>
    <w:rsid w:val="0006417B"/>
    <w:rsid w:val="00064B57"/>
    <w:rsid w:val="0006567C"/>
    <w:rsid w:val="00065BC1"/>
    <w:rsid w:val="000662F6"/>
    <w:rsid w:val="00067959"/>
    <w:rsid w:val="000716F2"/>
    <w:rsid w:val="00071E18"/>
    <w:rsid w:val="00071EE4"/>
    <w:rsid w:val="000723D1"/>
    <w:rsid w:val="00072C72"/>
    <w:rsid w:val="00073575"/>
    <w:rsid w:val="00073B22"/>
    <w:rsid w:val="000740E5"/>
    <w:rsid w:val="00074108"/>
    <w:rsid w:val="000750F1"/>
    <w:rsid w:val="00075664"/>
    <w:rsid w:val="00075B9E"/>
    <w:rsid w:val="00076615"/>
    <w:rsid w:val="00076A2C"/>
    <w:rsid w:val="00076C16"/>
    <w:rsid w:val="00077326"/>
    <w:rsid w:val="0007737D"/>
    <w:rsid w:val="00077592"/>
    <w:rsid w:val="00077BF2"/>
    <w:rsid w:val="0008003C"/>
    <w:rsid w:val="00080198"/>
    <w:rsid w:val="00080497"/>
    <w:rsid w:val="000805EB"/>
    <w:rsid w:val="00080771"/>
    <w:rsid w:val="000821AD"/>
    <w:rsid w:val="000826A1"/>
    <w:rsid w:val="00083222"/>
    <w:rsid w:val="00083EC6"/>
    <w:rsid w:val="000847EB"/>
    <w:rsid w:val="00084934"/>
    <w:rsid w:val="00084EF1"/>
    <w:rsid w:val="00085DD2"/>
    <w:rsid w:val="00086430"/>
    <w:rsid w:val="00086909"/>
    <w:rsid w:val="00086C81"/>
    <w:rsid w:val="00086DC7"/>
    <w:rsid w:val="00087DFA"/>
    <w:rsid w:val="00090964"/>
    <w:rsid w:val="00091443"/>
    <w:rsid w:val="00091E1C"/>
    <w:rsid w:val="00092055"/>
    <w:rsid w:val="000927A3"/>
    <w:rsid w:val="00092B5F"/>
    <w:rsid w:val="000932B9"/>
    <w:rsid w:val="000937AC"/>
    <w:rsid w:val="00093ACB"/>
    <w:rsid w:val="00093C38"/>
    <w:rsid w:val="00093CA4"/>
    <w:rsid w:val="000946DE"/>
    <w:rsid w:val="00094DD2"/>
    <w:rsid w:val="00094E4D"/>
    <w:rsid w:val="00095D9B"/>
    <w:rsid w:val="00096EE9"/>
    <w:rsid w:val="00097024"/>
    <w:rsid w:val="00097851"/>
    <w:rsid w:val="00097CC7"/>
    <w:rsid w:val="00097EB0"/>
    <w:rsid w:val="000A0A22"/>
    <w:rsid w:val="000A0C06"/>
    <w:rsid w:val="000A0DB1"/>
    <w:rsid w:val="000A0E41"/>
    <w:rsid w:val="000A1349"/>
    <w:rsid w:val="000A1A20"/>
    <w:rsid w:val="000A2683"/>
    <w:rsid w:val="000A269B"/>
    <w:rsid w:val="000A2AEF"/>
    <w:rsid w:val="000A2D84"/>
    <w:rsid w:val="000A2E32"/>
    <w:rsid w:val="000A2F76"/>
    <w:rsid w:val="000A3068"/>
    <w:rsid w:val="000A32CB"/>
    <w:rsid w:val="000A372E"/>
    <w:rsid w:val="000A426F"/>
    <w:rsid w:val="000A50CB"/>
    <w:rsid w:val="000A5412"/>
    <w:rsid w:val="000A54B4"/>
    <w:rsid w:val="000A59C1"/>
    <w:rsid w:val="000A5CB9"/>
    <w:rsid w:val="000A5F13"/>
    <w:rsid w:val="000A6757"/>
    <w:rsid w:val="000A7029"/>
    <w:rsid w:val="000A73B2"/>
    <w:rsid w:val="000A775B"/>
    <w:rsid w:val="000A7948"/>
    <w:rsid w:val="000A7C37"/>
    <w:rsid w:val="000B002D"/>
    <w:rsid w:val="000B0438"/>
    <w:rsid w:val="000B0809"/>
    <w:rsid w:val="000B10D0"/>
    <w:rsid w:val="000B1240"/>
    <w:rsid w:val="000B1826"/>
    <w:rsid w:val="000B22B2"/>
    <w:rsid w:val="000B2A48"/>
    <w:rsid w:val="000B324E"/>
    <w:rsid w:val="000B3D50"/>
    <w:rsid w:val="000B425D"/>
    <w:rsid w:val="000B4DEB"/>
    <w:rsid w:val="000B4F2D"/>
    <w:rsid w:val="000B696F"/>
    <w:rsid w:val="000C0F9A"/>
    <w:rsid w:val="000C1700"/>
    <w:rsid w:val="000C1AD1"/>
    <w:rsid w:val="000C295E"/>
    <w:rsid w:val="000C34B2"/>
    <w:rsid w:val="000C3973"/>
    <w:rsid w:val="000C472B"/>
    <w:rsid w:val="000C4D7E"/>
    <w:rsid w:val="000C4F87"/>
    <w:rsid w:val="000C5C50"/>
    <w:rsid w:val="000C5C9D"/>
    <w:rsid w:val="000C5CBA"/>
    <w:rsid w:val="000C63D7"/>
    <w:rsid w:val="000C6A05"/>
    <w:rsid w:val="000C6E27"/>
    <w:rsid w:val="000C7624"/>
    <w:rsid w:val="000C769D"/>
    <w:rsid w:val="000C7914"/>
    <w:rsid w:val="000C7A20"/>
    <w:rsid w:val="000D01B0"/>
    <w:rsid w:val="000D045B"/>
    <w:rsid w:val="000D08C9"/>
    <w:rsid w:val="000D0DDD"/>
    <w:rsid w:val="000D110A"/>
    <w:rsid w:val="000D1129"/>
    <w:rsid w:val="000D275B"/>
    <w:rsid w:val="000D309C"/>
    <w:rsid w:val="000D30A4"/>
    <w:rsid w:val="000D32CC"/>
    <w:rsid w:val="000D391F"/>
    <w:rsid w:val="000D4B2B"/>
    <w:rsid w:val="000D4F09"/>
    <w:rsid w:val="000D5340"/>
    <w:rsid w:val="000D550F"/>
    <w:rsid w:val="000D5592"/>
    <w:rsid w:val="000D5A87"/>
    <w:rsid w:val="000D6283"/>
    <w:rsid w:val="000D6E65"/>
    <w:rsid w:val="000D717C"/>
    <w:rsid w:val="000E0877"/>
    <w:rsid w:val="000E0B5B"/>
    <w:rsid w:val="000E0D50"/>
    <w:rsid w:val="000E11B9"/>
    <w:rsid w:val="000E1464"/>
    <w:rsid w:val="000E159F"/>
    <w:rsid w:val="000E1EC9"/>
    <w:rsid w:val="000E1F0E"/>
    <w:rsid w:val="000E3025"/>
    <w:rsid w:val="000E32DE"/>
    <w:rsid w:val="000E43D0"/>
    <w:rsid w:val="000E4993"/>
    <w:rsid w:val="000E4B57"/>
    <w:rsid w:val="000E4D7E"/>
    <w:rsid w:val="000E4DA5"/>
    <w:rsid w:val="000E4E5A"/>
    <w:rsid w:val="000E4F4E"/>
    <w:rsid w:val="000E5284"/>
    <w:rsid w:val="000E54D6"/>
    <w:rsid w:val="000E54E1"/>
    <w:rsid w:val="000E5D68"/>
    <w:rsid w:val="000E5DD3"/>
    <w:rsid w:val="000E69F0"/>
    <w:rsid w:val="000E6F29"/>
    <w:rsid w:val="000E7168"/>
    <w:rsid w:val="000E73C1"/>
    <w:rsid w:val="000E7708"/>
    <w:rsid w:val="000E7777"/>
    <w:rsid w:val="000F0661"/>
    <w:rsid w:val="000F091A"/>
    <w:rsid w:val="000F0DE7"/>
    <w:rsid w:val="000F1693"/>
    <w:rsid w:val="000F2DE3"/>
    <w:rsid w:val="000F33AF"/>
    <w:rsid w:val="000F34A9"/>
    <w:rsid w:val="000F36D1"/>
    <w:rsid w:val="000F375F"/>
    <w:rsid w:val="000F3E6E"/>
    <w:rsid w:val="000F4441"/>
    <w:rsid w:val="000F4E5A"/>
    <w:rsid w:val="000F542D"/>
    <w:rsid w:val="000F5445"/>
    <w:rsid w:val="000F61B0"/>
    <w:rsid w:val="000F681B"/>
    <w:rsid w:val="000F6838"/>
    <w:rsid w:val="000F6C58"/>
    <w:rsid w:val="000F77BB"/>
    <w:rsid w:val="000F7B6F"/>
    <w:rsid w:val="00100042"/>
    <w:rsid w:val="00100376"/>
    <w:rsid w:val="00100659"/>
    <w:rsid w:val="00101107"/>
    <w:rsid w:val="00101EE0"/>
    <w:rsid w:val="00103CE5"/>
    <w:rsid w:val="001041CF"/>
    <w:rsid w:val="00104244"/>
    <w:rsid w:val="00104C3A"/>
    <w:rsid w:val="00107AD5"/>
    <w:rsid w:val="00110C1A"/>
    <w:rsid w:val="00110CF5"/>
    <w:rsid w:val="00111324"/>
    <w:rsid w:val="00112F62"/>
    <w:rsid w:val="0011328B"/>
    <w:rsid w:val="001136C3"/>
    <w:rsid w:val="0011371B"/>
    <w:rsid w:val="00113A09"/>
    <w:rsid w:val="00113ACE"/>
    <w:rsid w:val="001143B8"/>
    <w:rsid w:val="00114B1B"/>
    <w:rsid w:val="00115013"/>
    <w:rsid w:val="00115A6D"/>
    <w:rsid w:val="00116F77"/>
    <w:rsid w:val="00117BED"/>
    <w:rsid w:val="00117CC7"/>
    <w:rsid w:val="00120861"/>
    <w:rsid w:val="0012090C"/>
    <w:rsid w:val="00120936"/>
    <w:rsid w:val="001210E0"/>
    <w:rsid w:val="00121974"/>
    <w:rsid w:val="00121ED1"/>
    <w:rsid w:val="001226B6"/>
    <w:rsid w:val="00122983"/>
    <w:rsid w:val="00123252"/>
    <w:rsid w:val="0012345D"/>
    <w:rsid w:val="001238B6"/>
    <w:rsid w:val="0012392A"/>
    <w:rsid w:val="00123ADD"/>
    <w:rsid w:val="00124B4A"/>
    <w:rsid w:val="001258D0"/>
    <w:rsid w:val="00125FFC"/>
    <w:rsid w:val="0012655F"/>
    <w:rsid w:val="00126895"/>
    <w:rsid w:val="0012700D"/>
    <w:rsid w:val="0012715D"/>
    <w:rsid w:val="00127214"/>
    <w:rsid w:val="00127C20"/>
    <w:rsid w:val="00127DCC"/>
    <w:rsid w:val="00130EED"/>
    <w:rsid w:val="0013129A"/>
    <w:rsid w:val="00131C59"/>
    <w:rsid w:val="0013200C"/>
    <w:rsid w:val="0013264D"/>
    <w:rsid w:val="0013292D"/>
    <w:rsid w:val="00132F4C"/>
    <w:rsid w:val="0013314E"/>
    <w:rsid w:val="00133494"/>
    <w:rsid w:val="001336BA"/>
    <w:rsid w:val="001339E2"/>
    <w:rsid w:val="001346E9"/>
    <w:rsid w:val="001346F6"/>
    <w:rsid w:val="00134721"/>
    <w:rsid w:val="00135D4B"/>
    <w:rsid w:val="001373D9"/>
    <w:rsid w:val="001375FA"/>
    <w:rsid w:val="00137757"/>
    <w:rsid w:val="00137FD9"/>
    <w:rsid w:val="00140101"/>
    <w:rsid w:val="001401C8"/>
    <w:rsid w:val="001407B4"/>
    <w:rsid w:val="00141472"/>
    <w:rsid w:val="001414AB"/>
    <w:rsid w:val="00141B9E"/>
    <w:rsid w:val="00141E4D"/>
    <w:rsid w:val="001423FA"/>
    <w:rsid w:val="00142662"/>
    <w:rsid w:val="00143363"/>
    <w:rsid w:val="00143B27"/>
    <w:rsid w:val="001443F2"/>
    <w:rsid w:val="00144E3D"/>
    <w:rsid w:val="00145312"/>
    <w:rsid w:val="001456D6"/>
    <w:rsid w:val="0014584F"/>
    <w:rsid w:val="00146583"/>
    <w:rsid w:val="001469ED"/>
    <w:rsid w:val="00150F61"/>
    <w:rsid w:val="0015118E"/>
    <w:rsid w:val="001513E4"/>
    <w:rsid w:val="001514DA"/>
    <w:rsid w:val="001518AC"/>
    <w:rsid w:val="00151AA5"/>
    <w:rsid w:val="00151C5F"/>
    <w:rsid w:val="00151F35"/>
    <w:rsid w:val="0015244E"/>
    <w:rsid w:val="001527A1"/>
    <w:rsid w:val="00153919"/>
    <w:rsid w:val="00153B0C"/>
    <w:rsid w:val="001544C5"/>
    <w:rsid w:val="00154A93"/>
    <w:rsid w:val="00154EC0"/>
    <w:rsid w:val="00155177"/>
    <w:rsid w:val="001559AF"/>
    <w:rsid w:val="00156146"/>
    <w:rsid w:val="00156F4E"/>
    <w:rsid w:val="00156FA5"/>
    <w:rsid w:val="001571B8"/>
    <w:rsid w:val="001577FF"/>
    <w:rsid w:val="00157D00"/>
    <w:rsid w:val="00157EC8"/>
    <w:rsid w:val="00160246"/>
    <w:rsid w:val="0016038C"/>
    <w:rsid w:val="0016095E"/>
    <w:rsid w:val="001615D3"/>
    <w:rsid w:val="001628EF"/>
    <w:rsid w:val="00162C41"/>
    <w:rsid w:val="00162CDF"/>
    <w:rsid w:val="00162DEF"/>
    <w:rsid w:val="00163517"/>
    <w:rsid w:val="001646DB"/>
    <w:rsid w:val="00164B83"/>
    <w:rsid w:val="00165E3A"/>
    <w:rsid w:val="0016638D"/>
    <w:rsid w:val="00166B5B"/>
    <w:rsid w:val="00167591"/>
    <w:rsid w:val="00167E94"/>
    <w:rsid w:val="00170108"/>
    <w:rsid w:val="001701B5"/>
    <w:rsid w:val="00170B67"/>
    <w:rsid w:val="00170B73"/>
    <w:rsid w:val="00170EB2"/>
    <w:rsid w:val="00171482"/>
    <w:rsid w:val="001721DC"/>
    <w:rsid w:val="00172379"/>
    <w:rsid w:val="00172844"/>
    <w:rsid w:val="0017292A"/>
    <w:rsid w:val="00172984"/>
    <w:rsid w:val="00172AD8"/>
    <w:rsid w:val="00172F5D"/>
    <w:rsid w:val="001734EA"/>
    <w:rsid w:val="00173CD1"/>
    <w:rsid w:val="00174EC5"/>
    <w:rsid w:val="001757FA"/>
    <w:rsid w:val="0017601D"/>
    <w:rsid w:val="00176E29"/>
    <w:rsid w:val="001777BC"/>
    <w:rsid w:val="00177E04"/>
    <w:rsid w:val="0018066D"/>
    <w:rsid w:val="00180738"/>
    <w:rsid w:val="00180F99"/>
    <w:rsid w:val="001815EA"/>
    <w:rsid w:val="001816A9"/>
    <w:rsid w:val="00182108"/>
    <w:rsid w:val="00182372"/>
    <w:rsid w:val="00182D62"/>
    <w:rsid w:val="001832C3"/>
    <w:rsid w:val="001839B2"/>
    <w:rsid w:val="001845EB"/>
    <w:rsid w:val="00184935"/>
    <w:rsid w:val="00184DF3"/>
    <w:rsid w:val="00185D76"/>
    <w:rsid w:val="00186995"/>
    <w:rsid w:val="00187551"/>
    <w:rsid w:val="00187AF6"/>
    <w:rsid w:val="00187EFE"/>
    <w:rsid w:val="00190193"/>
    <w:rsid w:val="001908F0"/>
    <w:rsid w:val="0019105C"/>
    <w:rsid w:val="00191AEC"/>
    <w:rsid w:val="001926E9"/>
    <w:rsid w:val="00192862"/>
    <w:rsid w:val="00192B6E"/>
    <w:rsid w:val="001939BA"/>
    <w:rsid w:val="001939F1"/>
    <w:rsid w:val="00193EC6"/>
    <w:rsid w:val="0019412C"/>
    <w:rsid w:val="001947D1"/>
    <w:rsid w:val="001947FA"/>
    <w:rsid w:val="00194CF2"/>
    <w:rsid w:val="00194D25"/>
    <w:rsid w:val="00194D88"/>
    <w:rsid w:val="00195138"/>
    <w:rsid w:val="00195252"/>
    <w:rsid w:val="001954A2"/>
    <w:rsid w:val="001956DE"/>
    <w:rsid w:val="00195C6B"/>
    <w:rsid w:val="0019629D"/>
    <w:rsid w:val="0019753A"/>
    <w:rsid w:val="00197A9E"/>
    <w:rsid w:val="00197E87"/>
    <w:rsid w:val="001A073A"/>
    <w:rsid w:val="001A0B8B"/>
    <w:rsid w:val="001A125F"/>
    <w:rsid w:val="001A152A"/>
    <w:rsid w:val="001A1A04"/>
    <w:rsid w:val="001A2194"/>
    <w:rsid w:val="001A2F28"/>
    <w:rsid w:val="001A31F6"/>
    <w:rsid w:val="001A3259"/>
    <w:rsid w:val="001A39DA"/>
    <w:rsid w:val="001A4721"/>
    <w:rsid w:val="001A4ACE"/>
    <w:rsid w:val="001A51FF"/>
    <w:rsid w:val="001A5602"/>
    <w:rsid w:val="001A58A2"/>
    <w:rsid w:val="001A5D71"/>
    <w:rsid w:val="001A60F1"/>
    <w:rsid w:val="001A625B"/>
    <w:rsid w:val="001A68BD"/>
    <w:rsid w:val="001A6AD6"/>
    <w:rsid w:val="001A6BD7"/>
    <w:rsid w:val="001A6E09"/>
    <w:rsid w:val="001A6E11"/>
    <w:rsid w:val="001B023E"/>
    <w:rsid w:val="001B0369"/>
    <w:rsid w:val="001B04C3"/>
    <w:rsid w:val="001B0802"/>
    <w:rsid w:val="001B16B6"/>
    <w:rsid w:val="001B1F19"/>
    <w:rsid w:val="001B2160"/>
    <w:rsid w:val="001B291F"/>
    <w:rsid w:val="001B29CC"/>
    <w:rsid w:val="001B2B14"/>
    <w:rsid w:val="001B2B60"/>
    <w:rsid w:val="001B2F68"/>
    <w:rsid w:val="001B30E6"/>
    <w:rsid w:val="001B34CA"/>
    <w:rsid w:val="001B358C"/>
    <w:rsid w:val="001B3C18"/>
    <w:rsid w:val="001B3D5E"/>
    <w:rsid w:val="001B4803"/>
    <w:rsid w:val="001B5145"/>
    <w:rsid w:val="001B55E0"/>
    <w:rsid w:val="001B5614"/>
    <w:rsid w:val="001B5AF0"/>
    <w:rsid w:val="001B659E"/>
    <w:rsid w:val="001B688C"/>
    <w:rsid w:val="001B6E7E"/>
    <w:rsid w:val="001B76A2"/>
    <w:rsid w:val="001B76D4"/>
    <w:rsid w:val="001B78E9"/>
    <w:rsid w:val="001C076D"/>
    <w:rsid w:val="001C08FD"/>
    <w:rsid w:val="001C0A88"/>
    <w:rsid w:val="001C2026"/>
    <w:rsid w:val="001C22EE"/>
    <w:rsid w:val="001C3699"/>
    <w:rsid w:val="001C3923"/>
    <w:rsid w:val="001C3AF1"/>
    <w:rsid w:val="001C41AB"/>
    <w:rsid w:val="001C4A9C"/>
    <w:rsid w:val="001C4F0B"/>
    <w:rsid w:val="001C53CB"/>
    <w:rsid w:val="001C5491"/>
    <w:rsid w:val="001C55E5"/>
    <w:rsid w:val="001C5CCA"/>
    <w:rsid w:val="001D0CD3"/>
    <w:rsid w:val="001D13CF"/>
    <w:rsid w:val="001D159A"/>
    <w:rsid w:val="001D1A99"/>
    <w:rsid w:val="001D1BE5"/>
    <w:rsid w:val="001D1ED9"/>
    <w:rsid w:val="001D1FA7"/>
    <w:rsid w:val="001D2B5D"/>
    <w:rsid w:val="001D2F8D"/>
    <w:rsid w:val="001D3C90"/>
    <w:rsid w:val="001D5209"/>
    <w:rsid w:val="001D60C2"/>
    <w:rsid w:val="001D610E"/>
    <w:rsid w:val="001D6F15"/>
    <w:rsid w:val="001D72F6"/>
    <w:rsid w:val="001D79B6"/>
    <w:rsid w:val="001D7D70"/>
    <w:rsid w:val="001E10E4"/>
    <w:rsid w:val="001E152E"/>
    <w:rsid w:val="001E2B68"/>
    <w:rsid w:val="001E3478"/>
    <w:rsid w:val="001E39B6"/>
    <w:rsid w:val="001E3A1C"/>
    <w:rsid w:val="001E3E5E"/>
    <w:rsid w:val="001E4221"/>
    <w:rsid w:val="001E4443"/>
    <w:rsid w:val="001E4480"/>
    <w:rsid w:val="001E4BD9"/>
    <w:rsid w:val="001E792D"/>
    <w:rsid w:val="001E7A92"/>
    <w:rsid w:val="001E7ECA"/>
    <w:rsid w:val="001F01F0"/>
    <w:rsid w:val="001F05BE"/>
    <w:rsid w:val="001F0DDC"/>
    <w:rsid w:val="001F127D"/>
    <w:rsid w:val="001F20A1"/>
    <w:rsid w:val="001F2215"/>
    <w:rsid w:val="001F253A"/>
    <w:rsid w:val="001F273A"/>
    <w:rsid w:val="001F2887"/>
    <w:rsid w:val="001F2BF9"/>
    <w:rsid w:val="001F2E06"/>
    <w:rsid w:val="001F36A6"/>
    <w:rsid w:val="001F3CB1"/>
    <w:rsid w:val="001F3DE7"/>
    <w:rsid w:val="001F3E4C"/>
    <w:rsid w:val="001F401B"/>
    <w:rsid w:val="001F4878"/>
    <w:rsid w:val="001F494C"/>
    <w:rsid w:val="001F4EBF"/>
    <w:rsid w:val="001F52D2"/>
    <w:rsid w:val="001F5590"/>
    <w:rsid w:val="001F5C84"/>
    <w:rsid w:val="001F60F3"/>
    <w:rsid w:val="001F61D3"/>
    <w:rsid w:val="001F68C6"/>
    <w:rsid w:val="001F6DAC"/>
    <w:rsid w:val="001F6EB9"/>
    <w:rsid w:val="001F70D9"/>
    <w:rsid w:val="001F73E8"/>
    <w:rsid w:val="0020023E"/>
    <w:rsid w:val="00200A79"/>
    <w:rsid w:val="0020130E"/>
    <w:rsid w:val="00201A4D"/>
    <w:rsid w:val="002023EF"/>
    <w:rsid w:val="002028ED"/>
    <w:rsid w:val="002031E9"/>
    <w:rsid w:val="00203A42"/>
    <w:rsid w:val="00203C71"/>
    <w:rsid w:val="00204114"/>
    <w:rsid w:val="00204848"/>
    <w:rsid w:val="00204BDD"/>
    <w:rsid w:val="00204D7C"/>
    <w:rsid w:val="0020519A"/>
    <w:rsid w:val="002053DD"/>
    <w:rsid w:val="0020790D"/>
    <w:rsid w:val="00207FBB"/>
    <w:rsid w:val="002110D5"/>
    <w:rsid w:val="002116BB"/>
    <w:rsid w:val="002117D2"/>
    <w:rsid w:val="002119EE"/>
    <w:rsid w:val="0021204A"/>
    <w:rsid w:val="00212110"/>
    <w:rsid w:val="00212409"/>
    <w:rsid w:val="00213260"/>
    <w:rsid w:val="00213848"/>
    <w:rsid w:val="00213A19"/>
    <w:rsid w:val="00213B3E"/>
    <w:rsid w:val="00214959"/>
    <w:rsid w:val="00214D05"/>
    <w:rsid w:val="0021583C"/>
    <w:rsid w:val="0021676E"/>
    <w:rsid w:val="00216948"/>
    <w:rsid w:val="00217C4D"/>
    <w:rsid w:val="00217DB4"/>
    <w:rsid w:val="00217F1D"/>
    <w:rsid w:val="00217FE3"/>
    <w:rsid w:val="00220982"/>
    <w:rsid w:val="00221223"/>
    <w:rsid w:val="002214A6"/>
    <w:rsid w:val="00221960"/>
    <w:rsid w:val="002222C9"/>
    <w:rsid w:val="00222339"/>
    <w:rsid w:val="002223C2"/>
    <w:rsid w:val="00222784"/>
    <w:rsid w:val="00223190"/>
    <w:rsid w:val="002236FF"/>
    <w:rsid w:val="00223A57"/>
    <w:rsid w:val="002245AC"/>
    <w:rsid w:val="002248A1"/>
    <w:rsid w:val="00224953"/>
    <w:rsid w:val="00225FCB"/>
    <w:rsid w:val="00226107"/>
    <w:rsid w:val="0022635F"/>
    <w:rsid w:val="0022684F"/>
    <w:rsid w:val="00227A09"/>
    <w:rsid w:val="00227DDD"/>
    <w:rsid w:val="002300CF"/>
    <w:rsid w:val="00230261"/>
    <w:rsid w:val="00230C59"/>
    <w:rsid w:val="00231182"/>
    <w:rsid w:val="0023118F"/>
    <w:rsid w:val="00231AD6"/>
    <w:rsid w:val="00231EF9"/>
    <w:rsid w:val="0023250E"/>
    <w:rsid w:val="0023251D"/>
    <w:rsid w:val="002331B8"/>
    <w:rsid w:val="00233BE2"/>
    <w:rsid w:val="00233E97"/>
    <w:rsid w:val="002346BB"/>
    <w:rsid w:val="00234CEB"/>
    <w:rsid w:val="002364E4"/>
    <w:rsid w:val="002367FD"/>
    <w:rsid w:val="002369F3"/>
    <w:rsid w:val="00236B0E"/>
    <w:rsid w:val="00236FEC"/>
    <w:rsid w:val="00237197"/>
    <w:rsid w:val="00240387"/>
    <w:rsid w:val="00240A14"/>
    <w:rsid w:val="00240C94"/>
    <w:rsid w:val="002411AE"/>
    <w:rsid w:val="00241218"/>
    <w:rsid w:val="00241AB4"/>
    <w:rsid w:val="0024218E"/>
    <w:rsid w:val="00242F70"/>
    <w:rsid w:val="0024371A"/>
    <w:rsid w:val="00243854"/>
    <w:rsid w:val="00244456"/>
    <w:rsid w:val="002449B6"/>
    <w:rsid w:val="00245619"/>
    <w:rsid w:val="00245CAF"/>
    <w:rsid w:val="0024656A"/>
    <w:rsid w:val="00246F83"/>
    <w:rsid w:val="00247BDB"/>
    <w:rsid w:val="00247C45"/>
    <w:rsid w:val="00247CE8"/>
    <w:rsid w:val="0025067C"/>
    <w:rsid w:val="00251330"/>
    <w:rsid w:val="00252091"/>
    <w:rsid w:val="00255F95"/>
    <w:rsid w:val="00256218"/>
    <w:rsid w:val="0025729F"/>
    <w:rsid w:val="00260149"/>
    <w:rsid w:val="00260DF9"/>
    <w:rsid w:val="00261822"/>
    <w:rsid w:val="0026194D"/>
    <w:rsid w:val="00261EF9"/>
    <w:rsid w:val="002622C0"/>
    <w:rsid w:val="002622C1"/>
    <w:rsid w:val="00262B99"/>
    <w:rsid w:val="00263247"/>
    <w:rsid w:val="00263380"/>
    <w:rsid w:val="0026359C"/>
    <w:rsid w:val="002638CF"/>
    <w:rsid w:val="00264049"/>
    <w:rsid w:val="00264D82"/>
    <w:rsid w:val="00264DFB"/>
    <w:rsid w:val="00264E1F"/>
    <w:rsid w:val="00264E7F"/>
    <w:rsid w:val="00265F3E"/>
    <w:rsid w:val="00266321"/>
    <w:rsid w:val="00266342"/>
    <w:rsid w:val="00266A5F"/>
    <w:rsid w:val="0026776B"/>
    <w:rsid w:val="00267A8D"/>
    <w:rsid w:val="00267A9F"/>
    <w:rsid w:val="00267C21"/>
    <w:rsid w:val="00267C8C"/>
    <w:rsid w:val="00270E37"/>
    <w:rsid w:val="002715F9"/>
    <w:rsid w:val="00271A2E"/>
    <w:rsid w:val="00271B0B"/>
    <w:rsid w:val="00271B75"/>
    <w:rsid w:val="00271EAA"/>
    <w:rsid w:val="002725A8"/>
    <w:rsid w:val="002732CC"/>
    <w:rsid w:val="0027351F"/>
    <w:rsid w:val="00273717"/>
    <w:rsid w:val="00273BEC"/>
    <w:rsid w:val="002748E4"/>
    <w:rsid w:val="002752DB"/>
    <w:rsid w:val="00275574"/>
    <w:rsid w:val="00275910"/>
    <w:rsid w:val="00275BD8"/>
    <w:rsid w:val="0027619B"/>
    <w:rsid w:val="0027644C"/>
    <w:rsid w:val="00277369"/>
    <w:rsid w:val="002804EB"/>
    <w:rsid w:val="00280501"/>
    <w:rsid w:val="00280A87"/>
    <w:rsid w:val="002817D2"/>
    <w:rsid w:val="00282EB1"/>
    <w:rsid w:val="00283358"/>
    <w:rsid w:val="00283A4F"/>
    <w:rsid w:val="002842B5"/>
    <w:rsid w:val="00284BF4"/>
    <w:rsid w:val="00284CE6"/>
    <w:rsid w:val="00284D9C"/>
    <w:rsid w:val="00285060"/>
    <w:rsid w:val="00285EC8"/>
    <w:rsid w:val="00287098"/>
    <w:rsid w:val="00287539"/>
    <w:rsid w:val="00287D6F"/>
    <w:rsid w:val="00290BCE"/>
    <w:rsid w:val="00290BF3"/>
    <w:rsid w:val="002917D1"/>
    <w:rsid w:val="00291E61"/>
    <w:rsid w:val="002923A1"/>
    <w:rsid w:val="002924E4"/>
    <w:rsid w:val="00292848"/>
    <w:rsid w:val="0029357D"/>
    <w:rsid w:val="00293C58"/>
    <w:rsid w:val="00293DA2"/>
    <w:rsid w:val="00293E6F"/>
    <w:rsid w:val="00293F21"/>
    <w:rsid w:val="0029532A"/>
    <w:rsid w:val="00295580"/>
    <w:rsid w:val="002958D8"/>
    <w:rsid w:val="00295AB4"/>
    <w:rsid w:val="00295B36"/>
    <w:rsid w:val="00295E5F"/>
    <w:rsid w:val="002961E2"/>
    <w:rsid w:val="00296834"/>
    <w:rsid w:val="00296F99"/>
    <w:rsid w:val="002A0B86"/>
    <w:rsid w:val="002A22F8"/>
    <w:rsid w:val="002A24D1"/>
    <w:rsid w:val="002A2887"/>
    <w:rsid w:val="002A2A66"/>
    <w:rsid w:val="002A2A68"/>
    <w:rsid w:val="002A2D1B"/>
    <w:rsid w:val="002A2DDE"/>
    <w:rsid w:val="002A2E56"/>
    <w:rsid w:val="002A4D8E"/>
    <w:rsid w:val="002A4E05"/>
    <w:rsid w:val="002A5A41"/>
    <w:rsid w:val="002A5D59"/>
    <w:rsid w:val="002A6C19"/>
    <w:rsid w:val="002A6DFF"/>
    <w:rsid w:val="002A6E53"/>
    <w:rsid w:val="002A6FEB"/>
    <w:rsid w:val="002A700E"/>
    <w:rsid w:val="002A7511"/>
    <w:rsid w:val="002A77E2"/>
    <w:rsid w:val="002A7944"/>
    <w:rsid w:val="002A7BEE"/>
    <w:rsid w:val="002B0209"/>
    <w:rsid w:val="002B0756"/>
    <w:rsid w:val="002B0BF7"/>
    <w:rsid w:val="002B0EDA"/>
    <w:rsid w:val="002B1080"/>
    <w:rsid w:val="002B11F7"/>
    <w:rsid w:val="002B12A1"/>
    <w:rsid w:val="002B12C7"/>
    <w:rsid w:val="002B1418"/>
    <w:rsid w:val="002B1515"/>
    <w:rsid w:val="002B1B78"/>
    <w:rsid w:val="002B20BF"/>
    <w:rsid w:val="002B2416"/>
    <w:rsid w:val="002B25EC"/>
    <w:rsid w:val="002B2676"/>
    <w:rsid w:val="002B2C4B"/>
    <w:rsid w:val="002B3662"/>
    <w:rsid w:val="002B3E80"/>
    <w:rsid w:val="002B3F2E"/>
    <w:rsid w:val="002B46DF"/>
    <w:rsid w:val="002B4BCE"/>
    <w:rsid w:val="002B4D33"/>
    <w:rsid w:val="002B5663"/>
    <w:rsid w:val="002B5B4C"/>
    <w:rsid w:val="002B5C5C"/>
    <w:rsid w:val="002B647D"/>
    <w:rsid w:val="002B67E5"/>
    <w:rsid w:val="002B6C15"/>
    <w:rsid w:val="002B7C75"/>
    <w:rsid w:val="002B7F58"/>
    <w:rsid w:val="002C0141"/>
    <w:rsid w:val="002C0761"/>
    <w:rsid w:val="002C08DB"/>
    <w:rsid w:val="002C09FA"/>
    <w:rsid w:val="002C1C77"/>
    <w:rsid w:val="002C3045"/>
    <w:rsid w:val="002C38EA"/>
    <w:rsid w:val="002C4469"/>
    <w:rsid w:val="002C4503"/>
    <w:rsid w:val="002C4786"/>
    <w:rsid w:val="002C4B82"/>
    <w:rsid w:val="002C4E02"/>
    <w:rsid w:val="002C52D3"/>
    <w:rsid w:val="002C56E9"/>
    <w:rsid w:val="002C5861"/>
    <w:rsid w:val="002C58B6"/>
    <w:rsid w:val="002C5A11"/>
    <w:rsid w:val="002C65B9"/>
    <w:rsid w:val="002C70F1"/>
    <w:rsid w:val="002C7266"/>
    <w:rsid w:val="002C73BF"/>
    <w:rsid w:val="002C76A3"/>
    <w:rsid w:val="002C76DC"/>
    <w:rsid w:val="002C7769"/>
    <w:rsid w:val="002C7A36"/>
    <w:rsid w:val="002C7B5E"/>
    <w:rsid w:val="002C7BA2"/>
    <w:rsid w:val="002C7C8F"/>
    <w:rsid w:val="002C7E44"/>
    <w:rsid w:val="002D0162"/>
    <w:rsid w:val="002D1250"/>
    <w:rsid w:val="002D15E2"/>
    <w:rsid w:val="002D298E"/>
    <w:rsid w:val="002D3224"/>
    <w:rsid w:val="002D3E85"/>
    <w:rsid w:val="002D46E1"/>
    <w:rsid w:val="002D4C8E"/>
    <w:rsid w:val="002D54D4"/>
    <w:rsid w:val="002D5A27"/>
    <w:rsid w:val="002D70DB"/>
    <w:rsid w:val="002D71F0"/>
    <w:rsid w:val="002D73DB"/>
    <w:rsid w:val="002D748D"/>
    <w:rsid w:val="002D76E5"/>
    <w:rsid w:val="002E01FE"/>
    <w:rsid w:val="002E092F"/>
    <w:rsid w:val="002E0B4F"/>
    <w:rsid w:val="002E118E"/>
    <w:rsid w:val="002E1228"/>
    <w:rsid w:val="002E1472"/>
    <w:rsid w:val="002E1549"/>
    <w:rsid w:val="002E1E57"/>
    <w:rsid w:val="002E2697"/>
    <w:rsid w:val="002E2C0B"/>
    <w:rsid w:val="002E4557"/>
    <w:rsid w:val="002E461B"/>
    <w:rsid w:val="002E48B8"/>
    <w:rsid w:val="002E4A8D"/>
    <w:rsid w:val="002E51AC"/>
    <w:rsid w:val="002E5299"/>
    <w:rsid w:val="002E5312"/>
    <w:rsid w:val="002E546A"/>
    <w:rsid w:val="002E58B2"/>
    <w:rsid w:val="002E677C"/>
    <w:rsid w:val="002E68BA"/>
    <w:rsid w:val="002E724F"/>
    <w:rsid w:val="002E7C52"/>
    <w:rsid w:val="002E7D27"/>
    <w:rsid w:val="002E7D2E"/>
    <w:rsid w:val="002F0268"/>
    <w:rsid w:val="002F0A50"/>
    <w:rsid w:val="002F0A5F"/>
    <w:rsid w:val="002F11F8"/>
    <w:rsid w:val="002F1216"/>
    <w:rsid w:val="002F1F0B"/>
    <w:rsid w:val="002F2EAF"/>
    <w:rsid w:val="002F3777"/>
    <w:rsid w:val="002F37DC"/>
    <w:rsid w:val="002F48E3"/>
    <w:rsid w:val="002F4B96"/>
    <w:rsid w:val="002F4D23"/>
    <w:rsid w:val="002F4ED3"/>
    <w:rsid w:val="002F5089"/>
    <w:rsid w:val="002F5491"/>
    <w:rsid w:val="002F6121"/>
    <w:rsid w:val="002F68F9"/>
    <w:rsid w:val="002F762C"/>
    <w:rsid w:val="002F7BBF"/>
    <w:rsid w:val="00300BBF"/>
    <w:rsid w:val="00300ED6"/>
    <w:rsid w:val="00301133"/>
    <w:rsid w:val="003021A1"/>
    <w:rsid w:val="0030225B"/>
    <w:rsid w:val="00302879"/>
    <w:rsid w:val="00302A57"/>
    <w:rsid w:val="00302B8F"/>
    <w:rsid w:val="00302DA2"/>
    <w:rsid w:val="00303D04"/>
    <w:rsid w:val="003045AB"/>
    <w:rsid w:val="00304993"/>
    <w:rsid w:val="00305749"/>
    <w:rsid w:val="00306D39"/>
    <w:rsid w:val="00307890"/>
    <w:rsid w:val="003103D7"/>
    <w:rsid w:val="00311233"/>
    <w:rsid w:val="00311E17"/>
    <w:rsid w:val="00311F18"/>
    <w:rsid w:val="003128AD"/>
    <w:rsid w:val="00312E24"/>
    <w:rsid w:val="00313B51"/>
    <w:rsid w:val="003141C0"/>
    <w:rsid w:val="00314E47"/>
    <w:rsid w:val="003154A9"/>
    <w:rsid w:val="00315B6C"/>
    <w:rsid w:val="003165A4"/>
    <w:rsid w:val="0031798C"/>
    <w:rsid w:val="003179A7"/>
    <w:rsid w:val="00320A6E"/>
    <w:rsid w:val="00320D89"/>
    <w:rsid w:val="00321739"/>
    <w:rsid w:val="00321874"/>
    <w:rsid w:val="00321C3F"/>
    <w:rsid w:val="00321EBA"/>
    <w:rsid w:val="003220E6"/>
    <w:rsid w:val="00322297"/>
    <w:rsid w:val="003233CC"/>
    <w:rsid w:val="00323574"/>
    <w:rsid w:val="003237D5"/>
    <w:rsid w:val="00323804"/>
    <w:rsid w:val="00323E68"/>
    <w:rsid w:val="00324111"/>
    <w:rsid w:val="003245B2"/>
    <w:rsid w:val="00324794"/>
    <w:rsid w:val="00324F3D"/>
    <w:rsid w:val="00324FEE"/>
    <w:rsid w:val="00325293"/>
    <w:rsid w:val="003255F4"/>
    <w:rsid w:val="00326255"/>
    <w:rsid w:val="003262AC"/>
    <w:rsid w:val="00327395"/>
    <w:rsid w:val="00327B00"/>
    <w:rsid w:val="0033028D"/>
    <w:rsid w:val="003302FA"/>
    <w:rsid w:val="003305BD"/>
    <w:rsid w:val="00330D57"/>
    <w:rsid w:val="00331555"/>
    <w:rsid w:val="00331641"/>
    <w:rsid w:val="003316C5"/>
    <w:rsid w:val="003316C8"/>
    <w:rsid w:val="00331785"/>
    <w:rsid w:val="00331B7C"/>
    <w:rsid w:val="00331C7E"/>
    <w:rsid w:val="0033213A"/>
    <w:rsid w:val="00332605"/>
    <w:rsid w:val="00332735"/>
    <w:rsid w:val="00332A0C"/>
    <w:rsid w:val="00332DFB"/>
    <w:rsid w:val="00333271"/>
    <w:rsid w:val="0033355E"/>
    <w:rsid w:val="003342DD"/>
    <w:rsid w:val="00334611"/>
    <w:rsid w:val="00334910"/>
    <w:rsid w:val="00334B7A"/>
    <w:rsid w:val="00334BA2"/>
    <w:rsid w:val="00334F8A"/>
    <w:rsid w:val="003351C3"/>
    <w:rsid w:val="0033556E"/>
    <w:rsid w:val="003366A7"/>
    <w:rsid w:val="00336C9A"/>
    <w:rsid w:val="00337A96"/>
    <w:rsid w:val="00337FD8"/>
    <w:rsid w:val="00340433"/>
    <w:rsid w:val="0034198F"/>
    <w:rsid w:val="00341B56"/>
    <w:rsid w:val="0034212D"/>
    <w:rsid w:val="00342BC9"/>
    <w:rsid w:val="00343F2C"/>
    <w:rsid w:val="003445B2"/>
    <w:rsid w:val="003446B1"/>
    <w:rsid w:val="0034493F"/>
    <w:rsid w:val="003450B3"/>
    <w:rsid w:val="00345269"/>
    <w:rsid w:val="003452BC"/>
    <w:rsid w:val="003452C4"/>
    <w:rsid w:val="00345C74"/>
    <w:rsid w:val="0034616D"/>
    <w:rsid w:val="00347476"/>
    <w:rsid w:val="00347EEB"/>
    <w:rsid w:val="00350505"/>
    <w:rsid w:val="00350D53"/>
    <w:rsid w:val="00350E7C"/>
    <w:rsid w:val="00351590"/>
    <w:rsid w:val="00351597"/>
    <w:rsid w:val="0035188B"/>
    <w:rsid w:val="0035274C"/>
    <w:rsid w:val="0035301D"/>
    <w:rsid w:val="003530D9"/>
    <w:rsid w:val="003538AA"/>
    <w:rsid w:val="00353C06"/>
    <w:rsid w:val="0035452D"/>
    <w:rsid w:val="00354563"/>
    <w:rsid w:val="0035468E"/>
    <w:rsid w:val="00354B80"/>
    <w:rsid w:val="00355313"/>
    <w:rsid w:val="003556CE"/>
    <w:rsid w:val="003558FC"/>
    <w:rsid w:val="0035762B"/>
    <w:rsid w:val="00357ABC"/>
    <w:rsid w:val="00357D9F"/>
    <w:rsid w:val="00357E6E"/>
    <w:rsid w:val="003609F5"/>
    <w:rsid w:val="00360CAC"/>
    <w:rsid w:val="00361054"/>
    <w:rsid w:val="003612C3"/>
    <w:rsid w:val="003614DA"/>
    <w:rsid w:val="003614DB"/>
    <w:rsid w:val="00361807"/>
    <w:rsid w:val="003619E1"/>
    <w:rsid w:val="00362304"/>
    <w:rsid w:val="00362D3A"/>
    <w:rsid w:val="003631E1"/>
    <w:rsid w:val="00363356"/>
    <w:rsid w:val="003639E5"/>
    <w:rsid w:val="00363B86"/>
    <w:rsid w:val="00363DCB"/>
    <w:rsid w:val="00364234"/>
    <w:rsid w:val="00364358"/>
    <w:rsid w:val="00365286"/>
    <w:rsid w:val="003655A0"/>
    <w:rsid w:val="003657A0"/>
    <w:rsid w:val="00365B1C"/>
    <w:rsid w:val="00367799"/>
    <w:rsid w:val="00367A65"/>
    <w:rsid w:val="00370073"/>
    <w:rsid w:val="00370CB8"/>
    <w:rsid w:val="00370D6C"/>
    <w:rsid w:val="00370E20"/>
    <w:rsid w:val="00371B4E"/>
    <w:rsid w:val="00371CBE"/>
    <w:rsid w:val="00372321"/>
    <w:rsid w:val="0037280F"/>
    <w:rsid w:val="00372831"/>
    <w:rsid w:val="00372B5A"/>
    <w:rsid w:val="0037308D"/>
    <w:rsid w:val="00373141"/>
    <w:rsid w:val="003739D2"/>
    <w:rsid w:val="00373B7C"/>
    <w:rsid w:val="0037404A"/>
    <w:rsid w:val="003740A9"/>
    <w:rsid w:val="00374852"/>
    <w:rsid w:val="003749BC"/>
    <w:rsid w:val="00374F71"/>
    <w:rsid w:val="00375923"/>
    <w:rsid w:val="00375C91"/>
    <w:rsid w:val="00376150"/>
    <w:rsid w:val="0037673D"/>
    <w:rsid w:val="003770FF"/>
    <w:rsid w:val="003775C5"/>
    <w:rsid w:val="003810C2"/>
    <w:rsid w:val="00381148"/>
    <w:rsid w:val="00381209"/>
    <w:rsid w:val="00381373"/>
    <w:rsid w:val="0038158B"/>
    <w:rsid w:val="00381D32"/>
    <w:rsid w:val="0038239A"/>
    <w:rsid w:val="003825B4"/>
    <w:rsid w:val="00384CB4"/>
    <w:rsid w:val="0038549D"/>
    <w:rsid w:val="00385C44"/>
    <w:rsid w:val="00386521"/>
    <w:rsid w:val="00386566"/>
    <w:rsid w:val="003874D9"/>
    <w:rsid w:val="003875B9"/>
    <w:rsid w:val="0038760B"/>
    <w:rsid w:val="00387C5D"/>
    <w:rsid w:val="00391C22"/>
    <w:rsid w:val="00391C78"/>
    <w:rsid w:val="00391EC9"/>
    <w:rsid w:val="00391ED6"/>
    <w:rsid w:val="00391EF4"/>
    <w:rsid w:val="00392D04"/>
    <w:rsid w:val="0039314F"/>
    <w:rsid w:val="003944F5"/>
    <w:rsid w:val="00395FF9"/>
    <w:rsid w:val="0039627C"/>
    <w:rsid w:val="003965CB"/>
    <w:rsid w:val="0039697C"/>
    <w:rsid w:val="0039740E"/>
    <w:rsid w:val="00397ABB"/>
    <w:rsid w:val="003A0CFF"/>
    <w:rsid w:val="003A1CD9"/>
    <w:rsid w:val="003A1CE6"/>
    <w:rsid w:val="003A2A25"/>
    <w:rsid w:val="003A33A0"/>
    <w:rsid w:val="003A40DF"/>
    <w:rsid w:val="003A4970"/>
    <w:rsid w:val="003A49FA"/>
    <w:rsid w:val="003A5455"/>
    <w:rsid w:val="003A77D7"/>
    <w:rsid w:val="003A7BA3"/>
    <w:rsid w:val="003B23B0"/>
    <w:rsid w:val="003B2A23"/>
    <w:rsid w:val="003B3A9F"/>
    <w:rsid w:val="003B4323"/>
    <w:rsid w:val="003B499D"/>
    <w:rsid w:val="003B4D2E"/>
    <w:rsid w:val="003B4DCD"/>
    <w:rsid w:val="003B4DEF"/>
    <w:rsid w:val="003B5181"/>
    <w:rsid w:val="003B5936"/>
    <w:rsid w:val="003B655F"/>
    <w:rsid w:val="003B6FAF"/>
    <w:rsid w:val="003B7DBB"/>
    <w:rsid w:val="003C0AED"/>
    <w:rsid w:val="003C0BD5"/>
    <w:rsid w:val="003C0FF5"/>
    <w:rsid w:val="003C1359"/>
    <w:rsid w:val="003C13E7"/>
    <w:rsid w:val="003C1545"/>
    <w:rsid w:val="003C1F21"/>
    <w:rsid w:val="003C2557"/>
    <w:rsid w:val="003C2EF5"/>
    <w:rsid w:val="003C31EF"/>
    <w:rsid w:val="003C3D55"/>
    <w:rsid w:val="003C4346"/>
    <w:rsid w:val="003C47DE"/>
    <w:rsid w:val="003C4895"/>
    <w:rsid w:val="003C4CEC"/>
    <w:rsid w:val="003C4E9B"/>
    <w:rsid w:val="003C4F5E"/>
    <w:rsid w:val="003C65B5"/>
    <w:rsid w:val="003C6707"/>
    <w:rsid w:val="003C731A"/>
    <w:rsid w:val="003C7B44"/>
    <w:rsid w:val="003D0228"/>
    <w:rsid w:val="003D06A4"/>
    <w:rsid w:val="003D075C"/>
    <w:rsid w:val="003D090B"/>
    <w:rsid w:val="003D09A9"/>
    <w:rsid w:val="003D1171"/>
    <w:rsid w:val="003D17A8"/>
    <w:rsid w:val="003D1FDF"/>
    <w:rsid w:val="003D24E6"/>
    <w:rsid w:val="003D2DE6"/>
    <w:rsid w:val="003D2EF8"/>
    <w:rsid w:val="003D33E6"/>
    <w:rsid w:val="003D356F"/>
    <w:rsid w:val="003D38CE"/>
    <w:rsid w:val="003D3BF3"/>
    <w:rsid w:val="003D3C2F"/>
    <w:rsid w:val="003D42EF"/>
    <w:rsid w:val="003D491A"/>
    <w:rsid w:val="003D499C"/>
    <w:rsid w:val="003D53C9"/>
    <w:rsid w:val="003D576E"/>
    <w:rsid w:val="003D5877"/>
    <w:rsid w:val="003D59AA"/>
    <w:rsid w:val="003D5C4A"/>
    <w:rsid w:val="003D63DE"/>
    <w:rsid w:val="003D6816"/>
    <w:rsid w:val="003D6886"/>
    <w:rsid w:val="003D7197"/>
    <w:rsid w:val="003D7562"/>
    <w:rsid w:val="003D7716"/>
    <w:rsid w:val="003D7F86"/>
    <w:rsid w:val="003E0335"/>
    <w:rsid w:val="003E0490"/>
    <w:rsid w:val="003E066A"/>
    <w:rsid w:val="003E069E"/>
    <w:rsid w:val="003E0B36"/>
    <w:rsid w:val="003E18C0"/>
    <w:rsid w:val="003E1F45"/>
    <w:rsid w:val="003E215A"/>
    <w:rsid w:val="003E21B8"/>
    <w:rsid w:val="003E2830"/>
    <w:rsid w:val="003E2A9F"/>
    <w:rsid w:val="003E448B"/>
    <w:rsid w:val="003E4B39"/>
    <w:rsid w:val="003E4C66"/>
    <w:rsid w:val="003E5635"/>
    <w:rsid w:val="003E5A80"/>
    <w:rsid w:val="003E611A"/>
    <w:rsid w:val="003E61C3"/>
    <w:rsid w:val="003E6746"/>
    <w:rsid w:val="003E6761"/>
    <w:rsid w:val="003E67B2"/>
    <w:rsid w:val="003E6902"/>
    <w:rsid w:val="003E732D"/>
    <w:rsid w:val="003E7412"/>
    <w:rsid w:val="003E7BAA"/>
    <w:rsid w:val="003F0239"/>
    <w:rsid w:val="003F0BD0"/>
    <w:rsid w:val="003F10C6"/>
    <w:rsid w:val="003F211E"/>
    <w:rsid w:val="003F22F3"/>
    <w:rsid w:val="003F2952"/>
    <w:rsid w:val="003F36A3"/>
    <w:rsid w:val="003F3BFD"/>
    <w:rsid w:val="003F40B8"/>
    <w:rsid w:val="003F4AE0"/>
    <w:rsid w:val="003F52E8"/>
    <w:rsid w:val="003F536B"/>
    <w:rsid w:val="003F55BD"/>
    <w:rsid w:val="003F56AA"/>
    <w:rsid w:val="003F5E0A"/>
    <w:rsid w:val="003F62A6"/>
    <w:rsid w:val="003F68CE"/>
    <w:rsid w:val="003F73CB"/>
    <w:rsid w:val="003F7B97"/>
    <w:rsid w:val="003F7BBE"/>
    <w:rsid w:val="003F7EF2"/>
    <w:rsid w:val="003F7F00"/>
    <w:rsid w:val="00400AA9"/>
    <w:rsid w:val="00400F61"/>
    <w:rsid w:val="00400FF0"/>
    <w:rsid w:val="004010B0"/>
    <w:rsid w:val="004021EF"/>
    <w:rsid w:val="004025EF"/>
    <w:rsid w:val="00402B59"/>
    <w:rsid w:val="00402B7E"/>
    <w:rsid w:val="00402BB5"/>
    <w:rsid w:val="00403FAD"/>
    <w:rsid w:val="004041DC"/>
    <w:rsid w:val="00404AA8"/>
    <w:rsid w:val="00404FD7"/>
    <w:rsid w:val="00405574"/>
    <w:rsid w:val="00405978"/>
    <w:rsid w:val="00405F23"/>
    <w:rsid w:val="0040642A"/>
    <w:rsid w:val="004068D7"/>
    <w:rsid w:val="00407E02"/>
    <w:rsid w:val="00407EC5"/>
    <w:rsid w:val="00407FC5"/>
    <w:rsid w:val="00410851"/>
    <w:rsid w:val="00410F18"/>
    <w:rsid w:val="00411881"/>
    <w:rsid w:val="0041199E"/>
    <w:rsid w:val="00412187"/>
    <w:rsid w:val="0041247A"/>
    <w:rsid w:val="00412F68"/>
    <w:rsid w:val="00413823"/>
    <w:rsid w:val="00413842"/>
    <w:rsid w:val="004139C7"/>
    <w:rsid w:val="00413B7F"/>
    <w:rsid w:val="00413E71"/>
    <w:rsid w:val="004146E8"/>
    <w:rsid w:val="0041536E"/>
    <w:rsid w:val="00415F2C"/>
    <w:rsid w:val="00416C87"/>
    <w:rsid w:val="00417273"/>
    <w:rsid w:val="004179BF"/>
    <w:rsid w:val="004204B1"/>
    <w:rsid w:val="00420721"/>
    <w:rsid w:val="00420FAA"/>
    <w:rsid w:val="004219B6"/>
    <w:rsid w:val="004221CE"/>
    <w:rsid w:val="004221F1"/>
    <w:rsid w:val="00422C95"/>
    <w:rsid w:val="00422FD5"/>
    <w:rsid w:val="0042319C"/>
    <w:rsid w:val="0042326B"/>
    <w:rsid w:val="004233C6"/>
    <w:rsid w:val="004233D5"/>
    <w:rsid w:val="0042375C"/>
    <w:rsid w:val="00423C79"/>
    <w:rsid w:val="00423DC3"/>
    <w:rsid w:val="0042477F"/>
    <w:rsid w:val="0042554C"/>
    <w:rsid w:val="0042678A"/>
    <w:rsid w:val="00426CAA"/>
    <w:rsid w:val="00426ED0"/>
    <w:rsid w:val="00426F3A"/>
    <w:rsid w:val="00427348"/>
    <w:rsid w:val="004277EE"/>
    <w:rsid w:val="00427CE1"/>
    <w:rsid w:val="0043182D"/>
    <w:rsid w:val="0043198D"/>
    <w:rsid w:val="00431D47"/>
    <w:rsid w:val="00431DB2"/>
    <w:rsid w:val="00432ABD"/>
    <w:rsid w:val="00433096"/>
    <w:rsid w:val="004339FF"/>
    <w:rsid w:val="00433D2D"/>
    <w:rsid w:val="004343E0"/>
    <w:rsid w:val="00434F9A"/>
    <w:rsid w:val="00435542"/>
    <w:rsid w:val="004356BD"/>
    <w:rsid w:val="00435A03"/>
    <w:rsid w:val="00435B21"/>
    <w:rsid w:val="004371C9"/>
    <w:rsid w:val="004374EA"/>
    <w:rsid w:val="00437A66"/>
    <w:rsid w:val="00437B73"/>
    <w:rsid w:val="00437C52"/>
    <w:rsid w:val="00437E6A"/>
    <w:rsid w:val="004400AB"/>
    <w:rsid w:val="00440147"/>
    <w:rsid w:val="004404BE"/>
    <w:rsid w:val="00440633"/>
    <w:rsid w:val="00440CE8"/>
    <w:rsid w:val="00441258"/>
    <w:rsid w:val="004429D5"/>
    <w:rsid w:val="00442E25"/>
    <w:rsid w:val="00443738"/>
    <w:rsid w:val="00443995"/>
    <w:rsid w:val="00443C94"/>
    <w:rsid w:val="00444495"/>
    <w:rsid w:val="00444B18"/>
    <w:rsid w:val="00444F28"/>
    <w:rsid w:val="0044527A"/>
    <w:rsid w:val="00445366"/>
    <w:rsid w:val="004458CE"/>
    <w:rsid w:val="00446076"/>
    <w:rsid w:val="0044668E"/>
    <w:rsid w:val="004469C6"/>
    <w:rsid w:val="00446BA6"/>
    <w:rsid w:val="00446C0A"/>
    <w:rsid w:val="00447299"/>
    <w:rsid w:val="0045058E"/>
    <w:rsid w:val="004508E8"/>
    <w:rsid w:val="00450B30"/>
    <w:rsid w:val="00450C8E"/>
    <w:rsid w:val="00450FE3"/>
    <w:rsid w:val="004511A3"/>
    <w:rsid w:val="004511DB"/>
    <w:rsid w:val="0045148E"/>
    <w:rsid w:val="004517D1"/>
    <w:rsid w:val="00452143"/>
    <w:rsid w:val="00452D2D"/>
    <w:rsid w:val="00452E74"/>
    <w:rsid w:val="00452FE0"/>
    <w:rsid w:val="004530C9"/>
    <w:rsid w:val="004531DA"/>
    <w:rsid w:val="00453383"/>
    <w:rsid w:val="0045338A"/>
    <w:rsid w:val="004535E4"/>
    <w:rsid w:val="004550EA"/>
    <w:rsid w:val="00455709"/>
    <w:rsid w:val="00455A36"/>
    <w:rsid w:val="00456111"/>
    <w:rsid w:val="00456C3B"/>
    <w:rsid w:val="00456C6E"/>
    <w:rsid w:val="004571BE"/>
    <w:rsid w:val="004576FF"/>
    <w:rsid w:val="00460CD3"/>
    <w:rsid w:val="00461749"/>
    <w:rsid w:val="004632B5"/>
    <w:rsid w:val="0046339A"/>
    <w:rsid w:val="004634C3"/>
    <w:rsid w:val="004639A3"/>
    <w:rsid w:val="00464023"/>
    <w:rsid w:val="00464C8F"/>
    <w:rsid w:val="00465990"/>
    <w:rsid w:val="00465C3A"/>
    <w:rsid w:val="00466AF9"/>
    <w:rsid w:val="00466D22"/>
    <w:rsid w:val="0046753C"/>
    <w:rsid w:val="004703B6"/>
    <w:rsid w:val="00470A1E"/>
    <w:rsid w:val="00470C2D"/>
    <w:rsid w:val="00471339"/>
    <w:rsid w:val="004716A9"/>
    <w:rsid w:val="00471C87"/>
    <w:rsid w:val="00472311"/>
    <w:rsid w:val="00472794"/>
    <w:rsid w:val="00472FE8"/>
    <w:rsid w:val="00474521"/>
    <w:rsid w:val="0047503F"/>
    <w:rsid w:val="00475150"/>
    <w:rsid w:val="00476325"/>
    <w:rsid w:val="0048001E"/>
    <w:rsid w:val="004800D0"/>
    <w:rsid w:val="004800FC"/>
    <w:rsid w:val="004803A6"/>
    <w:rsid w:val="00481430"/>
    <w:rsid w:val="00481531"/>
    <w:rsid w:val="00481C74"/>
    <w:rsid w:val="00481CA0"/>
    <w:rsid w:val="00482E88"/>
    <w:rsid w:val="004830AF"/>
    <w:rsid w:val="0048384A"/>
    <w:rsid w:val="00484044"/>
    <w:rsid w:val="00484947"/>
    <w:rsid w:val="004849E8"/>
    <w:rsid w:val="00484E43"/>
    <w:rsid w:val="004856CE"/>
    <w:rsid w:val="004857CE"/>
    <w:rsid w:val="00486055"/>
    <w:rsid w:val="0048613C"/>
    <w:rsid w:val="00486541"/>
    <w:rsid w:val="0048693D"/>
    <w:rsid w:val="004870E9"/>
    <w:rsid w:val="00487381"/>
    <w:rsid w:val="004878F1"/>
    <w:rsid w:val="00490074"/>
    <w:rsid w:val="0049128C"/>
    <w:rsid w:val="00491725"/>
    <w:rsid w:val="004924C1"/>
    <w:rsid w:val="0049277E"/>
    <w:rsid w:val="004927B4"/>
    <w:rsid w:val="00492BB3"/>
    <w:rsid w:val="00492DE4"/>
    <w:rsid w:val="00493876"/>
    <w:rsid w:val="0049406D"/>
    <w:rsid w:val="00494702"/>
    <w:rsid w:val="00494AF2"/>
    <w:rsid w:val="00494AF4"/>
    <w:rsid w:val="00495D32"/>
    <w:rsid w:val="004969D1"/>
    <w:rsid w:val="00496BA7"/>
    <w:rsid w:val="00496F7F"/>
    <w:rsid w:val="00497460"/>
    <w:rsid w:val="00497C3B"/>
    <w:rsid w:val="004A0084"/>
    <w:rsid w:val="004A0163"/>
    <w:rsid w:val="004A0D44"/>
    <w:rsid w:val="004A11D6"/>
    <w:rsid w:val="004A1AA6"/>
    <w:rsid w:val="004A1B84"/>
    <w:rsid w:val="004A2AB4"/>
    <w:rsid w:val="004A321E"/>
    <w:rsid w:val="004A324E"/>
    <w:rsid w:val="004A401F"/>
    <w:rsid w:val="004A467E"/>
    <w:rsid w:val="004A492F"/>
    <w:rsid w:val="004A5907"/>
    <w:rsid w:val="004A5DE7"/>
    <w:rsid w:val="004B03E8"/>
    <w:rsid w:val="004B05A0"/>
    <w:rsid w:val="004B067C"/>
    <w:rsid w:val="004B15AE"/>
    <w:rsid w:val="004B1623"/>
    <w:rsid w:val="004B191F"/>
    <w:rsid w:val="004B1A0D"/>
    <w:rsid w:val="004B1AC9"/>
    <w:rsid w:val="004B1F42"/>
    <w:rsid w:val="004B3366"/>
    <w:rsid w:val="004B386E"/>
    <w:rsid w:val="004B3BA8"/>
    <w:rsid w:val="004B4BF0"/>
    <w:rsid w:val="004B4F51"/>
    <w:rsid w:val="004B500C"/>
    <w:rsid w:val="004B5CD8"/>
    <w:rsid w:val="004B6C55"/>
    <w:rsid w:val="004B7186"/>
    <w:rsid w:val="004C038A"/>
    <w:rsid w:val="004C0756"/>
    <w:rsid w:val="004C07AD"/>
    <w:rsid w:val="004C091C"/>
    <w:rsid w:val="004C1110"/>
    <w:rsid w:val="004C17D3"/>
    <w:rsid w:val="004C4CF3"/>
    <w:rsid w:val="004C6491"/>
    <w:rsid w:val="004C6823"/>
    <w:rsid w:val="004C68CD"/>
    <w:rsid w:val="004C6A7F"/>
    <w:rsid w:val="004C6DFE"/>
    <w:rsid w:val="004C6F3E"/>
    <w:rsid w:val="004C728E"/>
    <w:rsid w:val="004C7E03"/>
    <w:rsid w:val="004D012C"/>
    <w:rsid w:val="004D0326"/>
    <w:rsid w:val="004D05DD"/>
    <w:rsid w:val="004D06B0"/>
    <w:rsid w:val="004D0E59"/>
    <w:rsid w:val="004D0F0B"/>
    <w:rsid w:val="004D11B9"/>
    <w:rsid w:val="004D1657"/>
    <w:rsid w:val="004D1A19"/>
    <w:rsid w:val="004D25C3"/>
    <w:rsid w:val="004D3E2A"/>
    <w:rsid w:val="004D42B6"/>
    <w:rsid w:val="004D461D"/>
    <w:rsid w:val="004D4733"/>
    <w:rsid w:val="004D4906"/>
    <w:rsid w:val="004D4F90"/>
    <w:rsid w:val="004D53D9"/>
    <w:rsid w:val="004D54C5"/>
    <w:rsid w:val="004D554F"/>
    <w:rsid w:val="004D56D6"/>
    <w:rsid w:val="004D5B1C"/>
    <w:rsid w:val="004D618D"/>
    <w:rsid w:val="004D6B97"/>
    <w:rsid w:val="004D7B7E"/>
    <w:rsid w:val="004D7C39"/>
    <w:rsid w:val="004E03AD"/>
    <w:rsid w:val="004E0435"/>
    <w:rsid w:val="004E0507"/>
    <w:rsid w:val="004E0673"/>
    <w:rsid w:val="004E088D"/>
    <w:rsid w:val="004E0D71"/>
    <w:rsid w:val="004E12A4"/>
    <w:rsid w:val="004E1E86"/>
    <w:rsid w:val="004E239B"/>
    <w:rsid w:val="004E3AF6"/>
    <w:rsid w:val="004E3FE1"/>
    <w:rsid w:val="004E4208"/>
    <w:rsid w:val="004E4368"/>
    <w:rsid w:val="004E4AF7"/>
    <w:rsid w:val="004E570D"/>
    <w:rsid w:val="004E5BD8"/>
    <w:rsid w:val="004E61A3"/>
    <w:rsid w:val="004E6621"/>
    <w:rsid w:val="004E6686"/>
    <w:rsid w:val="004E69CE"/>
    <w:rsid w:val="004E750E"/>
    <w:rsid w:val="004E7825"/>
    <w:rsid w:val="004E7A82"/>
    <w:rsid w:val="004F05B2"/>
    <w:rsid w:val="004F10D6"/>
    <w:rsid w:val="004F1E24"/>
    <w:rsid w:val="004F20DB"/>
    <w:rsid w:val="004F2607"/>
    <w:rsid w:val="004F26AC"/>
    <w:rsid w:val="004F3497"/>
    <w:rsid w:val="004F3515"/>
    <w:rsid w:val="004F3A72"/>
    <w:rsid w:val="004F5B61"/>
    <w:rsid w:val="004F5FA0"/>
    <w:rsid w:val="004F62CD"/>
    <w:rsid w:val="004F6E94"/>
    <w:rsid w:val="004F795B"/>
    <w:rsid w:val="0050031A"/>
    <w:rsid w:val="00500F19"/>
    <w:rsid w:val="005011C0"/>
    <w:rsid w:val="00501999"/>
    <w:rsid w:val="00501FE9"/>
    <w:rsid w:val="0050291B"/>
    <w:rsid w:val="00503EC5"/>
    <w:rsid w:val="00504696"/>
    <w:rsid w:val="005048E8"/>
    <w:rsid w:val="00504911"/>
    <w:rsid w:val="00504D8A"/>
    <w:rsid w:val="005057BB"/>
    <w:rsid w:val="0050597A"/>
    <w:rsid w:val="0050599B"/>
    <w:rsid w:val="00506C24"/>
    <w:rsid w:val="00507071"/>
    <w:rsid w:val="00510075"/>
    <w:rsid w:val="00510510"/>
    <w:rsid w:val="00511352"/>
    <w:rsid w:val="005113A3"/>
    <w:rsid w:val="005123D7"/>
    <w:rsid w:val="00512A7D"/>
    <w:rsid w:val="00512A8C"/>
    <w:rsid w:val="00513955"/>
    <w:rsid w:val="00513D44"/>
    <w:rsid w:val="00513FE1"/>
    <w:rsid w:val="00514067"/>
    <w:rsid w:val="0051443D"/>
    <w:rsid w:val="005147DB"/>
    <w:rsid w:val="00514850"/>
    <w:rsid w:val="00514A66"/>
    <w:rsid w:val="00515076"/>
    <w:rsid w:val="00515646"/>
    <w:rsid w:val="00515B27"/>
    <w:rsid w:val="0051604F"/>
    <w:rsid w:val="00516644"/>
    <w:rsid w:val="00517425"/>
    <w:rsid w:val="00517A9A"/>
    <w:rsid w:val="00520498"/>
    <w:rsid w:val="00520840"/>
    <w:rsid w:val="00520C17"/>
    <w:rsid w:val="00521494"/>
    <w:rsid w:val="005220FC"/>
    <w:rsid w:val="0052271B"/>
    <w:rsid w:val="00522923"/>
    <w:rsid w:val="00522985"/>
    <w:rsid w:val="005229C5"/>
    <w:rsid w:val="0052343A"/>
    <w:rsid w:val="005234D6"/>
    <w:rsid w:val="00523940"/>
    <w:rsid w:val="00523A37"/>
    <w:rsid w:val="005245EB"/>
    <w:rsid w:val="005255F0"/>
    <w:rsid w:val="00526002"/>
    <w:rsid w:val="00527FB3"/>
    <w:rsid w:val="00530007"/>
    <w:rsid w:val="00530027"/>
    <w:rsid w:val="00530FEB"/>
    <w:rsid w:val="00531E16"/>
    <w:rsid w:val="00531E1D"/>
    <w:rsid w:val="00531FB6"/>
    <w:rsid w:val="00532125"/>
    <w:rsid w:val="00532177"/>
    <w:rsid w:val="00532539"/>
    <w:rsid w:val="00532557"/>
    <w:rsid w:val="00532B33"/>
    <w:rsid w:val="00532D54"/>
    <w:rsid w:val="0053383F"/>
    <w:rsid w:val="0053396C"/>
    <w:rsid w:val="00533AD8"/>
    <w:rsid w:val="00534094"/>
    <w:rsid w:val="00534A3C"/>
    <w:rsid w:val="00535426"/>
    <w:rsid w:val="0053590E"/>
    <w:rsid w:val="00537707"/>
    <w:rsid w:val="00537DFA"/>
    <w:rsid w:val="005405B9"/>
    <w:rsid w:val="00541591"/>
    <w:rsid w:val="005417D8"/>
    <w:rsid w:val="00541EA3"/>
    <w:rsid w:val="005428D3"/>
    <w:rsid w:val="00542B44"/>
    <w:rsid w:val="00542C62"/>
    <w:rsid w:val="0054329A"/>
    <w:rsid w:val="005437B1"/>
    <w:rsid w:val="00543E00"/>
    <w:rsid w:val="00544189"/>
    <w:rsid w:val="00544391"/>
    <w:rsid w:val="00544455"/>
    <w:rsid w:val="0054486F"/>
    <w:rsid w:val="005448DB"/>
    <w:rsid w:val="00544DD1"/>
    <w:rsid w:val="0054533E"/>
    <w:rsid w:val="00545ED9"/>
    <w:rsid w:val="00545FC0"/>
    <w:rsid w:val="005460AE"/>
    <w:rsid w:val="0054658E"/>
    <w:rsid w:val="00547346"/>
    <w:rsid w:val="0055079E"/>
    <w:rsid w:val="00550A29"/>
    <w:rsid w:val="00551A1A"/>
    <w:rsid w:val="00551C52"/>
    <w:rsid w:val="00551EB4"/>
    <w:rsid w:val="005527D0"/>
    <w:rsid w:val="00552CBD"/>
    <w:rsid w:val="00552E71"/>
    <w:rsid w:val="00552F7E"/>
    <w:rsid w:val="00553479"/>
    <w:rsid w:val="00553BAA"/>
    <w:rsid w:val="00554388"/>
    <w:rsid w:val="00554785"/>
    <w:rsid w:val="00554A51"/>
    <w:rsid w:val="00554ACC"/>
    <w:rsid w:val="00554B5F"/>
    <w:rsid w:val="00556E60"/>
    <w:rsid w:val="00560788"/>
    <w:rsid w:val="00560B4F"/>
    <w:rsid w:val="0056115A"/>
    <w:rsid w:val="00561A2A"/>
    <w:rsid w:val="00562558"/>
    <w:rsid w:val="00562BFC"/>
    <w:rsid w:val="00562F5C"/>
    <w:rsid w:val="00563400"/>
    <w:rsid w:val="0056341E"/>
    <w:rsid w:val="0056495A"/>
    <w:rsid w:val="00564B8C"/>
    <w:rsid w:val="00564D31"/>
    <w:rsid w:val="00565364"/>
    <w:rsid w:val="005665F5"/>
    <w:rsid w:val="00566CA7"/>
    <w:rsid w:val="00566ECF"/>
    <w:rsid w:val="00567A1F"/>
    <w:rsid w:val="00567C3D"/>
    <w:rsid w:val="00567DFA"/>
    <w:rsid w:val="0057019D"/>
    <w:rsid w:val="00570755"/>
    <w:rsid w:val="005719CC"/>
    <w:rsid w:val="00571A1A"/>
    <w:rsid w:val="005728B4"/>
    <w:rsid w:val="00572B71"/>
    <w:rsid w:val="00572C04"/>
    <w:rsid w:val="00572E81"/>
    <w:rsid w:val="00573019"/>
    <w:rsid w:val="00573B6F"/>
    <w:rsid w:val="00574067"/>
    <w:rsid w:val="005743AB"/>
    <w:rsid w:val="0057459D"/>
    <w:rsid w:val="005749CC"/>
    <w:rsid w:val="005751DD"/>
    <w:rsid w:val="00575566"/>
    <w:rsid w:val="00576111"/>
    <w:rsid w:val="0057669E"/>
    <w:rsid w:val="00576D0C"/>
    <w:rsid w:val="00577208"/>
    <w:rsid w:val="005772AE"/>
    <w:rsid w:val="00577AB0"/>
    <w:rsid w:val="00577BD0"/>
    <w:rsid w:val="00577CE7"/>
    <w:rsid w:val="005808DF"/>
    <w:rsid w:val="005809D7"/>
    <w:rsid w:val="00581791"/>
    <w:rsid w:val="00581AD5"/>
    <w:rsid w:val="00582180"/>
    <w:rsid w:val="005821B3"/>
    <w:rsid w:val="00583141"/>
    <w:rsid w:val="005835F0"/>
    <w:rsid w:val="00583694"/>
    <w:rsid w:val="005837D1"/>
    <w:rsid w:val="00583B6D"/>
    <w:rsid w:val="00583FAC"/>
    <w:rsid w:val="00584482"/>
    <w:rsid w:val="00585298"/>
    <w:rsid w:val="00586BAF"/>
    <w:rsid w:val="005871A9"/>
    <w:rsid w:val="00587F36"/>
    <w:rsid w:val="0059014E"/>
    <w:rsid w:val="00590B19"/>
    <w:rsid w:val="00590C50"/>
    <w:rsid w:val="00590D29"/>
    <w:rsid w:val="005910B9"/>
    <w:rsid w:val="00591643"/>
    <w:rsid w:val="005917D2"/>
    <w:rsid w:val="005919B4"/>
    <w:rsid w:val="00592134"/>
    <w:rsid w:val="00592EDB"/>
    <w:rsid w:val="00593BA6"/>
    <w:rsid w:val="00593BAA"/>
    <w:rsid w:val="005946F8"/>
    <w:rsid w:val="005949E9"/>
    <w:rsid w:val="005953C0"/>
    <w:rsid w:val="00595E81"/>
    <w:rsid w:val="005960CE"/>
    <w:rsid w:val="005961FC"/>
    <w:rsid w:val="00596406"/>
    <w:rsid w:val="005969CC"/>
    <w:rsid w:val="00596D74"/>
    <w:rsid w:val="00596FDB"/>
    <w:rsid w:val="0059758F"/>
    <w:rsid w:val="00597DB5"/>
    <w:rsid w:val="005A0BA3"/>
    <w:rsid w:val="005A0CA3"/>
    <w:rsid w:val="005A1B0E"/>
    <w:rsid w:val="005A2217"/>
    <w:rsid w:val="005A277A"/>
    <w:rsid w:val="005A36C4"/>
    <w:rsid w:val="005A3814"/>
    <w:rsid w:val="005A3B35"/>
    <w:rsid w:val="005A44F9"/>
    <w:rsid w:val="005A48D9"/>
    <w:rsid w:val="005A5F37"/>
    <w:rsid w:val="005A6375"/>
    <w:rsid w:val="005A729A"/>
    <w:rsid w:val="005B0C59"/>
    <w:rsid w:val="005B15C6"/>
    <w:rsid w:val="005B1D20"/>
    <w:rsid w:val="005B1D6D"/>
    <w:rsid w:val="005B235E"/>
    <w:rsid w:val="005B26C4"/>
    <w:rsid w:val="005B2EC2"/>
    <w:rsid w:val="005B2EC6"/>
    <w:rsid w:val="005B38D6"/>
    <w:rsid w:val="005B4059"/>
    <w:rsid w:val="005B4D56"/>
    <w:rsid w:val="005B4EB8"/>
    <w:rsid w:val="005B50AC"/>
    <w:rsid w:val="005B5A1A"/>
    <w:rsid w:val="005B5D6C"/>
    <w:rsid w:val="005B6175"/>
    <w:rsid w:val="005B6283"/>
    <w:rsid w:val="005B6B32"/>
    <w:rsid w:val="005B720D"/>
    <w:rsid w:val="005B7225"/>
    <w:rsid w:val="005B75A0"/>
    <w:rsid w:val="005B7F79"/>
    <w:rsid w:val="005C030D"/>
    <w:rsid w:val="005C032D"/>
    <w:rsid w:val="005C0905"/>
    <w:rsid w:val="005C0A8F"/>
    <w:rsid w:val="005C19FD"/>
    <w:rsid w:val="005C1A8B"/>
    <w:rsid w:val="005C26F4"/>
    <w:rsid w:val="005C2939"/>
    <w:rsid w:val="005C3C7D"/>
    <w:rsid w:val="005C3CF2"/>
    <w:rsid w:val="005C545B"/>
    <w:rsid w:val="005C5EA1"/>
    <w:rsid w:val="005C7783"/>
    <w:rsid w:val="005C7BA6"/>
    <w:rsid w:val="005D0C45"/>
    <w:rsid w:val="005D0EA9"/>
    <w:rsid w:val="005D1506"/>
    <w:rsid w:val="005D1B0B"/>
    <w:rsid w:val="005D1BC9"/>
    <w:rsid w:val="005D1E33"/>
    <w:rsid w:val="005D26C0"/>
    <w:rsid w:val="005D2ED4"/>
    <w:rsid w:val="005D3935"/>
    <w:rsid w:val="005D4AEA"/>
    <w:rsid w:val="005D5616"/>
    <w:rsid w:val="005D5641"/>
    <w:rsid w:val="005D63FE"/>
    <w:rsid w:val="005D6530"/>
    <w:rsid w:val="005D6F35"/>
    <w:rsid w:val="005D6F62"/>
    <w:rsid w:val="005D7ADF"/>
    <w:rsid w:val="005D7B2A"/>
    <w:rsid w:val="005D7BB3"/>
    <w:rsid w:val="005D7CD1"/>
    <w:rsid w:val="005E126D"/>
    <w:rsid w:val="005E2B35"/>
    <w:rsid w:val="005E2FC1"/>
    <w:rsid w:val="005E305E"/>
    <w:rsid w:val="005E3093"/>
    <w:rsid w:val="005E3C63"/>
    <w:rsid w:val="005E48AB"/>
    <w:rsid w:val="005E4961"/>
    <w:rsid w:val="005E4EC8"/>
    <w:rsid w:val="005E54D2"/>
    <w:rsid w:val="005E7391"/>
    <w:rsid w:val="005E7ED7"/>
    <w:rsid w:val="005F004E"/>
    <w:rsid w:val="005F00B5"/>
    <w:rsid w:val="005F0AB0"/>
    <w:rsid w:val="005F1454"/>
    <w:rsid w:val="005F18D3"/>
    <w:rsid w:val="005F1BCB"/>
    <w:rsid w:val="005F1D01"/>
    <w:rsid w:val="005F1E22"/>
    <w:rsid w:val="005F21C2"/>
    <w:rsid w:val="005F2367"/>
    <w:rsid w:val="005F27FF"/>
    <w:rsid w:val="005F306A"/>
    <w:rsid w:val="005F35E6"/>
    <w:rsid w:val="005F4655"/>
    <w:rsid w:val="005F4E02"/>
    <w:rsid w:val="005F5A0A"/>
    <w:rsid w:val="005F603B"/>
    <w:rsid w:val="005F6108"/>
    <w:rsid w:val="005F6139"/>
    <w:rsid w:val="005F6530"/>
    <w:rsid w:val="005F6AE9"/>
    <w:rsid w:val="005F6FFE"/>
    <w:rsid w:val="005F77C2"/>
    <w:rsid w:val="00600412"/>
    <w:rsid w:val="00600663"/>
    <w:rsid w:val="006006FB"/>
    <w:rsid w:val="00600F92"/>
    <w:rsid w:val="00601378"/>
    <w:rsid w:val="006019D8"/>
    <w:rsid w:val="00601CDA"/>
    <w:rsid w:val="00602647"/>
    <w:rsid w:val="00602991"/>
    <w:rsid w:val="006039CD"/>
    <w:rsid w:val="00603EEB"/>
    <w:rsid w:val="00604033"/>
    <w:rsid w:val="00604339"/>
    <w:rsid w:val="006044A5"/>
    <w:rsid w:val="00604EF6"/>
    <w:rsid w:val="0060592E"/>
    <w:rsid w:val="006063C4"/>
    <w:rsid w:val="00606722"/>
    <w:rsid w:val="00606D09"/>
    <w:rsid w:val="00610C3F"/>
    <w:rsid w:val="00610C4E"/>
    <w:rsid w:val="00611365"/>
    <w:rsid w:val="0061141B"/>
    <w:rsid w:val="006116FC"/>
    <w:rsid w:val="0061197F"/>
    <w:rsid w:val="00611D30"/>
    <w:rsid w:val="00612E56"/>
    <w:rsid w:val="00612F71"/>
    <w:rsid w:val="006132C1"/>
    <w:rsid w:val="0061332F"/>
    <w:rsid w:val="00613415"/>
    <w:rsid w:val="0061364B"/>
    <w:rsid w:val="00613BCC"/>
    <w:rsid w:val="006143A3"/>
    <w:rsid w:val="006157C1"/>
    <w:rsid w:val="00615BB9"/>
    <w:rsid w:val="00615F8E"/>
    <w:rsid w:val="006163BA"/>
    <w:rsid w:val="00616553"/>
    <w:rsid w:val="006166C1"/>
    <w:rsid w:val="006167EC"/>
    <w:rsid w:val="00616AD0"/>
    <w:rsid w:val="00616CC0"/>
    <w:rsid w:val="00617633"/>
    <w:rsid w:val="00617DCE"/>
    <w:rsid w:val="006207FF"/>
    <w:rsid w:val="006208B4"/>
    <w:rsid w:val="0062198A"/>
    <w:rsid w:val="00621BFF"/>
    <w:rsid w:val="00622840"/>
    <w:rsid w:val="00622A2C"/>
    <w:rsid w:val="00622CB2"/>
    <w:rsid w:val="006239FA"/>
    <w:rsid w:val="00623C7D"/>
    <w:rsid w:val="006257F8"/>
    <w:rsid w:val="006258C4"/>
    <w:rsid w:val="00625F2D"/>
    <w:rsid w:val="006264ED"/>
    <w:rsid w:val="00626A3A"/>
    <w:rsid w:val="00627107"/>
    <w:rsid w:val="0062736D"/>
    <w:rsid w:val="0063049E"/>
    <w:rsid w:val="00630528"/>
    <w:rsid w:val="00630D9C"/>
    <w:rsid w:val="00630EFE"/>
    <w:rsid w:val="00631129"/>
    <w:rsid w:val="0063143A"/>
    <w:rsid w:val="0063153F"/>
    <w:rsid w:val="00631A01"/>
    <w:rsid w:val="00632449"/>
    <w:rsid w:val="00632A29"/>
    <w:rsid w:val="00632B08"/>
    <w:rsid w:val="00632C63"/>
    <w:rsid w:val="00633091"/>
    <w:rsid w:val="0063345D"/>
    <w:rsid w:val="00633763"/>
    <w:rsid w:val="00633AC5"/>
    <w:rsid w:val="00633AE2"/>
    <w:rsid w:val="00633D5E"/>
    <w:rsid w:val="00633DB3"/>
    <w:rsid w:val="006340BB"/>
    <w:rsid w:val="00634EB2"/>
    <w:rsid w:val="006360CC"/>
    <w:rsid w:val="00636398"/>
    <w:rsid w:val="00636C34"/>
    <w:rsid w:val="00636EBC"/>
    <w:rsid w:val="00637964"/>
    <w:rsid w:val="00637B7A"/>
    <w:rsid w:val="00637BAC"/>
    <w:rsid w:val="00640443"/>
    <w:rsid w:val="00640E0E"/>
    <w:rsid w:val="00641034"/>
    <w:rsid w:val="006414EA"/>
    <w:rsid w:val="0064150A"/>
    <w:rsid w:val="006419D9"/>
    <w:rsid w:val="0064242A"/>
    <w:rsid w:val="0064287A"/>
    <w:rsid w:val="00642C9A"/>
    <w:rsid w:val="00642F0A"/>
    <w:rsid w:val="00643B27"/>
    <w:rsid w:val="0064436C"/>
    <w:rsid w:val="00644E69"/>
    <w:rsid w:val="00645443"/>
    <w:rsid w:val="00645899"/>
    <w:rsid w:val="0064590D"/>
    <w:rsid w:val="00645942"/>
    <w:rsid w:val="00645D28"/>
    <w:rsid w:val="00646632"/>
    <w:rsid w:val="00647810"/>
    <w:rsid w:val="00650C56"/>
    <w:rsid w:val="00651DED"/>
    <w:rsid w:val="00652AD4"/>
    <w:rsid w:val="00652C3A"/>
    <w:rsid w:val="006532D4"/>
    <w:rsid w:val="006539F3"/>
    <w:rsid w:val="00653B9E"/>
    <w:rsid w:val="00653FB5"/>
    <w:rsid w:val="006540A6"/>
    <w:rsid w:val="00654141"/>
    <w:rsid w:val="00654C7A"/>
    <w:rsid w:val="00654D08"/>
    <w:rsid w:val="006556B7"/>
    <w:rsid w:val="00655762"/>
    <w:rsid w:val="00655848"/>
    <w:rsid w:val="00655A4F"/>
    <w:rsid w:val="006568DD"/>
    <w:rsid w:val="00657323"/>
    <w:rsid w:val="0065780F"/>
    <w:rsid w:val="00657C8D"/>
    <w:rsid w:val="00660231"/>
    <w:rsid w:val="00660255"/>
    <w:rsid w:val="0066154C"/>
    <w:rsid w:val="00661C15"/>
    <w:rsid w:val="006626C2"/>
    <w:rsid w:val="00663038"/>
    <w:rsid w:val="006630E2"/>
    <w:rsid w:val="00663144"/>
    <w:rsid w:val="006634D0"/>
    <w:rsid w:val="006642C0"/>
    <w:rsid w:val="00664A47"/>
    <w:rsid w:val="006652D0"/>
    <w:rsid w:val="006656C5"/>
    <w:rsid w:val="006657ED"/>
    <w:rsid w:val="006659A7"/>
    <w:rsid w:val="0066604F"/>
    <w:rsid w:val="00666189"/>
    <w:rsid w:val="0066630E"/>
    <w:rsid w:val="006667D5"/>
    <w:rsid w:val="00666A35"/>
    <w:rsid w:val="00666A9F"/>
    <w:rsid w:val="0066743C"/>
    <w:rsid w:val="00667A6B"/>
    <w:rsid w:val="00667E4A"/>
    <w:rsid w:val="006701D6"/>
    <w:rsid w:val="006702EA"/>
    <w:rsid w:val="006704F8"/>
    <w:rsid w:val="006708A2"/>
    <w:rsid w:val="00670CC1"/>
    <w:rsid w:val="006716B8"/>
    <w:rsid w:val="00671F5B"/>
    <w:rsid w:val="00671FB1"/>
    <w:rsid w:val="00672670"/>
    <w:rsid w:val="006729A5"/>
    <w:rsid w:val="00672CB4"/>
    <w:rsid w:val="0067323B"/>
    <w:rsid w:val="00673CC2"/>
    <w:rsid w:val="00674052"/>
    <w:rsid w:val="0067524B"/>
    <w:rsid w:val="006752B9"/>
    <w:rsid w:val="00675472"/>
    <w:rsid w:val="00675770"/>
    <w:rsid w:val="00675C83"/>
    <w:rsid w:val="00675DFF"/>
    <w:rsid w:val="00676096"/>
    <w:rsid w:val="00676440"/>
    <w:rsid w:val="00676F00"/>
    <w:rsid w:val="00677A9C"/>
    <w:rsid w:val="00677AC0"/>
    <w:rsid w:val="00677CDD"/>
    <w:rsid w:val="00677F3C"/>
    <w:rsid w:val="0068098E"/>
    <w:rsid w:val="00680E4C"/>
    <w:rsid w:val="00681245"/>
    <w:rsid w:val="00681325"/>
    <w:rsid w:val="006820F4"/>
    <w:rsid w:val="00682A66"/>
    <w:rsid w:val="00682D68"/>
    <w:rsid w:val="00682F03"/>
    <w:rsid w:val="00683997"/>
    <w:rsid w:val="006839D8"/>
    <w:rsid w:val="00683D7C"/>
    <w:rsid w:val="0068434A"/>
    <w:rsid w:val="00684380"/>
    <w:rsid w:val="00684BF4"/>
    <w:rsid w:val="00684F1F"/>
    <w:rsid w:val="00685CBE"/>
    <w:rsid w:val="00686100"/>
    <w:rsid w:val="0068616B"/>
    <w:rsid w:val="00686D54"/>
    <w:rsid w:val="00687160"/>
    <w:rsid w:val="006913B8"/>
    <w:rsid w:val="0069193D"/>
    <w:rsid w:val="00691AB1"/>
    <w:rsid w:val="00691DB5"/>
    <w:rsid w:val="00691E36"/>
    <w:rsid w:val="00692015"/>
    <w:rsid w:val="006931B6"/>
    <w:rsid w:val="006939BD"/>
    <w:rsid w:val="00693C7C"/>
    <w:rsid w:val="00693D04"/>
    <w:rsid w:val="00693E1A"/>
    <w:rsid w:val="00694B56"/>
    <w:rsid w:val="00694D60"/>
    <w:rsid w:val="00694E90"/>
    <w:rsid w:val="00695210"/>
    <w:rsid w:val="00697206"/>
    <w:rsid w:val="006974F7"/>
    <w:rsid w:val="006A08AE"/>
    <w:rsid w:val="006A0E17"/>
    <w:rsid w:val="006A160F"/>
    <w:rsid w:val="006A2156"/>
    <w:rsid w:val="006A21E0"/>
    <w:rsid w:val="006A303C"/>
    <w:rsid w:val="006A3767"/>
    <w:rsid w:val="006A3D18"/>
    <w:rsid w:val="006A4BCB"/>
    <w:rsid w:val="006A508A"/>
    <w:rsid w:val="006A541B"/>
    <w:rsid w:val="006A5846"/>
    <w:rsid w:val="006A617D"/>
    <w:rsid w:val="006A671B"/>
    <w:rsid w:val="006A67D4"/>
    <w:rsid w:val="006A7230"/>
    <w:rsid w:val="006A7D85"/>
    <w:rsid w:val="006B00DB"/>
    <w:rsid w:val="006B05AF"/>
    <w:rsid w:val="006B0CFB"/>
    <w:rsid w:val="006B0FD6"/>
    <w:rsid w:val="006B1145"/>
    <w:rsid w:val="006B1F8F"/>
    <w:rsid w:val="006B20B1"/>
    <w:rsid w:val="006B258B"/>
    <w:rsid w:val="006B2A19"/>
    <w:rsid w:val="006B2FCA"/>
    <w:rsid w:val="006B335A"/>
    <w:rsid w:val="006B33BE"/>
    <w:rsid w:val="006B369A"/>
    <w:rsid w:val="006B3713"/>
    <w:rsid w:val="006B3A47"/>
    <w:rsid w:val="006B3A4D"/>
    <w:rsid w:val="006B3E55"/>
    <w:rsid w:val="006B40FA"/>
    <w:rsid w:val="006B426F"/>
    <w:rsid w:val="006B4E9C"/>
    <w:rsid w:val="006B5056"/>
    <w:rsid w:val="006B530C"/>
    <w:rsid w:val="006B6365"/>
    <w:rsid w:val="006B6E41"/>
    <w:rsid w:val="006B70D0"/>
    <w:rsid w:val="006B74B0"/>
    <w:rsid w:val="006B759F"/>
    <w:rsid w:val="006B76E3"/>
    <w:rsid w:val="006B7ECB"/>
    <w:rsid w:val="006C0236"/>
    <w:rsid w:val="006C0952"/>
    <w:rsid w:val="006C0996"/>
    <w:rsid w:val="006C149B"/>
    <w:rsid w:val="006C14B3"/>
    <w:rsid w:val="006C1AB0"/>
    <w:rsid w:val="006C1B03"/>
    <w:rsid w:val="006C1FFA"/>
    <w:rsid w:val="006C25E1"/>
    <w:rsid w:val="006C26BA"/>
    <w:rsid w:val="006C26F9"/>
    <w:rsid w:val="006C2739"/>
    <w:rsid w:val="006C277E"/>
    <w:rsid w:val="006C2EB8"/>
    <w:rsid w:val="006C2EFC"/>
    <w:rsid w:val="006C30C9"/>
    <w:rsid w:val="006C3974"/>
    <w:rsid w:val="006C4DE0"/>
    <w:rsid w:val="006C5413"/>
    <w:rsid w:val="006C5507"/>
    <w:rsid w:val="006C65E4"/>
    <w:rsid w:val="006C763A"/>
    <w:rsid w:val="006C7665"/>
    <w:rsid w:val="006D115A"/>
    <w:rsid w:val="006D127B"/>
    <w:rsid w:val="006D1293"/>
    <w:rsid w:val="006D16D2"/>
    <w:rsid w:val="006D2286"/>
    <w:rsid w:val="006D3051"/>
    <w:rsid w:val="006D3A4B"/>
    <w:rsid w:val="006D3DFA"/>
    <w:rsid w:val="006D430B"/>
    <w:rsid w:val="006D5076"/>
    <w:rsid w:val="006D59BB"/>
    <w:rsid w:val="006D5CC6"/>
    <w:rsid w:val="006D60F4"/>
    <w:rsid w:val="006D6342"/>
    <w:rsid w:val="006D645F"/>
    <w:rsid w:val="006D6C3B"/>
    <w:rsid w:val="006D7708"/>
    <w:rsid w:val="006D7F72"/>
    <w:rsid w:val="006E03DB"/>
    <w:rsid w:val="006E0732"/>
    <w:rsid w:val="006E0F3F"/>
    <w:rsid w:val="006E1443"/>
    <w:rsid w:val="006E19C4"/>
    <w:rsid w:val="006E1F0C"/>
    <w:rsid w:val="006E21F9"/>
    <w:rsid w:val="006E354E"/>
    <w:rsid w:val="006E3A06"/>
    <w:rsid w:val="006E42B6"/>
    <w:rsid w:val="006E47EA"/>
    <w:rsid w:val="006E62CD"/>
    <w:rsid w:val="006E6B4D"/>
    <w:rsid w:val="006E6E70"/>
    <w:rsid w:val="006E7591"/>
    <w:rsid w:val="006F0F98"/>
    <w:rsid w:val="006F1666"/>
    <w:rsid w:val="006F28A4"/>
    <w:rsid w:val="006F2BE6"/>
    <w:rsid w:val="006F2D35"/>
    <w:rsid w:val="006F2DC4"/>
    <w:rsid w:val="006F3039"/>
    <w:rsid w:val="006F3370"/>
    <w:rsid w:val="006F3767"/>
    <w:rsid w:val="006F3916"/>
    <w:rsid w:val="006F4793"/>
    <w:rsid w:val="006F47D2"/>
    <w:rsid w:val="006F53C6"/>
    <w:rsid w:val="006F5CE4"/>
    <w:rsid w:val="006F61FE"/>
    <w:rsid w:val="006F6347"/>
    <w:rsid w:val="006F65BD"/>
    <w:rsid w:val="006F681D"/>
    <w:rsid w:val="006F6FB9"/>
    <w:rsid w:val="006F725A"/>
    <w:rsid w:val="006F7540"/>
    <w:rsid w:val="006F775D"/>
    <w:rsid w:val="006F7798"/>
    <w:rsid w:val="006F79D6"/>
    <w:rsid w:val="006F7F80"/>
    <w:rsid w:val="0070001B"/>
    <w:rsid w:val="007007F7"/>
    <w:rsid w:val="00700B7A"/>
    <w:rsid w:val="007013A8"/>
    <w:rsid w:val="00701A45"/>
    <w:rsid w:val="007033A5"/>
    <w:rsid w:val="00703719"/>
    <w:rsid w:val="00703B87"/>
    <w:rsid w:val="00703BA4"/>
    <w:rsid w:val="007042B2"/>
    <w:rsid w:val="0070511A"/>
    <w:rsid w:val="00705D47"/>
    <w:rsid w:val="00706720"/>
    <w:rsid w:val="00707338"/>
    <w:rsid w:val="00707616"/>
    <w:rsid w:val="00707821"/>
    <w:rsid w:val="00707D25"/>
    <w:rsid w:val="007102C4"/>
    <w:rsid w:val="00710B83"/>
    <w:rsid w:val="00711042"/>
    <w:rsid w:val="007111CA"/>
    <w:rsid w:val="007118C7"/>
    <w:rsid w:val="00711C95"/>
    <w:rsid w:val="00711CA7"/>
    <w:rsid w:val="00713100"/>
    <w:rsid w:val="00713330"/>
    <w:rsid w:val="007133FA"/>
    <w:rsid w:val="0071341B"/>
    <w:rsid w:val="007136D1"/>
    <w:rsid w:val="007137AC"/>
    <w:rsid w:val="00713A0B"/>
    <w:rsid w:val="0071462C"/>
    <w:rsid w:val="007152AA"/>
    <w:rsid w:val="00715933"/>
    <w:rsid w:val="00716709"/>
    <w:rsid w:val="00716861"/>
    <w:rsid w:val="00716DBD"/>
    <w:rsid w:val="00717071"/>
    <w:rsid w:val="007176F0"/>
    <w:rsid w:val="0071779B"/>
    <w:rsid w:val="007201FA"/>
    <w:rsid w:val="0072159E"/>
    <w:rsid w:val="00721DD6"/>
    <w:rsid w:val="00721E3F"/>
    <w:rsid w:val="007223E4"/>
    <w:rsid w:val="0072246F"/>
    <w:rsid w:val="00722619"/>
    <w:rsid w:val="00723249"/>
    <w:rsid w:val="007232EA"/>
    <w:rsid w:val="00724382"/>
    <w:rsid w:val="007251C6"/>
    <w:rsid w:val="0072559A"/>
    <w:rsid w:val="007255EF"/>
    <w:rsid w:val="007258D8"/>
    <w:rsid w:val="00725A58"/>
    <w:rsid w:val="00725A87"/>
    <w:rsid w:val="0072609D"/>
    <w:rsid w:val="00726276"/>
    <w:rsid w:val="007266CF"/>
    <w:rsid w:val="0072679B"/>
    <w:rsid w:val="00726C03"/>
    <w:rsid w:val="00726C59"/>
    <w:rsid w:val="00727352"/>
    <w:rsid w:val="00727A04"/>
    <w:rsid w:val="00727F2E"/>
    <w:rsid w:val="00730163"/>
    <w:rsid w:val="007304AF"/>
    <w:rsid w:val="007304D4"/>
    <w:rsid w:val="00730FB4"/>
    <w:rsid w:val="007315D8"/>
    <w:rsid w:val="007325AF"/>
    <w:rsid w:val="00732761"/>
    <w:rsid w:val="007327E8"/>
    <w:rsid w:val="00732D75"/>
    <w:rsid w:val="007333A4"/>
    <w:rsid w:val="00733EDE"/>
    <w:rsid w:val="00734081"/>
    <w:rsid w:val="0073459C"/>
    <w:rsid w:val="007347B2"/>
    <w:rsid w:val="00734988"/>
    <w:rsid w:val="0073595B"/>
    <w:rsid w:val="00735AE8"/>
    <w:rsid w:val="00736683"/>
    <w:rsid w:val="007366B7"/>
    <w:rsid w:val="007369D7"/>
    <w:rsid w:val="0073747B"/>
    <w:rsid w:val="00737844"/>
    <w:rsid w:val="007378F0"/>
    <w:rsid w:val="007379D1"/>
    <w:rsid w:val="00737BB6"/>
    <w:rsid w:val="00740247"/>
    <w:rsid w:val="007408F3"/>
    <w:rsid w:val="0074091F"/>
    <w:rsid w:val="00740E84"/>
    <w:rsid w:val="00741C95"/>
    <w:rsid w:val="00741FA6"/>
    <w:rsid w:val="007421F6"/>
    <w:rsid w:val="007424FA"/>
    <w:rsid w:val="007431CF"/>
    <w:rsid w:val="007433FB"/>
    <w:rsid w:val="00744C19"/>
    <w:rsid w:val="00744D2A"/>
    <w:rsid w:val="0074571C"/>
    <w:rsid w:val="00745922"/>
    <w:rsid w:val="00745E5C"/>
    <w:rsid w:val="007462FD"/>
    <w:rsid w:val="007463D5"/>
    <w:rsid w:val="007469E4"/>
    <w:rsid w:val="00746CDF"/>
    <w:rsid w:val="00747105"/>
    <w:rsid w:val="00747BE3"/>
    <w:rsid w:val="0075030F"/>
    <w:rsid w:val="007504ED"/>
    <w:rsid w:val="007508F5"/>
    <w:rsid w:val="00750ABA"/>
    <w:rsid w:val="00750AE8"/>
    <w:rsid w:val="00751856"/>
    <w:rsid w:val="00751980"/>
    <w:rsid w:val="00752153"/>
    <w:rsid w:val="007527C6"/>
    <w:rsid w:val="00752879"/>
    <w:rsid w:val="00752942"/>
    <w:rsid w:val="00753486"/>
    <w:rsid w:val="00753820"/>
    <w:rsid w:val="00753974"/>
    <w:rsid w:val="00753980"/>
    <w:rsid w:val="00753E21"/>
    <w:rsid w:val="00754C16"/>
    <w:rsid w:val="00755351"/>
    <w:rsid w:val="00755847"/>
    <w:rsid w:val="00755BA0"/>
    <w:rsid w:val="007561B4"/>
    <w:rsid w:val="007566DA"/>
    <w:rsid w:val="00756CD6"/>
    <w:rsid w:val="007574C4"/>
    <w:rsid w:val="00757FD5"/>
    <w:rsid w:val="0076029A"/>
    <w:rsid w:val="0076073E"/>
    <w:rsid w:val="00761BFD"/>
    <w:rsid w:val="00761C0E"/>
    <w:rsid w:val="00762898"/>
    <w:rsid w:val="00762AE8"/>
    <w:rsid w:val="00762E8D"/>
    <w:rsid w:val="007630D7"/>
    <w:rsid w:val="00763EF6"/>
    <w:rsid w:val="00764169"/>
    <w:rsid w:val="00764978"/>
    <w:rsid w:val="00764A82"/>
    <w:rsid w:val="00764C3A"/>
    <w:rsid w:val="00765E00"/>
    <w:rsid w:val="007661B4"/>
    <w:rsid w:val="0076631C"/>
    <w:rsid w:val="007665BC"/>
    <w:rsid w:val="00766FE8"/>
    <w:rsid w:val="00767112"/>
    <w:rsid w:val="0076784A"/>
    <w:rsid w:val="00770A6F"/>
    <w:rsid w:val="00770F6A"/>
    <w:rsid w:val="0077147C"/>
    <w:rsid w:val="007716CC"/>
    <w:rsid w:val="007716FF"/>
    <w:rsid w:val="00771CC0"/>
    <w:rsid w:val="00772014"/>
    <w:rsid w:val="007721B8"/>
    <w:rsid w:val="007721EE"/>
    <w:rsid w:val="007725D0"/>
    <w:rsid w:val="007725F8"/>
    <w:rsid w:val="00773582"/>
    <w:rsid w:val="007737A1"/>
    <w:rsid w:val="00773B90"/>
    <w:rsid w:val="0077424A"/>
    <w:rsid w:val="00774348"/>
    <w:rsid w:val="00774964"/>
    <w:rsid w:val="00775048"/>
    <w:rsid w:val="00775757"/>
    <w:rsid w:val="00775EE9"/>
    <w:rsid w:val="0077644E"/>
    <w:rsid w:val="00776B66"/>
    <w:rsid w:val="00777315"/>
    <w:rsid w:val="0077787E"/>
    <w:rsid w:val="00777F1A"/>
    <w:rsid w:val="007813C3"/>
    <w:rsid w:val="007814F1"/>
    <w:rsid w:val="0078171C"/>
    <w:rsid w:val="00781920"/>
    <w:rsid w:val="00782BE5"/>
    <w:rsid w:val="00782C0A"/>
    <w:rsid w:val="00782C51"/>
    <w:rsid w:val="007846FB"/>
    <w:rsid w:val="00785023"/>
    <w:rsid w:val="00785D9F"/>
    <w:rsid w:val="00785E53"/>
    <w:rsid w:val="007863FC"/>
    <w:rsid w:val="0078679C"/>
    <w:rsid w:val="007876F9"/>
    <w:rsid w:val="007900AE"/>
    <w:rsid w:val="00790B26"/>
    <w:rsid w:val="00790FC3"/>
    <w:rsid w:val="007919F0"/>
    <w:rsid w:val="00791A2C"/>
    <w:rsid w:val="00792B51"/>
    <w:rsid w:val="00792E73"/>
    <w:rsid w:val="00793354"/>
    <w:rsid w:val="007935BC"/>
    <w:rsid w:val="00793B11"/>
    <w:rsid w:val="00794766"/>
    <w:rsid w:val="00794B6D"/>
    <w:rsid w:val="00794C95"/>
    <w:rsid w:val="00794DFC"/>
    <w:rsid w:val="0079535F"/>
    <w:rsid w:val="00795809"/>
    <w:rsid w:val="007964AB"/>
    <w:rsid w:val="007968F9"/>
    <w:rsid w:val="00796A59"/>
    <w:rsid w:val="00796ECE"/>
    <w:rsid w:val="00797106"/>
    <w:rsid w:val="00797871"/>
    <w:rsid w:val="0079791C"/>
    <w:rsid w:val="00797C77"/>
    <w:rsid w:val="007A022F"/>
    <w:rsid w:val="007A09A0"/>
    <w:rsid w:val="007A1252"/>
    <w:rsid w:val="007A1583"/>
    <w:rsid w:val="007A2076"/>
    <w:rsid w:val="007A2609"/>
    <w:rsid w:val="007A2679"/>
    <w:rsid w:val="007A2BE4"/>
    <w:rsid w:val="007A4361"/>
    <w:rsid w:val="007A48E5"/>
    <w:rsid w:val="007A59D4"/>
    <w:rsid w:val="007A62D0"/>
    <w:rsid w:val="007A6C07"/>
    <w:rsid w:val="007A7B37"/>
    <w:rsid w:val="007B093D"/>
    <w:rsid w:val="007B151D"/>
    <w:rsid w:val="007B15BD"/>
    <w:rsid w:val="007B17CE"/>
    <w:rsid w:val="007B324A"/>
    <w:rsid w:val="007B35E9"/>
    <w:rsid w:val="007B3664"/>
    <w:rsid w:val="007B3D39"/>
    <w:rsid w:val="007B5859"/>
    <w:rsid w:val="007B5989"/>
    <w:rsid w:val="007B5AA2"/>
    <w:rsid w:val="007B5B37"/>
    <w:rsid w:val="007B5B74"/>
    <w:rsid w:val="007B611B"/>
    <w:rsid w:val="007B63FE"/>
    <w:rsid w:val="007B67FA"/>
    <w:rsid w:val="007B6FCD"/>
    <w:rsid w:val="007B7CCB"/>
    <w:rsid w:val="007C024B"/>
    <w:rsid w:val="007C0870"/>
    <w:rsid w:val="007C1122"/>
    <w:rsid w:val="007C2638"/>
    <w:rsid w:val="007C3341"/>
    <w:rsid w:val="007C3508"/>
    <w:rsid w:val="007C35F2"/>
    <w:rsid w:val="007C376D"/>
    <w:rsid w:val="007C3826"/>
    <w:rsid w:val="007C39C6"/>
    <w:rsid w:val="007C55BA"/>
    <w:rsid w:val="007C5648"/>
    <w:rsid w:val="007C6CD3"/>
    <w:rsid w:val="007C6E8B"/>
    <w:rsid w:val="007C7618"/>
    <w:rsid w:val="007C7C3D"/>
    <w:rsid w:val="007D00BC"/>
    <w:rsid w:val="007D12AD"/>
    <w:rsid w:val="007D173E"/>
    <w:rsid w:val="007D1832"/>
    <w:rsid w:val="007D1A3B"/>
    <w:rsid w:val="007D1E60"/>
    <w:rsid w:val="007D2042"/>
    <w:rsid w:val="007D237B"/>
    <w:rsid w:val="007D338C"/>
    <w:rsid w:val="007D35A6"/>
    <w:rsid w:val="007D44E8"/>
    <w:rsid w:val="007D4600"/>
    <w:rsid w:val="007D4AB1"/>
    <w:rsid w:val="007D53A4"/>
    <w:rsid w:val="007D5586"/>
    <w:rsid w:val="007D58AB"/>
    <w:rsid w:val="007D5BA8"/>
    <w:rsid w:val="007D5CB0"/>
    <w:rsid w:val="007D5DBD"/>
    <w:rsid w:val="007D606C"/>
    <w:rsid w:val="007D6E38"/>
    <w:rsid w:val="007D76F0"/>
    <w:rsid w:val="007E00C3"/>
    <w:rsid w:val="007E0539"/>
    <w:rsid w:val="007E16CE"/>
    <w:rsid w:val="007E2079"/>
    <w:rsid w:val="007E27C9"/>
    <w:rsid w:val="007E38B1"/>
    <w:rsid w:val="007E40D5"/>
    <w:rsid w:val="007E4240"/>
    <w:rsid w:val="007E571D"/>
    <w:rsid w:val="007E5A19"/>
    <w:rsid w:val="007E5B53"/>
    <w:rsid w:val="007E613C"/>
    <w:rsid w:val="007E613E"/>
    <w:rsid w:val="007E63AB"/>
    <w:rsid w:val="007E64DB"/>
    <w:rsid w:val="007E654D"/>
    <w:rsid w:val="007E661F"/>
    <w:rsid w:val="007E6780"/>
    <w:rsid w:val="007E6DB6"/>
    <w:rsid w:val="007E6DDD"/>
    <w:rsid w:val="007E708B"/>
    <w:rsid w:val="007E70DF"/>
    <w:rsid w:val="007E73FB"/>
    <w:rsid w:val="007E7820"/>
    <w:rsid w:val="007F00D4"/>
    <w:rsid w:val="007F0E6F"/>
    <w:rsid w:val="007F1C8B"/>
    <w:rsid w:val="007F1E26"/>
    <w:rsid w:val="007F2557"/>
    <w:rsid w:val="007F285F"/>
    <w:rsid w:val="007F289F"/>
    <w:rsid w:val="007F28A1"/>
    <w:rsid w:val="007F2B12"/>
    <w:rsid w:val="007F3332"/>
    <w:rsid w:val="007F3355"/>
    <w:rsid w:val="007F3FFB"/>
    <w:rsid w:val="007F44BB"/>
    <w:rsid w:val="007F483A"/>
    <w:rsid w:val="007F4CD8"/>
    <w:rsid w:val="007F4FEC"/>
    <w:rsid w:val="007F56A7"/>
    <w:rsid w:val="007F6D5F"/>
    <w:rsid w:val="007F7672"/>
    <w:rsid w:val="008000B4"/>
    <w:rsid w:val="0080063A"/>
    <w:rsid w:val="00800F68"/>
    <w:rsid w:val="00801031"/>
    <w:rsid w:val="00801890"/>
    <w:rsid w:val="00801B89"/>
    <w:rsid w:val="00802779"/>
    <w:rsid w:val="008027BC"/>
    <w:rsid w:val="00802A86"/>
    <w:rsid w:val="00802BC2"/>
    <w:rsid w:val="00802DDB"/>
    <w:rsid w:val="00802F1F"/>
    <w:rsid w:val="0080320A"/>
    <w:rsid w:val="008034F3"/>
    <w:rsid w:val="008038BF"/>
    <w:rsid w:val="00803C52"/>
    <w:rsid w:val="00804D31"/>
    <w:rsid w:val="0080563E"/>
    <w:rsid w:val="008056EF"/>
    <w:rsid w:val="00805DBC"/>
    <w:rsid w:val="008064DB"/>
    <w:rsid w:val="0080650C"/>
    <w:rsid w:val="00806666"/>
    <w:rsid w:val="00806A1D"/>
    <w:rsid w:val="00807CEB"/>
    <w:rsid w:val="00807D94"/>
    <w:rsid w:val="0081058F"/>
    <w:rsid w:val="008106D7"/>
    <w:rsid w:val="00811C1D"/>
    <w:rsid w:val="00812BF4"/>
    <w:rsid w:val="00813921"/>
    <w:rsid w:val="00813AC9"/>
    <w:rsid w:val="00813B45"/>
    <w:rsid w:val="0081412A"/>
    <w:rsid w:val="008144AE"/>
    <w:rsid w:val="00814DDA"/>
    <w:rsid w:val="0081564A"/>
    <w:rsid w:val="0081732C"/>
    <w:rsid w:val="00817BBF"/>
    <w:rsid w:val="00817C66"/>
    <w:rsid w:val="00817DE0"/>
    <w:rsid w:val="0082085F"/>
    <w:rsid w:val="0082092B"/>
    <w:rsid w:val="00820C6D"/>
    <w:rsid w:val="00821746"/>
    <w:rsid w:val="00821FB4"/>
    <w:rsid w:val="008227D5"/>
    <w:rsid w:val="0082289A"/>
    <w:rsid w:val="0082316E"/>
    <w:rsid w:val="0082343C"/>
    <w:rsid w:val="00823E6F"/>
    <w:rsid w:val="00824DE9"/>
    <w:rsid w:val="00824F1C"/>
    <w:rsid w:val="00825B68"/>
    <w:rsid w:val="0082609D"/>
    <w:rsid w:val="008260B1"/>
    <w:rsid w:val="008265FB"/>
    <w:rsid w:val="00826AAE"/>
    <w:rsid w:val="0082752B"/>
    <w:rsid w:val="008275CF"/>
    <w:rsid w:val="00827E93"/>
    <w:rsid w:val="00830969"/>
    <w:rsid w:val="00830D62"/>
    <w:rsid w:val="008327F8"/>
    <w:rsid w:val="008328F9"/>
    <w:rsid w:val="00832D46"/>
    <w:rsid w:val="008340CE"/>
    <w:rsid w:val="00834266"/>
    <w:rsid w:val="008345AA"/>
    <w:rsid w:val="00834FC8"/>
    <w:rsid w:val="00835E3C"/>
    <w:rsid w:val="00836746"/>
    <w:rsid w:val="00837699"/>
    <w:rsid w:val="008378C1"/>
    <w:rsid w:val="00837FF6"/>
    <w:rsid w:val="008400FC"/>
    <w:rsid w:val="0084030F"/>
    <w:rsid w:val="00840759"/>
    <w:rsid w:val="008410BD"/>
    <w:rsid w:val="00842473"/>
    <w:rsid w:val="00842605"/>
    <w:rsid w:val="0084269A"/>
    <w:rsid w:val="0084269B"/>
    <w:rsid w:val="0084273F"/>
    <w:rsid w:val="00843138"/>
    <w:rsid w:val="00843760"/>
    <w:rsid w:val="00843A1D"/>
    <w:rsid w:val="00843ABC"/>
    <w:rsid w:val="00843C81"/>
    <w:rsid w:val="00843E8B"/>
    <w:rsid w:val="0084520E"/>
    <w:rsid w:val="00845FEF"/>
    <w:rsid w:val="00846266"/>
    <w:rsid w:val="00846529"/>
    <w:rsid w:val="008466F2"/>
    <w:rsid w:val="00846B64"/>
    <w:rsid w:val="00846D84"/>
    <w:rsid w:val="00847332"/>
    <w:rsid w:val="00847D59"/>
    <w:rsid w:val="00850A6F"/>
    <w:rsid w:val="00850D09"/>
    <w:rsid w:val="00850DDF"/>
    <w:rsid w:val="00850E7D"/>
    <w:rsid w:val="00850F4D"/>
    <w:rsid w:val="00851191"/>
    <w:rsid w:val="008517FD"/>
    <w:rsid w:val="00851AE5"/>
    <w:rsid w:val="00852342"/>
    <w:rsid w:val="00852CA5"/>
    <w:rsid w:val="0085308C"/>
    <w:rsid w:val="008539A2"/>
    <w:rsid w:val="00853E19"/>
    <w:rsid w:val="0085429F"/>
    <w:rsid w:val="0085504C"/>
    <w:rsid w:val="008554FC"/>
    <w:rsid w:val="00855CA3"/>
    <w:rsid w:val="00855E3F"/>
    <w:rsid w:val="0085673B"/>
    <w:rsid w:val="008569CF"/>
    <w:rsid w:val="00856A36"/>
    <w:rsid w:val="00856E54"/>
    <w:rsid w:val="00857058"/>
    <w:rsid w:val="008577B1"/>
    <w:rsid w:val="008578AE"/>
    <w:rsid w:val="00857A96"/>
    <w:rsid w:val="00857DE5"/>
    <w:rsid w:val="008600F3"/>
    <w:rsid w:val="00860278"/>
    <w:rsid w:val="00860297"/>
    <w:rsid w:val="00861123"/>
    <w:rsid w:val="00861916"/>
    <w:rsid w:val="00861BB2"/>
    <w:rsid w:val="00863BEF"/>
    <w:rsid w:val="00863CC0"/>
    <w:rsid w:val="0086402D"/>
    <w:rsid w:val="0086444B"/>
    <w:rsid w:val="0086444D"/>
    <w:rsid w:val="008649CE"/>
    <w:rsid w:val="00864BDB"/>
    <w:rsid w:val="00864E64"/>
    <w:rsid w:val="00864F61"/>
    <w:rsid w:val="008651AF"/>
    <w:rsid w:val="00865208"/>
    <w:rsid w:val="00865957"/>
    <w:rsid w:val="00865A76"/>
    <w:rsid w:val="008666E8"/>
    <w:rsid w:val="0086674D"/>
    <w:rsid w:val="00867B28"/>
    <w:rsid w:val="00867BF4"/>
    <w:rsid w:val="00867DDF"/>
    <w:rsid w:val="00870144"/>
    <w:rsid w:val="00870168"/>
    <w:rsid w:val="00870335"/>
    <w:rsid w:val="008706D0"/>
    <w:rsid w:val="00870DA5"/>
    <w:rsid w:val="00870FFA"/>
    <w:rsid w:val="00871320"/>
    <w:rsid w:val="0087203A"/>
    <w:rsid w:val="008720F4"/>
    <w:rsid w:val="00872960"/>
    <w:rsid w:val="008729F6"/>
    <w:rsid w:val="00872A1A"/>
    <w:rsid w:val="00872DE1"/>
    <w:rsid w:val="00872F41"/>
    <w:rsid w:val="0087329C"/>
    <w:rsid w:val="008737F4"/>
    <w:rsid w:val="008738CA"/>
    <w:rsid w:val="008749FC"/>
    <w:rsid w:val="00874DE2"/>
    <w:rsid w:val="00874EDC"/>
    <w:rsid w:val="008752BC"/>
    <w:rsid w:val="008753F3"/>
    <w:rsid w:val="0087757B"/>
    <w:rsid w:val="00877EF2"/>
    <w:rsid w:val="00880BB7"/>
    <w:rsid w:val="00881737"/>
    <w:rsid w:val="00881938"/>
    <w:rsid w:val="00881B4E"/>
    <w:rsid w:val="0088231D"/>
    <w:rsid w:val="008828E0"/>
    <w:rsid w:val="008829AE"/>
    <w:rsid w:val="008838F0"/>
    <w:rsid w:val="00883904"/>
    <w:rsid w:val="00883A0C"/>
    <w:rsid w:val="00883C20"/>
    <w:rsid w:val="00884222"/>
    <w:rsid w:val="00884677"/>
    <w:rsid w:val="008859AD"/>
    <w:rsid w:val="00885D70"/>
    <w:rsid w:val="008860AF"/>
    <w:rsid w:val="00886B34"/>
    <w:rsid w:val="00886F01"/>
    <w:rsid w:val="008871B4"/>
    <w:rsid w:val="008871CD"/>
    <w:rsid w:val="00887BCE"/>
    <w:rsid w:val="008902D3"/>
    <w:rsid w:val="00890E15"/>
    <w:rsid w:val="00891B65"/>
    <w:rsid w:val="00891C0D"/>
    <w:rsid w:val="00892964"/>
    <w:rsid w:val="008930D9"/>
    <w:rsid w:val="008932CA"/>
    <w:rsid w:val="0089342D"/>
    <w:rsid w:val="00893969"/>
    <w:rsid w:val="00894C96"/>
    <w:rsid w:val="00895593"/>
    <w:rsid w:val="0089560D"/>
    <w:rsid w:val="0089636A"/>
    <w:rsid w:val="00896570"/>
    <w:rsid w:val="0089679F"/>
    <w:rsid w:val="008967A8"/>
    <w:rsid w:val="00896829"/>
    <w:rsid w:val="00896E23"/>
    <w:rsid w:val="008978FE"/>
    <w:rsid w:val="008A0422"/>
    <w:rsid w:val="008A069A"/>
    <w:rsid w:val="008A08CE"/>
    <w:rsid w:val="008A0B68"/>
    <w:rsid w:val="008A0E93"/>
    <w:rsid w:val="008A1DF5"/>
    <w:rsid w:val="008A3454"/>
    <w:rsid w:val="008A3575"/>
    <w:rsid w:val="008A3698"/>
    <w:rsid w:val="008A490F"/>
    <w:rsid w:val="008A4EBF"/>
    <w:rsid w:val="008A5222"/>
    <w:rsid w:val="008A5C47"/>
    <w:rsid w:val="008A60E7"/>
    <w:rsid w:val="008A61F6"/>
    <w:rsid w:val="008A643C"/>
    <w:rsid w:val="008A647C"/>
    <w:rsid w:val="008A6A95"/>
    <w:rsid w:val="008A7137"/>
    <w:rsid w:val="008A732A"/>
    <w:rsid w:val="008A764F"/>
    <w:rsid w:val="008A7B1D"/>
    <w:rsid w:val="008A7C84"/>
    <w:rsid w:val="008B030E"/>
    <w:rsid w:val="008B03EA"/>
    <w:rsid w:val="008B0C10"/>
    <w:rsid w:val="008B1950"/>
    <w:rsid w:val="008B2366"/>
    <w:rsid w:val="008B23C5"/>
    <w:rsid w:val="008B2CE4"/>
    <w:rsid w:val="008B313E"/>
    <w:rsid w:val="008B3572"/>
    <w:rsid w:val="008B3C6D"/>
    <w:rsid w:val="008B49B8"/>
    <w:rsid w:val="008B4FEE"/>
    <w:rsid w:val="008B58CB"/>
    <w:rsid w:val="008B5AE9"/>
    <w:rsid w:val="008B616C"/>
    <w:rsid w:val="008B63D8"/>
    <w:rsid w:val="008B75ED"/>
    <w:rsid w:val="008B7673"/>
    <w:rsid w:val="008B76DC"/>
    <w:rsid w:val="008B78DE"/>
    <w:rsid w:val="008B7D12"/>
    <w:rsid w:val="008C0D6C"/>
    <w:rsid w:val="008C0FD5"/>
    <w:rsid w:val="008C1254"/>
    <w:rsid w:val="008C1C0C"/>
    <w:rsid w:val="008C2C39"/>
    <w:rsid w:val="008C32C6"/>
    <w:rsid w:val="008C3467"/>
    <w:rsid w:val="008C383E"/>
    <w:rsid w:val="008C3C8C"/>
    <w:rsid w:val="008C4293"/>
    <w:rsid w:val="008C47E4"/>
    <w:rsid w:val="008C4980"/>
    <w:rsid w:val="008C6835"/>
    <w:rsid w:val="008C68B0"/>
    <w:rsid w:val="008C7185"/>
    <w:rsid w:val="008D044D"/>
    <w:rsid w:val="008D04C4"/>
    <w:rsid w:val="008D06C5"/>
    <w:rsid w:val="008D0985"/>
    <w:rsid w:val="008D0A09"/>
    <w:rsid w:val="008D0C6A"/>
    <w:rsid w:val="008D147B"/>
    <w:rsid w:val="008D15EA"/>
    <w:rsid w:val="008D19B4"/>
    <w:rsid w:val="008D2100"/>
    <w:rsid w:val="008D2805"/>
    <w:rsid w:val="008D3CDD"/>
    <w:rsid w:val="008D56E9"/>
    <w:rsid w:val="008D5E53"/>
    <w:rsid w:val="008D5FFD"/>
    <w:rsid w:val="008D6382"/>
    <w:rsid w:val="008D680E"/>
    <w:rsid w:val="008D721E"/>
    <w:rsid w:val="008E0061"/>
    <w:rsid w:val="008E03B5"/>
    <w:rsid w:val="008E0400"/>
    <w:rsid w:val="008E08A7"/>
    <w:rsid w:val="008E0E0F"/>
    <w:rsid w:val="008E1696"/>
    <w:rsid w:val="008E18BB"/>
    <w:rsid w:val="008E274D"/>
    <w:rsid w:val="008E2EFF"/>
    <w:rsid w:val="008E5399"/>
    <w:rsid w:val="008E581D"/>
    <w:rsid w:val="008E5B78"/>
    <w:rsid w:val="008E75B9"/>
    <w:rsid w:val="008E77A4"/>
    <w:rsid w:val="008E7ACB"/>
    <w:rsid w:val="008F037A"/>
    <w:rsid w:val="008F06FC"/>
    <w:rsid w:val="008F0995"/>
    <w:rsid w:val="008F129F"/>
    <w:rsid w:val="008F17FE"/>
    <w:rsid w:val="008F2254"/>
    <w:rsid w:val="008F3808"/>
    <w:rsid w:val="008F3A6C"/>
    <w:rsid w:val="008F4B30"/>
    <w:rsid w:val="008F5B53"/>
    <w:rsid w:val="008F615D"/>
    <w:rsid w:val="008F6B6A"/>
    <w:rsid w:val="008F7BB4"/>
    <w:rsid w:val="008F7C9F"/>
    <w:rsid w:val="008F7D69"/>
    <w:rsid w:val="008F7E52"/>
    <w:rsid w:val="00900310"/>
    <w:rsid w:val="00900487"/>
    <w:rsid w:val="00900737"/>
    <w:rsid w:val="009013F6"/>
    <w:rsid w:val="00901A21"/>
    <w:rsid w:val="00901B57"/>
    <w:rsid w:val="00902979"/>
    <w:rsid w:val="00903AC6"/>
    <w:rsid w:val="00903E19"/>
    <w:rsid w:val="009044F7"/>
    <w:rsid w:val="0090487B"/>
    <w:rsid w:val="009048FB"/>
    <w:rsid w:val="00904E00"/>
    <w:rsid w:val="009059EB"/>
    <w:rsid w:val="009062F8"/>
    <w:rsid w:val="0090678D"/>
    <w:rsid w:val="00906847"/>
    <w:rsid w:val="0090686C"/>
    <w:rsid w:val="00906CF0"/>
    <w:rsid w:val="00911216"/>
    <w:rsid w:val="009123D4"/>
    <w:rsid w:val="009127B3"/>
    <w:rsid w:val="00912A36"/>
    <w:rsid w:val="00912ABC"/>
    <w:rsid w:val="009134F1"/>
    <w:rsid w:val="00914681"/>
    <w:rsid w:val="009150C7"/>
    <w:rsid w:val="009157BC"/>
    <w:rsid w:val="009159BB"/>
    <w:rsid w:val="00915C78"/>
    <w:rsid w:val="00916BD1"/>
    <w:rsid w:val="00917520"/>
    <w:rsid w:val="009175B6"/>
    <w:rsid w:val="00917DE6"/>
    <w:rsid w:val="00920310"/>
    <w:rsid w:val="0092032D"/>
    <w:rsid w:val="00920610"/>
    <w:rsid w:val="00920FB0"/>
    <w:rsid w:val="0092120E"/>
    <w:rsid w:val="009215F4"/>
    <w:rsid w:val="00921A6C"/>
    <w:rsid w:val="00921C98"/>
    <w:rsid w:val="00924243"/>
    <w:rsid w:val="00924269"/>
    <w:rsid w:val="0092428C"/>
    <w:rsid w:val="0092472C"/>
    <w:rsid w:val="0092478E"/>
    <w:rsid w:val="009248F9"/>
    <w:rsid w:val="00925478"/>
    <w:rsid w:val="00926C3C"/>
    <w:rsid w:val="00927995"/>
    <w:rsid w:val="00930A99"/>
    <w:rsid w:val="00931018"/>
    <w:rsid w:val="009312CA"/>
    <w:rsid w:val="009316B1"/>
    <w:rsid w:val="00931C12"/>
    <w:rsid w:val="00931FBB"/>
    <w:rsid w:val="00932696"/>
    <w:rsid w:val="009331EC"/>
    <w:rsid w:val="009335E2"/>
    <w:rsid w:val="00933816"/>
    <w:rsid w:val="00933EE9"/>
    <w:rsid w:val="009347DA"/>
    <w:rsid w:val="0093482E"/>
    <w:rsid w:val="009352D1"/>
    <w:rsid w:val="00935B91"/>
    <w:rsid w:val="00935DFF"/>
    <w:rsid w:val="00936799"/>
    <w:rsid w:val="009367B2"/>
    <w:rsid w:val="009403D8"/>
    <w:rsid w:val="00940498"/>
    <w:rsid w:val="00941B28"/>
    <w:rsid w:val="00942A63"/>
    <w:rsid w:val="00942CC9"/>
    <w:rsid w:val="00943D03"/>
    <w:rsid w:val="0094472B"/>
    <w:rsid w:val="00944B03"/>
    <w:rsid w:val="00944C8F"/>
    <w:rsid w:val="0094509A"/>
    <w:rsid w:val="009459AB"/>
    <w:rsid w:val="009460E7"/>
    <w:rsid w:val="0094640C"/>
    <w:rsid w:val="00946967"/>
    <w:rsid w:val="00946DEB"/>
    <w:rsid w:val="009500B9"/>
    <w:rsid w:val="00950463"/>
    <w:rsid w:val="009516EF"/>
    <w:rsid w:val="00951BE5"/>
    <w:rsid w:val="009521FF"/>
    <w:rsid w:val="009528DD"/>
    <w:rsid w:val="00952BEB"/>
    <w:rsid w:val="00953084"/>
    <w:rsid w:val="00953298"/>
    <w:rsid w:val="009534B0"/>
    <w:rsid w:val="009535E3"/>
    <w:rsid w:val="00953C5D"/>
    <w:rsid w:val="00953D7C"/>
    <w:rsid w:val="00953F10"/>
    <w:rsid w:val="00954AAE"/>
    <w:rsid w:val="00955483"/>
    <w:rsid w:val="0095659D"/>
    <w:rsid w:val="0095707B"/>
    <w:rsid w:val="00957271"/>
    <w:rsid w:val="00957BE8"/>
    <w:rsid w:val="00957CAA"/>
    <w:rsid w:val="00960817"/>
    <w:rsid w:val="00960CDB"/>
    <w:rsid w:val="00960CF8"/>
    <w:rsid w:val="0096132E"/>
    <w:rsid w:val="009618C7"/>
    <w:rsid w:val="00962193"/>
    <w:rsid w:val="00962DCE"/>
    <w:rsid w:val="00962F80"/>
    <w:rsid w:val="009630F4"/>
    <w:rsid w:val="00963142"/>
    <w:rsid w:val="00963252"/>
    <w:rsid w:val="009632A1"/>
    <w:rsid w:val="00963E69"/>
    <w:rsid w:val="00963ED8"/>
    <w:rsid w:val="00963FA2"/>
    <w:rsid w:val="009640D8"/>
    <w:rsid w:val="00964A6A"/>
    <w:rsid w:val="00965343"/>
    <w:rsid w:val="00965A15"/>
    <w:rsid w:val="009662CB"/>
    <w:rsid w:val="0096648C"/>
    <w:rsid w:val="00966748"/>
    <w:rsid w:val="00966834"/>
    <w:rsid w:val="00966B0C"/>
    <w:rsid w:val="0096702F"/>
    <w:rsid w:val="00967101"/>
    <w:rsid w:val="00971029"/>
    <w:rsid w:val="00972108"/>
    <w:rsid w:val="00972250"/>
    <w:rsid w:val="009726AA"/>
    <w:rsid w:val="0097281F"/>
    <w:rsid w:val="00972A1D"/>
    <w:rsid w:val="00972ED2"/>
    <w:rsid w:val="0097346A"/>
    <w:rsid w:val="00973D8D"/>
    <w:rsid w:val="00974C73"/>
    <w:rsid w:val="00975695"/>
    <w:rsid w:val="00976666"/>
    <w:rsid w:val="00976713"/>
    <w:rsid w:val="00976B68"/>
    <w:rsid w:val="0098068F"/>
    <w:rsid w:val="00980748"/>
    <w:rsid w:val="00981B9B"/>
    <w:rsid w:val="00981C67"/>
    <w:rsid w:val="00982A2A"/>
    <w:rsid w:val="00982C3A"/>
    <w:rsid w:val="00982E76"/>
    <w:rsid w:val="00983948"/>
    <w:rsid w:val="00983D93"/>
    <w:rsid w:val="009842C6"/>
    <w:rsid w:val="0098493E"/>
    <w:rsid w:val="009857BB"/>
    <w:rsid w:val="009859AE"/>
    <w:rsid w:val="0098620C"/>
    <w:rsid w:val="009865C0"/>
    <w:rsid w:val="009866FE"/>
    <w:rsid w:val="0098704C"/>
    <w:rsid w:val="00987677"/>
    <w:rsid w:val="009877C9"/>
    <w:rsid w:val="009877CB"/>
    <w:rsid w:val="00987D61"/>
    <w:rsid w:val="0099077A"/>
    <w:rsid w:val="009908BD"/>
    <w:rsid w:val="009908CB"/>
    <w:rsid w:val="00990B20"/>
    <w:rsid w:val="00990F3D"/>
    <w:rsid w:val="009922EF"/>
    <w:rsid w:val="0099261B"/>
    <w:rsid w:val="00992900"/>
    <w:rsid w:val="009931D0"/>
    <w:rsid w:val="00993394"/>
    <w:rsid w:val="0099357A"/>
    <w:rsid w:val="0099391B"/>
    <w:rsid w:val="00993CE8"/>
    <w:rsid w:val="00993E46"/>
    <w:rsid w:val="00994E62"/>
    <w:rsid w:val="00995064"/>
    <w:rsid w:val="00995624"/>
    <w:rsid w:val="00995C72"/>
    <w:rsid w:val="00995D28"/>
    <w:rsid w:val="00996395"/>
    <w:rsid w:val="00996854"/>
    <w:rsid w:val="00996881"/>
    <w:rsid w:val="00996914"/>
    <w:rsid w:val="009A01AC"/>
    <w:rsid w:val="009A02A7"/>
    <w:rsid w:val="009A0853"/>
    <w:rsid w:val="009A0B37"/>
    <w:rsid w:val="009A1395"/>
    <w:rsid w:val="009A13FE"/>
    <w:rsid w:val="009A1968"/>
    <w:rsid w:val="009A1EAB"/>
    <w:rsid w:val="009A1F87"/>
    <w:rsid w:val="009A2350"/>
    <w:rsid w:val="009A2834"/>
    <w:rsid w:val="009A2CBA"/>
    <w:rsid w:val="009A2D1E"/>
    <w:rsid w:val="009A36BC"/>
    <w:rsid w:val="009A4757"/>
    <w:rsid w:val="009A49FA"/>
    <w:rsid w:val="009A4C17"/>
    <w:rsid w:val="009A50F8"/>
    <w:rsid w:val="009A53DD"/>
    <w:rsid w:val="009A53F0"/>
    <w:rsid w:val="009A63B3"/>
    <w:rsid w:val="009A68B6"/>
    <w:rsid w:val="009A6D2D"/>
    <w:rsid w:val="009A7326"/>
    <w:rsid w:val="009A76E9"/>
    <w:rsid w:val="009A7CB8"/>
    <w:rsid w:val="009A7D28"/>
    <w:rsid w:val="009B04BC"/>
    <w:rsid w:val="009B07D9"/>
    <w:rsid w:val="009B0AD5"/>
    <w:rsid w:val="009B0D62"/>
    <w:rsid w:val="009B107B"/>
    <w:rsid w:val="009B195F"/>
    <w:rsid w:val="009B2AAC"/>
    <w:rsid w:val="009B2B22"/>
    <w:rsid w:val="009B3074"/>
    <w:rsid w:val="009B3204"/>
    <w:rsid w:val="009B3CFD"/>
    <w:rsid w:val="009B3F7F"/>
    <w:rsid w:val="009B5762"/>
    <w:rsid w:val="009B651A"/>
    <w:rsid w:val="009B69CA"/>
    <w:rsid w:val="009B6D7A"/>
    <w:rsid w:val="009B6F8E"/>
    <w:rsid w:val="009B704A"/>
    <w:rsid w:val="009B775F"/>
    <w:rsid w:val="009C0232"/>
    <w:rsid w:val="009C0412"/>
    <w:rsid w:val="009C140D"/>
    <w:rsid w:val="009C1FC7"/>
    <w:rsid w:val="009C3121"/>
    <w:rsid w:val="009C35F3"/>
    <w:rsid w:val="009C36B5"/>
    <w:rsid w:val="009C390C"/>
    <w:rsid w:val="009C3E5A"/>
    <w:rsid w:val="009C4001"/>
    <w:rsid w:val="009C4471"/>
    <w:rsid w:val="009C44A3"/>
    <w:rsid w:val="009C4754"/>
    <w:rsid w:val="009C5113"/>
    <w:rsid w:val="009C529C"/>
    <w:rsid w:val="009C5697"/>
    <w:rsid w:val="009C5A6C"/>
    <w:rsid w:val="009C5EA3"/>
    <w:rsid w:val="009C5FE6"/>
    <w:rsid w:val="009C6257"/>
    <w:rsid w:val="009C6915"/>
    <w:rsid w:val="009C6CA6"/>
    <w:rsid w:val="009C7850"/>
    <w:rsid w:val="009C79D5"/>
    <w:rsid w:val="009C7DDA"/>
    <w:rsid w:val="009D05BB"/>
    <w:rsid w:val="009D05ED"/>
    <w:rsid w:val="009D087F"/>
    <w:rsid w:val="009D08DA"/>
    <w:rsid w:val="009D0A5B"/>
    <w:rsid w:val="009D1439"/>
    <w:rsid w:val="009D19CA"/>
    <w:rsid w:val="009D1BDF"/>
    <w:rsid w:val="009D1E9C"/>
    <w:rsid w:val="009D2116"/>
    <w:rsid w:val="009D2621"/>
    <w:rsid w:val="009D2907"/>
    <w:rsid w:val="009D2BAD"/>
    <w:rsid w:val="009D39E1"/>
    <w:rsid w:val="009D4689"/>
    <w:rsid w:val="009D5272"/>
    <w:rsid w:val="009D5935"/>
    <w:rsid w:val="009D5E3C"/>
    <w:rsid w:val="009D6A20"/>
    <w:rsid w:val="009D6A8A"/>
    <w:rsid w:val="009D6FB7"/>
    <w:rsid w:val="009D74C2"/>
    <w:rsid w:val="009D7E47"/>
    <w:rsid w:val="009E022B"/>
    <w:rsid w:val="009E0F14"/>
    <w:rsid w:val="009E111C"/>
    <w:rsid w:val="009E1B85"/>
    <w:rsid w:val="009E1E57"/>
    <w:rsid w:val="009E21DF"/>
    <w:rsid w:val="009E223B"/>
    <w:rsid w:val="009E25EF"/>
    <w:rsid w:val="009E2A3F"/>
    <w:rsid w:val="009E3522"/>
    <w:rsid w:val="009E356B"/>
    <w:rsid w:val="009E36C0"/>
    <w:rsid w:val="009E3787"/>
    <w:rsid w:val="009E4638"/>
    <w:rsid w:val="009E4BC0"/>
    <w:rsid w:val="009E4E5A"/>
    <w:rsid w:val="009E5088"/>
    <w:rsid w:val="009E551C"/>
    <w:rsid w:val="009E57EA"/>
    <w:rsid w:val="009E60D8"/>
    <w:rsid w:val="009E698C"/>
    <w:rsid w:val="009E6ADC"/>
    <w:rsid w:val="009F10CD"/>
    <w:rsid w:val="009F1414"/>
    <w:rsid w:val="009F1FA7"/>
    <w:rsid w:val="009F20CE"/>
    <w:rsid w:val="009F2238"/>
    <w:rsid w:val="009F337C"/>
    <w:rsid w:val="009F34D9"/>
    <w:rsid w:val="009F3520"/>
    <w:rsid w:val="009F3F33"/>
    <w:rsid w:val="009F4BE6"/>
    <w:rsid w:val="009F4F78"/>
    <w:rsid w:val="009F552C"/>
    <w:rsid w:val="009F5581"/>
    <w:rsid w:val="009F5651"/>
    <w:rsid w:val="00A000FB"/>
    <w:rsid w:val="00A0025B"/>
    <w:rsid w:val="00A00335"/>
    <w:rsid w:val="00A0064A"/>
    <w:rsid w:val="00A0091E"/>
    <w:rsid w:val="00A009AE"/>
    <w:rsid w:val="00A00E8B"/>
    <w:rsid w:val="00A01342"/>
    <w:rsid w:val="00A014DE"/>
    <w:rsid w:val="00A01A78"/>
    <w:rsid w:val="00A01BC5"/>
    <w:rsid w:val="00A01D76"/>
    <w:rsid w:val="00A029D3"/>
    <w:rsid w:val="00A02A64"/>
    <w:rsid w:val="00A04116"/>
    <w:rsid w:val="00A041CD"/>
    <w:rsid w:val="00A04314"/>
    <w:rsid w:val="00A0479C"/>
    <w:rsid w:val="00A04BB3"/>
    <w:rsid w:val="00A05267"/>
    <w:rsid w:val="00A053CD"/>
    <w:rsid w:val="00A0680F"/>
    <w:rsid w:val="00A07450"/>
    <w:rsid w:val="00A07D6F"/>
    <w:rsid w:val="00A07ECC"/>
    <w:rsid w:val="00A103B0"/>
    <w:rsid w:val="00A10605"/>
    <w:rsid w:val="00A10BC9"/>
    <w:rsid w:val="00A112B4"/>
    <w:rsid w:val="00A1197E"/>
    <w:rsid w:val="00A1197F"/>
    <w:rsid w:val="00A121D0"/>
    <w:rsid w:val="00A12A7C"/>
    <w:rsid w:val="00A13545"/>
    <w:rsid w:val="00A13A74"/>
    <w:rsid w:val="00A140AB"/>
    <w:rsid w:val="00A144B8"/>
    <w:rsid w:val="00A150EA"/>
    <w:rsid w:val="00A1599E"/>
    <w:rsid w:val="00A15EA5"/>
    <w:rsid w:val="00A165EC"/>
    <w:rsid w:val="00A16603"/>
    <w:rsid w:val="00A176F1"/>
    <w:rsid w:val="00A17BA3"/>
    <w:rsid w:val="00A17BE0"/>
    <w:rsid w:val="00A20841"/>
    <w:rsid w:val="00A20B71"/>
    <w:rsid w:val="00A20D08"/>
    <w:rsid w:val="00A2190B"/>
    <w:rsid w:val="00A2192F"/>
    <w:rsid w:val="00A223B8"/>
    <w:rsid w:val="00A22A08"/>
    <w:rsid w:val="00A23A8F"/>
    <w:rsid w:val="00A23CAA"/>
    <w:rsid w:val="00A23E80"/>
    <w:rsid w:val="00A2438E"/>
    <w:rsid w:val="00A2464A"/>
    <w:rsid w:val="00A24B25"/>
    <w:rsid w:val="00A24EB4"/>
    <w:rsid w:val="00A254EE"/>
    <w:rsid w:val="00A25974"/>
    <w:rsid w:val="00A2618C"/>
    <w:rsid w:val="00A26220"/>
    <w:rsid w:val="00A26233"/>
    <w:rsid w:val="00A264CC"/>
    <w:rsid w:val="00A2691C"/>
    <w:rsid w:val="00A26E11"/>
    <w:rsid w:val="00A2795F"/>
    <w:rsid w:val="00A27D70"/>
    <w:rsid w:val="00A27F23"/>
    <w:rsid w:val="00A302B6"/>
    <w:rsid w:val="00A302E4"/>
    <w:rsid w:val="00A3040F"/>
    <w:rsid w:val="00A307F0"/>
    <w:rsid w:val="00A3096C"/>
    <w:rsid w:val="00A309E0"/>
    <w:rsid w:val="00A31A83"/>
    <w:rsid w:val="00A31DA8"/>
    <w:rsid w:val="00A31F87"/>
    <w:rsid w:val="00A32CA3"/>
    <w:rsid w:val="00A32DD8"/>
    <w:rsid w:val="00A3345D"/>
    <w:rsid w:val="00A342F9"/>
    <w:rsid w:val="00A3445E"/>
    <w:rsid w:val="00A34582"/>
    <w:rsid w:val="00A350EC"/>
    <w:rsid w:val="00A35B66"/>
    <w:rsid w:val="00A35E76"/>
    <w:rsid w:val="00A360BB"/>
    <w:rsid w:val="00A36133"/>
    <w:rsid w:val="00A37827"/>
    <w:rsid w:val="00A37A75"/>
    <w:rsid w:val="00A4005D"/>
    <w:rsid w:val="00A40205"/>
    <w:rsid w:val="00A4051C"/>
    <w:rsid w:val="00A41A05"/>
    <w:rsid w:val="00A41B64"/>
    <w:rsid w:val="00A41E27"/>
    <w:rsid w:val="00A421B9"/>
    <w:rsid w:val="00A4276B"/>
    <w:rsid w:val="00A432B3"/>
    <w:rsid w:val="00A432FE"/>
    <w:rsid w:val="00A43881"/>
    <w:rsid w:val="00A43915"/>
    <w:rsid w:val="00A43B42"/>
    <w:rsid w:val="00A4433E"/>
    <w:rsid w:val="00A44500"/>
    <w:rsid w:val="00A452E9"/>
    <w:rsid w:val="00A4560E"/>
    <w:rsid w:val="00A457BE"/>
    <w:rsid w:val="00A4582F"/>
    <w:rsid w:val="00A46788"/>
    <w:rsid w:val="00A47E29"/>
    <w:rsid w:val="00A51078"/>
    <w:rsid w:val="00A527DF"/>
    <w:rsid w:val="00A52854"/>
    <w:rsid w:val="00A52884"/>
    <w:rsid w:val="00A52BE2"/>
    <w:rsid w:val="00A531A8"/>
    <w:rsid w:val="00A53210"/>
    <w:rsid w:val="00A5372A"/>
    <w:rsid w:val="00A54467"/>
    <w:rsid w:val="00A545DD"/>
    <w:rsid w:val="00A54917"/>
    <w:rsid w:val="00A54BB0"/>
    <w:rsid w:val="00A55AE5"/>
    <w:rsid w:val="00A55E21"/>
    <w:rsid w:val="00A56648"/>
    <w:rsid w:val="00A56E42"/>
    <w:rsid w:val="00A5709F"/>
    <w:rsid w:val="00A570D0"/>
    <w:rsid w:val="00A57F2D"/>
    <w:rsid w:val="00A57FBD"/>
    <w:rsid w:val="00A6005A"/>
    <w:rsid w:val="00A600D6"/>
    <w:rsid w:val="00A60A18"/>
    <w:rsid w:val="00A60F26"/>
    <w:rsid w:val="00A61398"/>
    <w:rsid w:val="00A61A42"/>
    <w:rsid w:val="00A61D12"/>
    <w:rsid w:val="00A61D21"/>
    <w:rsid w:val="00A634D1"/>
    <w:rsid w:val="00A63E34"/>
    <w:rsid w:val="00A64218"/>
    <w:rsid w:val="00A64B04"/>
    <w:rsid w:val="00A64BA7"/>
    <w:rsid w:val="00A65552"/>
    <w:rsid w:val="00A65726"/>
    <w:rsid w:val="00A667D2"/>
    <w:rsid w:val="00A67367"/>
    <w:rsid w:val="00A67D1A"/>
    <w:rsid w:val="00A70102"/>
    <w:rsid w:val="00A70732"/>
    <w:rsid w:val="00A70B8B"/>
    <w:rsid w:val="00A710B5"/>
    <w:rsid w:val="00A7115C"/>
    <w:rsid w:val="00A71C94"/>
    <w:rsid w:val="00A71ECF"/>
    <w:rsid w:val="00A720EF"/>
    <w:rsid w:val="00A72399"/>
    <w:rsid w:val="00A728B0"/>
    <w:rsid w:val="00A728E6"/>
    <w:rsid w:val="00A72D47"/>
    <w:rsid w:val="00A738EF"/>
    <w:rsid w:val="00A73C0D"/>
    <w:rsid w:val="00A73C74"/>
    <w:rsid w:val="00A74B16"/>
    <w:rsid w:val="00A74D94"/>
    <w:rsid w:val="00A754E8"/>
    <w:rsid w:val="00A758BC"/>
    <w:rsid w:val="00A75B52"/>
    <w:rsid w:val="00A76998"/>
    <w:rsid w:val="00A76A9F"/>
    <w:rsid w:val="00A76CEA"/>
    <w:rsid w:val="00A774FA"/>
    <w:rsid w:val="00A778FD"/>
    <w:rsid w:val="00A80D4A"/>
    <w:rsid w:val="00A81EF5"/>
    <w:rsid w:val="00A82AF9"/>
    <w:rsid w:val="00A842DA"/>
    <w:rsid w:val="00A843EA"/>
    <w:rsid w:val="00A849EA"/>
    <w:rsid w:val="00A850D7"/>
    <w:rsid w:val="00A8560E"/>
    <w:rsid w:val="00A85871"/>
    <w:rsid w:val="00A85972"/>
    <w:rsid w:val="00A85B64"/>
    <w:rsid w:val="00A85DAD"/>
    <w:rsid w:val="00A86035"/>
    <w:rsid w:val="00A86CE7"/>
    <w:rsid w:val="00A86E1B"/>
    <w:rsid w:val="00A86F51"/>
    <w:rsid w:val="00A87221"/>
    <w:rsid w:val="00A87652"/>
    <w:rsid w:val="00A90AF6"/>
    <w:rsid w:val="00A91A30"/>
    <w:rsid w:val="00A92278"/>
    <w:rsid w:val="00A9294C"/>
    <w:rsid w:val="00A92A16"/>
    <w:rsid w:val="00A9371C"/>
    <w:rsid w:val="00A93D71"/>
    <w:rsid w:val="00A9539F"/>
    <w:rsid w:val="00A95908"/>
    <w:rsid w:val="00A9595B"/>
    <w:rsid w:val="00A95A4B"/>
    <w:rsid w:val="00A95BBB"/>
    <w:rsid w:val="00A974D0"/>
    <w:rsid w:val="00A976A7"/>
    <w:rsid w:val="00A97B5D"/>
    <w:rsid w:val="00AA0DC9"/>
    <w:rsid w:val="00AA0E86"/>
    <w:rsid w:val="00AA20CB"/>
    <w:rsid w:val="00AA243B"/>
    <w:rsid w:val="00AA278F"/>
    <w:rsid w:val="00AA3E99"/>
    <w:rsid w:val="00AA46C7"/>
    <w:rsid w:val="00AA49EB"/>
    <w:rsid w:val="00AA4CB2"/>
    <w:rsid w:val="00AA54D3"/>
    <w:rsid w:val="00AA5B2F"/>
    <w:rsid w:val="00AA664C"/>
    <w:rsid w:val="00AA68E0"/>
    <w:rsid w:val="00AB0360"/>
    <w:rsid w:val="00AB052E"/>
    <w:rsid w:val="00AB12D3"/>
    <w:rsid w:val="00AB176A"/>
    <w:rsid w:val="00AB18B3"/>
    <w:rsid w:val="00AB1BE4"/>
    <w:rsid w:val="00AB211E"/>
    <w:rsid w:val="00AB23CB"/>
    <w:rsid w:val="00AB3211"/>
    <w:rsid w:val="00AB4694"/>
    <w:rsid w:val="00AB5A98"/>
    <w:rsid w:val="00AB60E5"/>
    <w:rsid w:val="00AB65BD"/>
    <w:rsid w:val="00AB6813"/>
    <w:rsid w:val="00AB715D"/>
    <w:rsid w:val="00AB738A"/>
    <w:rsid w:val="00AB768E"/>
    <w:rsid w:val="00AB7864"/>
    <w:rsid w:val="00AB7DB9"/>
    <w:rsid w:val="00AB7DF0"/>
    <w:rsid w:val="00AC0752"/>
    <w:rsid w:val="00AC0967"/>
    <w:rsid w:val="00AC0C16"/>
    <w:rsid w:val="00AC1194"/>
    <w:rsid w:val="00AC11CC"/>
    <w:rsid w:val="00AC11DF"/>
    <w:rsid w:val="00AC1255"/>
    <w:rsid w:val="00AC1B37"/>
    <w:rsid w:val="00AC1F35"/>
    <w:rsid w:val="00AC2724"/>
    <w:rsid w:val="00AC352B"/>
    <w:rsid w:val="00AC381C"/>
    <w:rsid w:val="00AC3A64"/>
    <w:rsid w:val="00AC3BA5"/>
    <w:rsid w:val="00AC5252"/>
    <w:rsid w:val="00AC5EC1"/>
    <w:rsid w:val="00AC635D"/>
    <w:rsid w:val="00AC702C"/>
    <w:rsid w:val="00AC71C3"/>
    <w:rsid w:val="00AC7685"/>
    <w:rsid w:val="00AC7C28"/>
    <w:rsid w:val="00AD00C1"/>
    <w:rsid w:val="00AD04A2"/>
    <w:rsid w:val="00AD1703"/>
    <w:rsid w:val="00AD1A81"/>
    <w:rsid w:val="00AD2654"/>
    <w:rsid w:val="00AD2D31"/>
    <w:rsid w:val="00AD31B6"/>
    <w:rsid w:val="00AD41D4"/>
    <w:rsid w:val="00AD43B9"/>
    <w:rsid w:val="00AD45F5"/>
    <w:rsid w:val="00AD530D"/>
    <w:rsid w:val="00AD6164"/>
    <w:rsid w:val="00AE0319"/>
    <w:rsid w:val="00AE0423"/>
    <w:rsid w:val="00AE088E"/>
    <w:rsid w:val="00AE0BFB"/>
    <w:rsid w:val="00AE0CD2"/>
    <w:rsid w:val="00AE1DBD"/>
    <w:rsid w:val="00AE249C"/>
    <w:rsid w:val="00AE24BA"/>
    <w:rsid w:val="00AE2941"/>
    <w:rsid w:val="00AE3162"/>
    <w:rsid w:val="00AE3362"/>
    <w:rsid w:val="00AE3BF6"/>
    <w:rsid w:val="00AE412D"/>
    <w:rsid w:val="00AE4143"/>
    <w:rsid w:val="00AE42D6"/>
    <w:rsid w:val="00AE4352"/>
    <w:rsid w:val="00AE4F88"/>
    <w:rsid w:val="00AE524E"/>
    <w:rsid w:val="00AE5B60"/>
    <w:rsid w:val="00AE5DF0"/>
    <w:rsid w:val="00AE6395"/>
    <w:rsid w:val="00AE6541"/>
    <w:rsid w:val="00AE6831"/>
    <w:rsid w:val="00AE738A"/>
    <w:rsid w:val="00AE74D9"/>
    <w:rsid w:val="00AE75E4"/>
    <w:rsid w:val="00AE7768"/>
    <w:rsid w:val="00AE7896"/>
    <w:rsid w:val="00AE7B9B"/>
    <w:rsid w:val="00AF051B"/>
    <w:rsid w:val="00AF0DC8"/>
    <w:rsid w:val="00AF29FD"/>
    <w:rsid w:val="00AF2BAA"/>
    <w:rsid w:val="00AF2DF8"/>
    <w:rsid w:val="00AF31D3"/>
    <w:rsid w:val="00AF32F9"/>
    <w:rsid w:val="00AF3F46"/>
    <w:rsid w:val="00AF4015"/>
    <w:rsid w:val="00AF56D0"/>
    <w:rsid w:val="00AF5CF5"/>
    <w:rsid w:val="00AF70DE"/>
    <w:rsid w:val="00AF72DE"/>
    <w:rsid w:val="00AF7416"/>
    <w:rsid w:val="00AF76FE"/>
    <w:rsid w:val="00B016F5"/>
    <w:rsid w:val="00B01C8D"/>
    <w:rsid w:val="00B01ECA"/>
    <w:rsid w:val="00B02354"/>
    <w:rsid w:val="00B029A4"/>
    <w:rsid w:val="00B038AC"/>
    <w:rsid w:val="00B0391E"/>
    <w:rsid w:val="00B03DE0"/>
    <w:rsid w:val="00B05E35"/>
    <w:rsid w:val="00B064B8"/>
    <w:rsid w:val="00B064FE"/>
    <w:rsid w:val="00B07330"/>
    <w:rsid w:val="00B0743F"/>
    <w:rsid w:val="00B075C1"/>
    <w:rsid w:val="00B07807"/>
    <w:rsid w:val="00B07BCC"/>
    <w:rsid w:val="00B10012"/>
    <w:rsid w:val="00B10640"/>
    <w:rsid w:val="00B10964"/>
    <w:rsid w:val="00B113D4"/>
    <w:rsid w:val="00B117DD"/>
    <w:rsid w:val="00B11CCC"/>
    <w:rsid w:val="00B11FA5"/>
    <w:rsid w:val="00B13911"/>
    <w:rsid w:val="00B13F9C"/>
    <w:rsid w:val="00B14292"/>
    <w:rsid w:val="00B14E15"/>
    <w:rsid w:val="00B15738"/>
    <w:rsid w:val="00B1620A"/>
    <w:rsid w:val="00B16494"/>
    <w:rsid w:val="00B1652E"/>
    <w:rsid w:val="00B16A52"/>
    <w:rsid w:val="00B16CCA"/>
    <w:rsid w:val="00B171A1"/>
    <w:rsid w:val="00B17F52"/>
    <w:rsid w:val="00B17FEC"/>
    <w:rsid w:val="00B20AB0"/>
    <w:rsid w:val="00B20B30"/>
    <w:rsid w:val="00B211E8"/>
    <w:rsid w:val="00B2129B"/>
    <w:rsid w:val="00B22815"/>
    <w:rsid w:val="00B234F7"/>
    <w:rsid w:val="00B2470A"/>
    <w:rsid w:val="00B2586C"/>
    <w:rsid w:val="00B2592B"/>
    <w:rsid w:val="00B26000"/>
    <w:rsid w:val="00B260BA"/>
    <w:rsid w:val="00B2640F"/>
    <w:rsid w:val="00B266DF"/>
    <w:rsid w:val="00B26936"/>
    <w:rsid w:val="00B26DE0"/>
    <w:rsid w:val="00B270A1"/>
    <w:rsid w:val="00B30043"/>
    <w:rsid w:val="00B30FBB"/>
    <w:rsid w:val="00B328B0"/>
    <w:rsid w:val="00B32BD3"/>
    <w:rsid w:val="00B32F01"/>
    <w:rsid w:val="00B33559"/>
    <w:rsid w:val="00B34077"/>
    <w:rsid w:val="00B34264"/>
    <w:rsid w:val="00B35B78"/>
    <w:rsid w:val="00B35F1A"/>
    <w:rsid w:val="00B3666B"/>
    <w:rsid w:val="00B3685E"/>
    <w:rsid w:val="00B370BF"/>
    <w:rsid w:val="00B37833"/>
    <w:rsid w:val="00B40629"/>
    <w:rsid w:val="00B40702"/>
    <w:rsid w:val="00B416C4"/>
    <w:rsid w:val="00B4174E"/>
    <w:rsid w:val="00B41F1D"/>
    <w:rsid w:val="00B42212"/>
    <w:rsid w:val="00B42308"/>
    <w:rsid w:val="00B42469"/>
    <w:rsid w:val="00B42595"/>
    <w:rsid w:val="00B429A9"/>
    <w:rsid w:val="00B42B22"/>
    <w:rsid w:val="00B42CC9"/>
    <w:rsid w:val="00B42F55"/>
    <w:rsid w:val="00B43A80"/>
    <w:rsid w:val="00B43F8C"/>
    <w:rsid w:val="00B4405D"/>
    <w:rsid w:val="00B440DF"/>
    <w:rsid w:val="00B44713"/>
    <w:rsid w:val="00B45050"/>
    <w:rsid w:val="00B454D0"/>
    <w:rsid w:val="00B45B77"/>
    <w:rsid w:val="00B46094"/>
    <w:rsid w:val="00B462CF"/>
    <w:rsid w:val="00B4679F"/>
    <w:rsid w:val="00B5018D"/>
    <w:rsid w:val="00B5026B"/>
    <w:rsid w:val="00B505B0"/>
    <w:rsid w:val="00B50F40"/>
    <w:rsid w:val="00B52211"/>
    <w:rsid w:val="00B523E8"/>
    <w:rsid w:val="00B52F77"/>
    <w:rsid w:val="00B53385"/>
    <w:rsid w:val="00B5376D"/>
    <w:rsid w:val="00B5378C"/>
    <w:rsid w:val="00B53A2A"/>
    <w:rsid w:val="00B53A59"/>
    <w:rsid w:val="00B53D73"/>
    <w:rsid w:val="00B54518"/>
    <w:rsid w:val="00B546E0"/>
    <w:rsid w:val="00B54C12"/>
    <w:rsid w:val="00B54C53"/>
    <w:rsid w:val="00B54C71"/>
    <w:rsid w:val="00B550E8"/>
    <w:rsid w:val="00B551BD"/>
    <w:rsid w:val="00B5615F"/>
    <w:rsid w:val="00B57A5E"/>
    <w:rsid w:val="00B57BB2"/>
    <w:rsid w:val="00B60468"/>
    <w:rsid w:val="00B615ED"/>
    <w:rsid w:val="00B61DE3"/>
    <w:rsid w:val="00B621C4"/>
    <w:rsid w:val="00B6232B"/>
    <w:rsid w:val="00B62A56"/>
    <w:rsid w:val="00B62B43"/>
    <w:rsid w:val="00B62D28"/>
    <w:rsid w:val="00B63D4F"/>
    <w:rsid w:val="00B64528"/>
    <w:rsid w:val="00B649D8"/>
    <w:rsid w:val="00B64C07"/>
    <w:rsid w:val="00B64CEC"/>
    <w:rsid w:val="00B650EC"/>
    <w:rsid w:val="00B6528D"/>
    <w:rsid w:val="00B66EB9"/>
    <w:rsid w:val="00B67C17"/>
    <w:rsid w:val="00B7000B"/>
    <w:rsid w:val="00B70C38"/>
    <w:rsid w:val="00B7120E"/>
    <w:rsid w:val="00B7172C"/>
    <w:rsid w:val="00B72275"/>
    <w:rsid w:val="00B7267A"/>
    <w:rsid w:val="00B7284D"/>
    <w:rsid w:val="00B72B77"/>
    <w:rsid w:val="00B74DCC"/>
    <w:rsid w:val="00B752DF"/>
    <w:rsid w:val="00B7573C"/>
    <w:rsid w:val="00B75E38"/>
    <w:rsid w:val="00B75EAD"/>
    <w:rsid w:val="00B760AE"/>
    <w:rsid w:val="00B7636F"/>
    <w:rsid w:val="00B766E7"/>
    <w:rsid w:val="00B76856"/>
    <w:rsid w:val="00B77512"/>
    <w:rsid w:val="00B775D0"/>
    <w:rsid w:val="00B77EFA"/>
    <w:rsid w:val="00B8010C"/>
    <w:rsid w:val="00B803AD"/>
    <w:rsid w:val="00B80B1E"/>
    <w:rsid w:val="00B80B9A"/>
    <w:rsid w:val="00B816CE"/>
    <w:rsid w:val="00B81B90"/>
    <w:rsid w:val="00B82F6A"/>
    <w:rsid w:val="00B832AE"/>
    <w:rsid w:val="00B839BE"/>
    <w:rsid w:val="00B84258"/>
    <w:rsid w:val="00B84C23"/>
    <w:rsid w:val="00B856B4"/>
    <w:rsid w:val="00B85F7E"/>
    <w:rsid w:val="00B87A52"/>
    <w:rsid w:val="00B91FB2"/>
    <w:rsid w:val="00B92533"/>
    <w:rsid w:val="00B92565"/>
    <w:rsid w:val="00B92A56"/>
    <w:rsid w:val="00B92D2E"/>
    <w:rsid w:val="00B92F5C"/>
    <w:rsid w:val="00B93C7B"/>
    <w:rsid w:val="00B93E0D"/>
    <w:rsid w:val="00B948AC"/>
    <w:rsid w:val="00B95505"/>
    <w:rsid w:val="00B955F7"/>
    <w:rsid w:val="00B95DEF"/>
    <w:rsid w:val="00B960F5"/>
    <w:rsid w:val="00B961FD"/>
    <w:rsid w:val="00B967C4"/>
    <w:rsid w:val="00B96935"/>
    <w:rsid w:val="00B96B4F"/>
    <w:rsid w:val="00B9709A"/>
    <w:rsid w:val="00B97329"/>
    <w:rsid w:val="00B9753F"/>
    <w:rsid w:val="00BA0303"/>
    <w:rsid w:val="00BA0475"/>
    <w:rsid w:val="00BA106B"/>
    <w:rsid w:val="00BA187C"/>
    <w:rsid w:val="00BA1D19"/>
    <w:rsid w:val="00BA3201"/>
    <w:rsid w:val="00BA3299"/>
    <w:rsid w:val="00BA32A7"/>
    <w:rsid w:val="00BA37BA"/>
    <w:rsid w:val="00BA390C"/>
    <w:rsid w:val="00BA3B2F"/>
    <w:rsid w:val="00BA402B"/>
    <w:rsid w:val="00BA42EB"/>
    <w:rsid w:val="00BA49B0"/>
    <w:rsid w:val="00BA4EC7"/>
    <w:rsid w:val="00BA5092"/>
    <w:rsid w:val="00BA5B3B"/>
    <w:rsid w:val="00BA5F2D"/>
    <w:rsid w:val="00BA5FE0"/>
    <w:rsid w:val="00BA66AA"/>
    <w:rsid w:val="00BA68E5"/>
    <w:rsid w:val="00BA7F38"/>
    <w:rsid w:val="00BB06E1"/>
    <w:rsid w:val="00BB0AF7"/>
    <w:rsid w:val="00BB0C5F"/>
    <w:rsid w:val="00BB0D6E"/>
    <w:rsid w:val="00BB0EB9"/>
    <w:rsid w:val="00BB1616"/>
    <w:rsid w:val="00BB1857"/>
    <w:rsid w:val="00BB1CBD"/>
    <w:rsid w:val="00BB20BE"/>
    <w:rsid w:val="00BB25A9"/>
    <w:rsid w:val="00BB26B8"/>
    <w:rsid w:val="00BB27D3"/>
    <w:rsid w:val="00BB2C6A"/>
    <w:rsid w:val="00BB31D3"/>
    <w:rsid w:val="00BB32F0"/>
    <w:rsid w:val="00BB3678"/>
    <w:rsid w:val="00BB3C16"/>
    <w:rsid w:val="00BB4555"/>
    <w:rsid w:val="00BB4695"/>
    <w:rsid w:val="00BB4FB1"/>
    <w:rsid w:val="00BB5358"/>
    <w:rsid w:val="00BB5637"/>
    <w:rsid w:val="00BB58AE"/>
    <w:rsid w:val="00BB5A7F"/>
    <w:rsid w:val="00BB6793"/>
    <w:rsid w:val="00BB7F1E"/>
    <w:rsid w:val="00BC076D"/>
    <w:rsid w:val="00BC1B52"/>
    <w:rsid w:val="00BC1D4C"/>
    <w:rsid w:val="00BC1E30"/>
    <w:rsid w:val="00BC2AA3"/>
    <w:rsid w:val="00BC2DEB"/>
    <w:rsid w:val="00BC482A"/>
    <w:rsid w:val="00BC50BF"/>
    <w:rsid w:val="00BC57CD"/>
    <w:rsid w:val="00BC6120"/>
    <w:rsid w:val="00BC6177"/>
    <w:rsid w:val="00BC6A91"/>
    <w:rsid w:val="00BC6D5A"/>
    <w:rsid w:val="00BC6EAF"/>
    <w:rsid w:val="00BC7B2E"/>
    <w:rsid w:val="00BD2C27"/>
    <w:rsid w:val="00BD3762"/>
    <w:rsid w:val="00BD41D5"/>
    <w:rsid w:val="00BD4389"/>
    <w:rsid w:val="00BD43EA"/>
    <w:rsid w:val="00BD43FD"/>
    <w:rsid w:val="00BD497B"/>
    <w:rsid w:val="00BD4F56"/>
    <w:rsid w:val="00BD50E2"/>
    <w:rsid w:val="00BD5E97"/>
    <w:rsid w:val="00BD6174"/>
    <w:rsid w:val="00BD61EC"/>
    <w:rsid w:val="00BD783C"/>
    <w:rsid w:val="00BE0F35"/>
    <w:rsid w:val="00BE1DE3"/>
    <w:rsid w:val="00BE26F8"/>
    <w:rsid w:val="00BE30F3"/>
    <w:rsid w:val="00BE3B05"/>
    <w:rsid w:val="00BE3D86"/>
    <w:rsid w:val="00BE3DF1"/>
    <w:rsid w:val="00BE3E76"/>
    <w:rsid w:val="00BE42D1"/>
    <w:rsid w:val="00BE4F16"/>
    <w:rsid w:val="00BE5133"/>
    <w:rsid w:val="00BE56D0"/>
    <w:rsid w:val="00BE57FE"/>
    <w:rsid w:val="00BE5BB3"/>
    <w:rsid w:val="00BE5DF0"/>
    <w:rsid w:val="00BE624D"/>
    <w:rsid w:val="00BE66DA"/>
    <w:rsid w:val="00BE6830"/>
    <w:rsid w:val="00BE68FC"/>
    <w:rsid w:val="00BE6ED3"/>
    <w:rsid w:val="00BE730C"/>
    <w:rsid w:val="00BF0130"/>
    <w:rsid w:val="00BF0A5D"/>
    <w:rsid w:val="00BF116B"/>
    <w:rsid w:val="00BF13F1"/>
    <w:rsid w:val="00BF1D16"/>
    <w:rsid w:val="00BF1EDD"/>
    <w:rsid w:val="00BF27AD"/>
    <w:rsid w:val="00BF2D16"/>
    <w:rsid w:val="00BF3674"/>
    <w:rsid w:val="00BF37C5"/>
    <w:rsid w:val="00BF38F5"/>
    <w:rsid w:val="00BF3E1E"/>
    <w:rsid w:val="00BF3F66"/>
    <w:rsid w:val="00BF402C"/>
    <w:rsid w:val="00BF42B9"/>
    <w:rsid w:val="00BF50D5"/>
    <w:rsid w:val="00BF5314"/>
    <w:rsid w:val="00BF5376"/>
    <w:rsid w:val="00BF554B"/>
    <w:rsid w:val="00BF581A"/>
    <w:rsid w:val="00BF620D"/>
    <w:rsid w:val="00BF654F"/>
    <w:rsid w:val="00BF6A23"/>
    <w:rsid w:val="00BF6EDC"/>
    <w:rsid w:val="00BF74BC"/>
    <w:rsid w:val="00BF7DD0"/>
    <w:rsid w:val="00BF7E78"/>
    <w:rsid w:val="00BF7EE0"/>
    <w:rsid w:val="00C0084F"/>
    <w:rsid w:val="00C00C25"/>
    <w:rsid w:val="00C00E12"/>
    <w:rsid w:val="00C010FA"/>
    <w:rsid w:val="00C01127"/>
    <w:rsid w:val="00C01212"/>
    <w:rsid w:val="00C01E61"/>
    <w:rsid w:val="00C0316B"/>
    <w:rsid w:val="00C03920"/>
    <w:rsid w:val="00C04F56"/>
    <w:rsid w:val="00C063D4"/>
    <w:rsid w:val="00C0660B"/>
    <w:rsid w:val="00C06761"/>
    <w:rsid w:val="00C06AFE"/>
    <w:rsid w:val="00C06B4B"/>
    <w:rsid w:val="00C06D29"/>
    <w:rsid w:val="00C1004D"/>
    <w:rsid w:val="00C105BB"/>
    <w:rsid w:val="00C10A05"/>
    <w:rsid w:val="00C113AE"/>
    <w:rsid w:val="00C14B48"/>
    <w:rsid w:val="00C14F5A"/>
    <w:rsid w:val="00C15638"/>
    <w:rsid w:val="00C165B6"/>
    <w:rsid w:val="00C16BD7"/>
    <w:rsid w:val="00C17114"/>
    <w:rsid w:val="00C172D0"/>
    <w:rsid w:val="00C17538"/>
    <w:rsid w:val="00C17747"/>
    <w:rsid w:val="00C2030D"/>
    <w:rsid w:val="00C20468"/>
    <w:rsid w:val="00C2153F"/>
    <w:rsid w:val="00C21F23"/>
    <w:rsid w:val="00C22F52"/>
    <w:rsid w:val="00C23003"/>
    <w:rsid w:val="00C2317B"/>
    <w:rsid w:val="00C2445E"/>
    <w:rsid w:val="00C2511A"/>
    <w:rsid w:val="00C260A0"/>
    <w:rsid w:val="00C268C6"/>
    <w:rsid w:val="00C276BC"/>
    <w:rsid w:val="00C27717"/>
    <w:rsid w:val="00C27AC1"/>
    <w:rsid w:val="00C30142"/>
    <w:rsid w:val="00C30153"/>
    <w:rsid w:val="00C302F6"/>
    <w:rsid w:val="00C306CA"/>
    <w:rsid w:val="00C3184F"/>
    <w:rsid w:val="00C31E26"/>
    <w:rsid w:val="00C320B7"/>
    <w:rsid w:val="00C325C2"/>
    <w:rsid w:val="00C32E82"/>
    <w:rsid w:val="00C32EDA"/>
    <w:rsid w:val="00C33723"/>
    <w:rsid w:val="00C34202"/>
    <w:rsid w:val="00C343CA"/>
    <w:rsid w:val="00C3544C"/>
    <w:rsid w:val="00C35698"/>
    <w:rsid w:val="00C35F7F"/>
    <w:rsid w:val="00C36055"/>
    <w:rsid w:val="00C36327"/>
    <w:rsid w:val="00C36A0D"/>
    <w:rsid w:val="00C36DB5"/>
    <w:rsid w:val="00C36E34"/>
    <w:rsid w:val="00C375C3"/>
    <w:rsid w:val="00C37DB0"/>
    <w:rsid w:val="00C409FE"/>
    <w:rsid w:val="00C40FB6"/>
    <w:rsid w:val="00C4180C"/>
    <w:rsid w:val="00C421D1"/>
    <w:rsid w:val="00C422A2"/>
    <w:rsid w:val="00C422CD"/>
    <w:rsid w:val="00C42D27"/>
    <w:rsid w:val="00C42DE9"/>
    <w:rsid w:val="00C433BF"/>
    <w:rsid w:val="00C438F4"/>
    <w:rsid w:val="00C4434F"/>
    <w:rsid w:val="00C44C9D"/>
    <w:rsid w:val="00C45C29"/>
    <w:rsid w:val="00C4615D"/>
    <w:rsid w:val="00C461C5"/>
    <w:rsid w:val="00C46593"/>
    <w:rsid w:val="00C46BB2"/>
    <w:rsid w:val="00C4705C"/>
    <w:rsid w:val="00C504FF"/>
    <w:rsid w:val="00C50B22"/>
    <w:rsid w:val="00C50CED"/>
    <w:rsid w:val="00C519C3"/>
    <w:rsid w:val="00C51C16"/>
    <w:rsid w:val="00C52401"/>
    <w:rsid w:val="00C526AC"/>
    <w:rsid w:val="00C52DD8"/>
    <w:rsid w:val="00C53FA9"/>
    <w:rsid w:val="00C54555"/>
    <w:rsid w:val="00C54D2C"/>
    <w:rsid w:val="00C554EA"/>
    <w:rsid w:val="00C55970"/>
    <w:rsid w:val="00C55F36"/>
    <w:rsid w:val="00C567B3"/>
    <w:rsid w:val="00C56826"/>
    <w:rsid w:val="00C569BF"/>
    <w:rsid w:val="00C60E82"/>
    <w:rsid w:val="00C615D0"/>
    <w:rsid w:val="00C61756"/>
    <w:rsid w:val="00C6227D"/>
    <w:rsid w:val="00C624C3"/>
    <w:rsid w:val="00C631AB"/>
    <w:rsid w:val="00C63C34"/>
    <w:rsid w:val="00C63C40"/>
    <w:rsid w:val="00C63C75"/>
    <w:rsid w:val="00C6423F"/>
    <w:rsid w:val="00C6426D"/>
    <w:rsid w:val="00C6476C"/>
    <w:rsid w:val="00C65F6C"/>
    <w:rsid w:val="00C65F80"/>
    <w:rsid w:val="00C661D2"/>
    <w:rsid w:val="00C6692E"/>
    <w:rsid w:val="00C66946"/>
    <w:rsid w:val="00C66C7F"/>
    <w:rsid w:val="00C66E62"/>
    <w:rsid w:val="00C67A48"/>
    <w:rsid w:val="00C67D61"/>
    <w:rsid w:val="00C70195"/>
    <w:rsid w:val="00C70AC7"/>
    <w:rsid w:val="00C7124C"/>
    <w:rsid w:val="00C71A2E"/>
    <w:rsid w:val="00C71FCF"/>
    <w:rsid w:val="00C72228"/>
    <w:rsid w:val="00C72DD8"/>
    <w:rsid w:val="00C73685"/>
    <w:rsid w:val="00C73D6A"/>
    <w:rsid w:val="00C740AA"/>
    <w:rsid w:val="00C746B2"/>
    <w:rsid w:val="00C74BB8"/>
    <w:rsid w:val="00C75356"/>
    <w:rsid w:val="00C75380"/>
    <w:rsid w:val="00C769D8"/>
    <w:rsid w:val="00C76B19"/>
    <w:rsid w:val="00C76F6F"/>
    <w:rsid w:val="00C770AA"/>
    <w:rsid w:val="00C77107"/>
    <w:rsid w:val="00C77BCA"/>
    <w:rsid w:val="00C77F32"/>
    <w:rsid w:val="00C80696"/>
    <w:rsid w:val="00C80AC1"/>
    <w:rsid w:val="00C81210"/>
    <w:rsid w:val="00C8161A"/>
    <w:rsid w:val="00C81CAB"/>
    <w:rsid w:val="00C81E8A"/>
    <w:rsid w:val="00C8333F"/>
    <w:rsid w:val="00C83E20"/>
    <w:rsid w:val="00C83F21"/>
    <w:rsid w:val="00C845D0"/>
    <w:rsid w:val="00C84E90"/>
    <w:rsid w:val="00C85254"/>
    <w:rsid w:val="00C852A6"/>
    <w:rsid w:val="00C85786"/>
    <w:rsid w:val="00C866A4"/>
    <w:rsid w:val="00C86D63"/>
    <w:rsid w:val="00C87FB7"/>
    <w:rsid w:val="00C903ED"/>
    <w:rsid w:val="00C90C8C"/>
    <w:rsid w:val="00C90EF4"/>
    <w:rsid w:val="00C91889"/>
    <w:rsid w:val="00C91BCA"/>
    <w:rsid w:val="00C9214E"/>
    <w:rsid w:val="00C92B73"/>
    <w:rsid w:val="00C92EEC"/>
    <w:rsid w:val="00C93375"/>
    <w:rsid w:val="00C93A0A"/>
    <w:rsid w:val="00C944F8"/>
    <w:rsid w:val="00C95C15"/>
    <w:rsid w:val="00C95F3A"/>
    <w:rsid w:val="00C961BF"/>
    <w:rsid w:val="00C96312"/>
    <w:rsid w:val="00C9646D"/>
    <w:rsid w:val="00C968F4"/>
    <w:rsid w:val="00C96915"/>
    <w:rsid w:val="00C97183"/>
    <w:rsid w:val="00C97200"/>
    <w:rsid w:val="00C97301"/>
    <w:rsid w:val="00C9768D"/>
    <w:rsid w:val="00C97FB1"/>
    <w:rsid w:val="00CA0077"/>
    <w:rsid w:val="00CA0D7B"/>
    <w:rsid w:val="00CA0DA6"/>
    <w:rsid w:val="00CA12A1"/>
    <w:rsid w:val="00CA1ED1"/>
    <w:rsid w:val="00CA1F15"/>
    <w:rsid w:val="00CA24F3"/>
    <w:rsid w:val="00CA265E"/>
    <w:rsid w:val="00CA26DB"/>
    <w:rsid w:val="00CA322B"/>
    <w:rsid w:val="00CA3E3B"/>
    <w:rsid w:val="00CA4C94"/>
    <w:rsid w:val="00CA540B"/>
    <w:rsid w:val="00CA5F3D"/>
    <w:rsid w:val="00CA617A"/>
    <w:rsid w:val="00CA67E8"/>
    <w:rsid w:val="00CA6E51"/>
    <w:rsid w:val="00CA6E92"/>
    <w:rsid w:val="00CA709B"/>
    <w:rsid w:val="00CA78BF"/>
    <w:rsid w:val="00CB09B4"/>
    <w:rsid w:val="00CB15D6"/>
    <w:rsid w:val="00CB1FA1"/>
    <w:rsid w:val="00CB24F0"/>
    <w:rsid w:val="00CB2AC6"/>
    <w:rsid w:val="00CB2AE0"/>
    <w:rsid w:val="00CB2B98"/>
    <w:rsid w:val="00CB3117"/>
    <w:rsid w:val="00CB326C"/>
    <w:rsid w:val="00CB3387"/>
    <w:rsid w:val="00CB33F7"/>
    <w:rsid w:val="00CB36C6"/>
    <w:rsid w:val="00CB524C"/>
    <w:rsid w:val="00CB572B"/>
    <w:rsid w:val="00CB5924"/>
    <w:rsid w:val="00CB63E8"/>
    <w:rsid w:val="00CB6445"/>
    <w:rsid w:val="00CB65D7"/>
    <w:rsid w:val="00CB6970"/>
    <w:rsid w:val="00CB6BBD"/>
    <w:rsid w:val="00CB6E52"/>
    <w:rsid w:val="00CB6EAD"/>
    <w:rsid w:val="00CB70B8"/>
    <w:rsid w:val="00CB747B"/>
    <w:rsid w:val="00CB75B3"/>
    <w:rsid w:val="00CB7751"/>
    <w:rsid w:val="00CB7785"/>
    <w:rsid w:val="00CB7A9A"/>
    <w:rsid w:val="00CB7C81"/>
    <w:rsid w:val="00CC013E"/>
    <w:rsid w:val="00CC085C"/>
    <w:rsid w:val="00CC0FD1"/>
    <w:rsid w:val="00CC115F"/>
    <w:rsid w:val="00CC2504"/>
    <w:rsid w:val="00CC3BD1"/>
    <w:rsid w:val="00CC45A0"/>
    <w:rsid w:val="00CC46BB"/>
    <w:rsid w:val="00CC48AE"/>
    <w:rsid w:val="00CC4BD9"/>
    <w:rsid w:val="00CC4EF1"/>
    <w:rsid w:val="00CC5225"/>
    <w:rsid w:val="00CC560E"/>
    <w:rsid w:val="00CC5782"/>
    <w:rsid w:val="00CC6322"/>
    <w:rsid w:val="00CC6611"/>
    <w:rsid w:val="00CC7474"/>
    <w:rsid w:val="00CC76A7"/>
    <w:rsid w:val="00CC782B"/>
    <w:rsid w:val="00CD0067"/>
    <w:rsid w:val="00CD029B"/>
    <w:rsid w:val="00CD06BC"/>
    <w:rsid w:val="00CD0D7F"/>
    <w:rsid w:val="00CD1703"/>
    <w:rsid w:val="00CD19CA"/>
    <w:rsid w:val="00CD2013"/>
    <w:rsid w:val="00CD204F"/>
    <w:rsid w:val="00CD25C8"/>
    <w:rsid w:val="00CD275B"/>
    <w:rsid w:val="00CD3414"/>
    <w:rsid w:val="00CD3F89"/>
    <w:rsid w:val="00CD455C"/>
    <w:rsid w:val="00CD460C"/>
    <w:rsid w:val="00CD4A36"/>
    <w:rsid w:val="00CD5C2B"/>
    <w:rsid w:val="00CD5FB9"/>
    <w:rsid w:val="00CD6E6E"/>
    <w:rsid w:val="00CD6FA0"/>
    <w:rsid w:val="00CD6FC7"/>
    <w:rsid w:val="00CD7293"/>
    <w:rsid w:val="00CE0110"/>
    <w:rsid w:val="00CE0248"/>
    <w:rsid w:val="00CE067B"/>
    <w:rsid w:val="00CE075F"/>
    <w:rsid w:val="00CE1540"/>
    <w:rsid w:val="00CE20E4"/>
    <w:rsid w:val="00CE26D6"/>
    <w:rsid w:val="00CE26DE"/>
    <w:rsid w:val="00CE2B38"/>
    <w:rsid w:val="00CE2E7F"/>
    <w:rsid w:val="00CE3593"/>
    <w:rsid w:val="00CE3B40"/>
    <w:rsid w:val="00CE3B73"/>
    <w:rsid w:val="00CE3FB6"/>
    <w:rsid w:val="00CE4566"/>
    <w:rsid w:val="00CE47B9"/>
    <w:rsid w:val="00CE4E48"/>
    <w:rsid w:val="00CE520A"/>
    <w:rsid w:val="00CE5C46"/>
    <w:rsid w:val="00CE5E41"/>
    <w:rsid w:val="00CE6AD3"/>
    <w:rsid w:val="00CE6AD7"/>
    <w:rsid w:val="00CE6DC0"/>
    <w:rsid w:val="00CE7076"/>
    <w:rsid w:val="00CE7D63"/>
    <w:rsid w:val="00CE7DF5"/>
    <w:rsid w:val="00CE7FD7"/>
    <w:rsid w:val="00CF01A6"/>
    <w:rsid w:val="00CF07DA"/>
    <w:rsid w:val="00CF0971"/>
    <w:rsid w:val="00CF0A30"/>
    <w:rsid w:val="00CF1728"/>
    <w:rsid w:val="00CF1916"/>
    <w:rsid w:val="00CF1B6D"/>
    <w:rsid w:val="00CF1DFE"/>
    <w:rsid w:val="00CF2268"/>
    <w:rsid w:val="00CF2441"/>
    <w:rsid w:val="00CF295F"/>
    <w:rsid w:val="00CF2E85"/>
    <w:rsid w:val="00CF38E1"/>
    <w:rsid w:val="00CF41B9"/>
    <w:rsid w:val="00CF5A3D"/>
    <w:rsid w:val="00CF5ABF"/>
    <w:rsid w:val="00CF6385"/>
    <w:rsid w:val="00CF6D0E"/>
    <w:rsid w:val="00CF708B"/>
    <w:rsid w:val="00CF7395"/>
    <w:rsid w:val="00CF7921"/>
    <w:rsid w:val="00CF7FF0"/>
    <w:rsid w:val="00D0023E"/>
    <w:rsid w:val="00D00BEC"/>
    <w:rsid w:val="00D00D15"/>
    <w:rsid w:val="00D00E78"/>
    <w:rsid w:val="00D0113B"/>
    <w:rsid w:val="00D01C3F"/>
    <w:rsid w:val="00D01C4E"/>
    <w:rsid w:val="00D01E1C"/>
    <w:rsid w:val="00D01ED8"/>
    <w:rsid w:val="00D02126"/>
    <w:rsid w:val="00D02130"/>
    <w:rsid w:val="00D02209"/>
    <w:rsid w:val="00D02AB0"/>
    <w:rsid w:val="00D02F9D"/>
    <w:rsid w:val="00D04231"/>
    <w:rsid w:val="00D04568"/>
    <w:rsid w:val="00D046FD"/>
    <w:rsid w:val="00D049D1"/>
    <w:rsid w:val="00D052F3"/>
    <w:rsid w:val="00D056AD"/>
    <w:rsid w:val="00D05F0B"/>
    <w:rsid w:val="00D0664F"/>
    <w:rsid w:val="00D06AAD"/>
    <w:rsid w:val="00D06DAF"/>
    <w:rsid w:val="00D06DE0"/>
    <w:rsid w:val="00D072DD"/>
    <w:rsid w:val="00D076A7"/>
    <w:rsid w:val="00D1018E"/>
    <w:rsid w:val="00D103B1"/>
    <w:rsid w:val="00D10568"/>
    <w:rsid w:val="00D111D0"/>
    <w:rsid w:val="00D11F50"/>
    <w:rsid w:val="00D1235D"/>
    <w:rsid w:val="00D12C69"/>
    <w:rsid w:val="00D13656"/>
    <w:rsid w:val="00D13922"/>
    <w:rsid w:val="00D13B62"/>
    <w:rsid w:val="00D13C98"/>
    <w:rsid w:val="00D13C9B"/>
    <w:rsid w:val="00D14906"/>
    <w:rsid w:val="00D14F91"/>
    <w:rsid w:val="00D15132"/>
    <w:rsid w:val="00D1536F"/>
    <w:rsid w:val="00D158E7"/>
    <w:rsid w:val="00D16043"/>
    <w:rsid w:val="00D166C7"/>
    <w:rsid w:val="00D171F9"/>
    <w:rsid w:val="00D202AD"/>
    <w:rsid w:val="00D205B4"/>
    <w:rsid w:val="00D20CF5"/>
    <w:rsid w:val="00D20DF4"/>
    <w:rsid w:val="00D20E5A"/>
    <w:rsid w:val="00D21169"/>
    <w:rsid w:val="00D21221"/>
    <w:rsid w:val="00D229DB"/>
    <w:rsid w:val="00D22C32"/>
    <w:rsid w:val="00D22D38"/>
    <w:rsid w:val="00D22E58"/>
    <w:rsid w:val="00D23387"/>
    <w:rsid w:val="00D245DD"/>
    <w:rsid w:val="00D2492C"/>
    <w:rsid w:val="00D25CD1"/>
    <w:rsid w:val="00D25EDD"/>
    <w:rsid w:val="00D26358"/>
    <w:rsid w:val="00D26655"/>
    <w:rsid w:val="00D26B30"/>
    <w:rsid w:val="00D26BE6"/>
    <w:rsid w:val="00D27DC8"/>
    <w:rsid w:val="00D30EA2"/>
    <w:rsid w:val="00D31699"/>
    <w:rsid w:val="00D31F22"/>
    <w:rsid w:val="00D32591"/>
    <w:rsid w:val="00D32A9C"/>
    <w:rsid w:val="00D32B1C"/>
    <w:rsid w:val="00D32DD0"/>
    <w:rsid w:val="00D32EED"/>
    <w:rsid w:val="00D33817"/>
    <w:rsid w:val="00D33A88"/>
    <w:rsid w:val="00D33CD9"/>
    <w:rsid w:val="00D34AB4"/>
    <w:rsid w:val="00D34F97"/>
    <w:rsid w:val="00D35140"/>
    <w:rsid w:val="00D357D1"/>
    <w:rsid w:val="00D369CA"/>
    <w:rsid w:val="00D36CA9"/>
    <w:rsid w:val="00D40541"/>
    <w:rsid w:val="00D40623"/>
    <w:rsid w:val="00D40789"/>
    <w:rsid w:val="00D409C1"/>
    <w:rsid w:val="00D40AA6"/>
    <w:rsid w:val="00D41398"/>
    <w:rsid w:val="00D42566"/>
    <w:rsid w:val="00D42AFF"/>
    <w:rsid w:val="00D431AE"/>
    <w:rsid w:val="00D439FD"/>
    <w:rsid w:val="00D43E69"/>
    <w:rsid w:val="00D43F0B"/>
    <w:rsid w:val="00D43FF4"/>
    <w:rsid w:val="00D445C6"/>
    <w:rsid w:val="00D448B1"/>
    <w:rsid w:val="00D44A67"/>
    <w:rsid w:val="00D44B49"/>
    <w:rsid w:val="00D44C6B"/>
    <w:rsid w:val="00D44D9F"/>
    <w:rsid w:val="00D45295"/>
    <w:rsid w:val="00D45CFA"/>
    <w:rsid w:val="00D463A0"/>
    <w:rsid w:val="00D468DB"/>
    <w:rsid w:val="00D470AC"/>
    <w:rsid w:val="00D50877"/>
    <w:rsid w:val="00D50E5E"/>
    <w:rsid w:val="00D51402"/>
    <w:rsid w:val="00D51BC6"/>
    <w:rsid w:val="00D51D93"/>
    <w:rsid w:val="00D5210F"/>
    <w:rsid w:val="00D53051"/>
    <w:rsid w:val="00D54844"/>
    <w:rsid w:val="00D5496D"/>
    <w:rsid w:val="00D560D1"/>
    <w:rsid w:val="00D56C53"/>
    <w:rsid w:val="00D56CA9"/>
    <w:rsid w:val="00D57F8C"/>
    <w:rsid w:val="00D60289"/>
    <w:rsid w:val="00D605C2"/>
    <w:rsid w:val="00D61173"/>
    <w:rsid w:val="00D621BB"/>
    <w:rsid w:val="00D6220E"/>
    <w:rsid w:val="00D62688"/>
    <w:rsid w:val="00D626F5"/>
    <w:rsid w:val="00D62707"/>
    <w:rsid w:val="00D62B5D"/>
    <w:rsid w:val="00D62CE4"/>
    <w:rsid w:val="00D63310"/>
    <w:rsid w:val="00D6377B"/>
    <w:rsid w:val="00D639D2"/>
    <w:rsid w:val="00D63B31"/>
    <w:rsid w:val="00D63DE7"/>
    <w:rsid w:val="00D6476A"/>
    <w:rsid w:val="00D64A2C"/>
    <w:rsid w:val="00D64EFB"/>
    <w:rsid w:val="00D6514F"/>
    <w:rsid w:val="00D65BA6"/>
    <w:rsid w:val="00D663B8"/>
    <w:rsid w:val="00D664E8"/>
    <w:rsid w:val="00D66AA6"/>
    <w:rsid w:val="00D66AE8"/>
    <w:rsid w:val="00D67261"/>
    <w:rsid w:val="00D7020F"/>
    <w:rsid w:val="00D70920"/>
    <w:rsid w:val="00D709CF"/>
    <w:rsid w:val="00D70C20"/>
    <w:rsid w:val="00D70D7F"/>
    <w:rsid w:val="00D70E33"/>
    <w:rsid w:val="00D72D59"/>
    <w:rsid w:val="00D72E2E"/>
    <w:rsid w:val="00D7459C"/>
    <w:rsid w:val="00D748D2"/>
    <w:rsid w:val="00D753CB"/>
    <w:rsid w:val="00D75563"/>
    <w:rsid w:val="00D75BA5"/>
    <w:rsid w:val="00D7601C"/>
    <w:rsid w:val="00D76F97"/>
    <w:rsid w:val="00D800F5"/>
    <w:rsid w:val="00D8015A"/>
    <w:rsid w:val="00D813AD"/>
    <w:rsid w:val="00D816E4"/>
    <w:rsid w:val="00D81933"/>
    <w:rsid w:val="00D82A3B"/>
    <w:rsid w:val="00D82F6C"/>
    <w:rsid w:val="00D83CE9"/>
    <w:rsid w:val="00D8480F"/>
    <w:rsid w:val="00D849AA"/>
    <w:rsid w:val="00D85B25"/>
    <w:rsid w:val="00D86955"/>
    <w:rsid w:val="00D86FBF"/>
    <w:rsid w:val="00D875E3"/>
    <w:rsid w:val="00D875E4"/>
    <w:rsid w:val="00D9002C"/>
    <w:rsid w:val="00D901A6"/>
    <w:rsid w:val="00D907D4"/>
    <w:rsid w:val="00D90C2B"/>
    <w:rsid w:val="00D90FEA"/>
    <w:rsid w:val="00D912F8"/>
    <w:rsid w:val="00D924C0"/>
    <w:rsid w:val="00D92F0D"/>
    <w:rsid w:val="00D93A23"/>
    <w:rsid w:val="00D93E04"/>
    <w:rsid w:val="00D93E62"/>
    <w:rsid w:val="00D94548"/>
    <w:rsid w:val="00D94AAD"/>
    <w:rsid w:val="00D94BB8"/>
    <w:rsid w:val="00D95534"/>
    <w:rsid w:val="00D95CBC"/>
    <w:rsid w:val="00D95DAF"/>
    <w:rsid w:val="00D9655B"/>
    <w:rsid w:val="00D96DA6"/>
    <w:rsid w:val="00D975A0"/>
    <w:rsid w:val="00D976F4"/>
    <w:rsid w:val="00D97E29"/>
    <w:rsid w:val="00DA0196"/>
    <w:rsid w:val="00DA030D"/>
    <w:rsid w:val="00DA04D6"/>
    <w:rsid w:val="00DA0500"/>
    <w:rsid w:val="00DA068D"/>
    <w:rsid w:val="00DA0F0E"/>
    <w:rsid w:val="00DA1061"/>
    <w:rsid w:val="00DA259E"/>
    <w:rsid w:val="00DA26DC"/>
    <w:rsid w:val="00DA3698"/>
    <w:rsid w:val="00DA3B27"/>
    <w:rsid w:val="00DA3DBB"/>
    <w:rsid w:val="00DA40E2"/>
    <w:rsid w:val="00DA4CC2"/>
    <w:rsid w:val="00DA4D0D"/>
    <w:rsid w:val="00DA4EA7"/>
    <w:rsid w:val="00DA51E3"/>
    <w:rsid w:val="00DA536E"/>
    <w:rsid w:val="00DA5694"/>
    <w:rsid w:val="00DA56AF"/>
    <w:rsid w:val="00DA5A69"/>
    <w:rsid w:val="00DA66B7"/>
    <w:rsid w:val="00DA69BD"/>
    <w:rsid w:val="00DA7220"/>
    <w:rsid w:val="00DA7277"/>
    <w:rsid w:val="00DB011C"/>
    <w:rsid w:val="00DB034E"/>
    <w:rsid w:val="00DB0AA3"/>
    <w:rsid w:val="00DB0C8D"/>
    <w:rsid w:val="00DB0F93"/>
    <w:rsid w:val="00DB1077"/>
    <w:rsid w:val="00DB1988"/>
    <w:rsid w:val="00DB21F3"/>
    <w:rsid w:val="00DB2307"/>
    <w:rsid w:val="00DB25D6"/>
    <w:rsid w:val="00DB260B"/>
    <w:rsid w:val="00DB2EE5"/>
    <w:rsid w:val="00DB443B"/>
    <w:rsid w:val="00DB4C94"/>
    <w:rsid w:val="00DB5190"/>
    <w:rsid w:val="00DB51DA"/>
    <w:rsid w:val="00DB5232"/>
    <w:rsid w:val="00DB5241"/>
    <w:rsid w:val="00DB6542"/>
    <w:rsid w:val="00DB706F"/>
    <w:rsid w:val="00DB7403"/>
    <w:rsid w:val="00DB76B4"/>
    <w:rsid w:val="00DB78A2"/>
    <w:rsid w:val="00DB7C24"/>
    <w:rsid w:val="00DC1648"/>
    <w:rsid w:val="00DC1660"/>
    <w:rsid w:val="00DC1858"/>
    <w:rsid w:val="00DC1891"/>
    <w:rsid w:val="00DC1A46"/>
    <w:rsid w:val="00DC1D99"/>
    <w:rsid w:val="00DC22FB"/>
    <w:rsid w:val="00DC23AB"/>
    <w:rsid w:val="00DC2A62"/>
    <w:rsid w:val="00DC2B74"/>
    <w:rsid w:val="00DC2D86"/>
    <w:rsid w:val="00DC2FC8"/>
    <w:rsid w:val="00DC32DB"/>
    <w:rsid w:val="00DC3F8C"/>
    <w:rsid w:val="00DC43C3"/>
    <w:rsid w:val="00DC450F"/>
    <w:rsid w:val="00DC48C3"/>
    <w:rsid w:val="00DC4A93"/>
    <w:rsid w:val="00DC4CB5"/>
    <w:rsid w:val="00DC52AF"/>
    <w:rsid w:val="00DC534F"/>
    <w:rsid w:val="00DC5591"/>
    <w:rsid w:val="00DC598B"/>
    <w:rsid w:val="00DC5AB8"/>
    <w:rsid w:val="00DC5CBE"/>
    <w:rsid w:val="00DC5CC1"/>
    <w:rsid w:val="00DC622E"/>
    <w:rsid w:val="00DC6982"/>
    <w:rsid w:val="00DC6F6A"/>
    <w:rsid w:val="00DC76A2"/>
    <w:rsid w:val="00DC7742"/>
    <w:rsid w:val="00DC7E6A"/>
    <w:rsid w:val="00DD09DC"/>
    <w:rsid w:val="00DD0BD1"/>
    <w:rsid w:val="00DD1423"/>
    <w:rsid w:val="00DD1D79"/>
    <w:rsid w:val="00DD214B"/>
    <w:rsid w:val="00DD2668"/>
    <w:rsid w:val="00DD2A00"/>
    <w:rsid w:val="00DD2DBD"/>
    <w:rsid w:val="00DD3092"/>
    <w:rsid w:val="00DD3242"/>
    <w:rsid w:val="00DD32A1"/>
    <w:rsid w:val="00DD351B"/>
    <w:rsid w:val="00DD40E6"/>
    <w:rsid w:val="00DD4217"/>
    <w:rsid w:val="00DD4C3E"/>
    <w:rsid w:val="00DD5130"/>
    <w:rsid w:val="00DD565D"/>
    <w:rsid w:val="00DD5BB4"/>
    <w:rsid w:val="00DD5F47"/>
    <w:rsid w:val="00DD68CE"/>
    <w:rsid w:val="00DD6C87"/>
    <w:rsid w:val="00DD7032"/>
    <w:rsid w:val="00DE1B20"/>
    <w:rsid w:val="00DE1D4C"/>
    <w:rsid w:val="00DE29BD"/>
    <w:rsid w:val="00DE2A4B"/>
    <w:rsid w:val="00DE3E67"/>
    <w:rsid w:val="00DE44A4"/>
    <w:rsid w:val="00DE5233"/>
    <w:rsid w:val="00DE52A1"/>
    <w:rsid w:val="00DE55FA"/>
    <w:rsid w:val="00DE5A91"/>
    <w:rsid w:val="00DE616A"/>
    <w:rsid w:val="00DE64B3"/>
    <w:rsid w:val="00DE6D65"/>
    <w:rsid w:val="00DE708E"/>
    <w:rsid w:val="00DE7CC1"/>
    <w:rsid w:val="00DF05F8"/>
    <w:rsid w:val="00DF13E5"/>
    <w:rsid w:val="00DF15DA"/>
    <w:rsid w:val="00DF2CE2"/>
    <w:rsid w:val="00DF3122"/>
    <w:rsid w:val="00DF34CD"/>
    <w:rsid w:val="00DF368F"/>
    <w:rsid w:val="00DF3A37"/>
    <w:rsid w:val="00DF3BD8"/>
    <w:rsid w:val="00DF409F"/>
    <w:rsid w:val="00DF481D"/>
    <w:rsid w:val="00DF4CA7"/>
    <w:rsid w:val="00DF4D80"/>
    <w:rsid w:val="00DF5BEC"/>
    <w:rsid w:val="00DF6924"/>
    <w:rsid w:val="00DF699D"/>
    <w:rsid w:val="00DF753D"/>
    <w:rsid w:val="00DF7B37"/>
    <w:rsid w:val="00E0020F"/>
    <w:rsid w:val="00E00535"/>
    <w:rsid w:val="00E00629"/>
    <w:rsid w:val="00E00A11"/>
    <w:rsid w:val="00E00BC0"/>
    <w:rsid w:val="00E00E11"/>
    <w:rsid w:val="00E012A7"/>
    <w:rsid w:val="00E01C2A"/>
    <w:rsid w:val="00E01C6C"/>
    <w:rsid w:val="00E01F87"/>
    <w:rsid w:val="00E022C2"/>
    <w:rsid w:val="00E02491"/>
    <w:rsid w:val="00E02AE6"/>
    <w:rsid w:val="00E02B54"/>
    <w:rsid w:val="00E04143"/>
    <w:rsid w:val="00E045B8"/>
    <w:rsid w:val="00E0499B"/>
    <w:rsid w:val="00E04CCB"/>
    <w:rsid w:val="00E04DC4"/>
    <w:rsid w:val="00E0538F"/>
    <w:rsid w:val="00E05743"/>
    <w:rsid w:val="00E05D57"/>
    <w:rsid w:val="00E05D5E"/>
    <w:rsid w:val="00E06538"/>
    <w:rsid w:val="00E06D26"/>
    <w:rsid w:val="00E06F3B"/>
    <w:rsid w:val="00E078AC"/>
    <w:rsid w:val="00E07A52"/>
    <w:rsid w:val="00E07BBF"/>
    <w:rsid w:val="00E07C71"/>
    <w:rsid w:val="00E1064E"/>
    <w:rsid w:val="00E1104D"/>
    <w:rsid w:val="00E1134C"/>
    <w:rsid w:val="00E1186E"/>
    <w:rsid w:val="00E11E6F"/>
    <w:rsid w:val="00E12523"/>
    <w:rsid w:val="00E126C7"/>
    <w:rsid w:val="00E12A73"/>
    <w:rsid w:val="00E12CE4"/>
    <w:rsid w:val="00E12D56"/>
    <w:rsid w:val="00E13665"/>
    <w:rsid w:val="00E1416F"/>
    <w:rsid w:val="00E14B3B"/>
    <w:rsid w:val="00E14E4E"/>
    <w:rsid w:val="00E15337"/>
    <w:rsid w:val="00E15AB8"/>
    <w:rsid w:val="00E15AE2"/>
    <w:rsid w:val="00E16C99"/>
    <w:rsid w:val="00E174AF"/>
    <w:rsid w:val="00E17B3B"/>
    <w:rsid w:val="00E17C45"/>
    <w:rsid w:val="00E20E56"/>
    <w:rsid w:val="00E21089"/>
    <w:rsid w:val="00E21602"/>
    <w:rsid w:val="00E21C33"/>
    <w:rsid w:val="00E227D1"/>
    <w:rsid w:val="00E22F33"/>
    <w:rsid w:val="00E231D6"/>
    <w:rsid w:val="00E232E8"/>
    <w:rsid w:val="00E232F2"/>
    <w:rsid w:val="00E23454"/>
    <w:rsid w:val="00E2412C"/>
    <w:rsid w:val="00E2424A"/>
    <w:rsid w:val="00E24D7A"/>
    <w:rsid w:val="00E2531C"/>
    <w:rsid w:val="00E2562F"/>
    <w:rsid w:val="00E25A06"/>
    <w:rsid w:val="00E26C05"/>
    <w:rsid w:val="00E26ED1"/>
    <w:rsid w:val="00E27123"/>
    <w:rsid w:val="00E272A4"/>
    <w:rsid w:val="00E2788D"/>
    <w:rsid w:val="00E27950"/>
    <w:rsid w:val="00E30688"/>
    <w:rsid w:val="00E30789"/>
    <w:rsid w:val="00E309C2"/>
    <w:rsid w:val="00E30AC0"/>
    <w:rsid w:val="00E30ECC"/>
    <w:rsid w:val="00E318CC"/>
    <w:rsid w:val="00E31928"/>
    <w:rsid w:val="00E3202E"/>
    <w:rsid w:val="00E324EA"/>
    <w:rsid w:val="00E32DBD"/>
    <w:rsid w:val="00E33457"/>
    <w:rsid w:val="00E33B73"/>
    <w:rsid w:val="00E3421F"/>
    <w:rsid w:val="00E34D6F"/>
    <w:rsid w:val="00E34D7F"/>
    <w:rsid w:val="00E35BA4"/>
    <w:rsid w:val="00E35C2F"/>
    <w:rsid w:val="00E35F8D"/>
    <w:rsid w:val="00E362DD"/>
    <w:rsid w:val="00E370A1"/>
    <w:rsid w:val="00E374A3"/>
    <w:rsid w:val="00E3782D"/>
    <w:rsid w:val="00E37BCA"/>
    <w:rsid w:val="00E40484"/>
    <w:rsid w:val="00E415D1"/>
    <w:rsid w:val="00E416B5"/>
    <w:rsid w:val="00E416DF"/>
    <w:rsid w:val="00E41825"/>
    <w:rsid w:val="00E41F6C"/>
    <w:rsid w:val="00E4260E"/>
    <w:rsid w:val="00E426A5"/>
    <w:rsid w:val="00E43834"/>
    <w:rsid w:val="00E44349"/>
    <w:rsid w:val="00E4469C"/>
    <w:rsid w:val="00E45793"/>
    <w:rsid w:val="00E464B7"/>
    <w:rsid w:val="00E464C9"/>
    <w:rsid w:val="00E46F29"/>
    <w:rsid w:val="00E47A04"/>
    <w:rsid w:val="00E47B1C"/>
    <w:rsid w:val="00E47B52"/>
    <w:rsid w:val="00E50147"/>
    <w:rsid w:val="00E50513"/>
    <w:rsid w:val="00E510FC"/>
    <w:rsid w:val="00E5120B"/>
    <w:rsid w:val="00E5124F"/>
    <w:rsid w:val="00E51303"/>
    <w:rsid w:val="00E51BA5"/>
    <w:rsid w:val="00E51BC3"/>
    <w:rsid w:val="00E51BD1"/>
    <w:rsid w:val="00E51C6D"/>
    <w:rsid w:val="00E51F13"/>
    <w:rsid w:val="00E52390"/>
    <w:rsid w:val="00E52F90"/>
    <w:rsid w:val="00E530F5"/>
    <w:rsid w:val="00E53AE6"/>
    <w:rsid w:val="00E53FAD"/>
    <w:rsid w:val="00E54942"/>
    <w:rsid w:val="00E54C43"/>
    <w:rsid w:val="00E5532D"/>
    <w:rsid w:val="00E5532F"/>
    <w:rsid w:val="00E565A1"/>
    <w:rsid w:val="00E568E4"/>
    <w:rsid w:val="00E56C80"/>
    <w:rsid w:val="00E56E5F"/>
    <w:rsid w:val="00E57474"/>
    <w:rsid w:val="00E57B85"/>
    <w:rsid w:val="00E60415"/>
    <w:rsid w:val="00E60652"/>
    <w:rsid w:val="00E60A7F"/>
    <w:rsid w:val="00E60B53"/>
    <w:rsid w:val="00E611FF"/>
    <w:rsid w:val="00E61502"/>
    <w:rsid w:val="00E61677"/>
    <w:rsid w:val="00E62716"/>
    <w:rsid w:val="00E6274F"/>
    <w:rsid w:val="00E62C1E"/>
    <w:rsid w:val="00E62CE9"/>
    <w:rsid w:val="00E633F1"/>
    <w:rsid w:val="00E63610"/>
    <w:rsid w:val="00E64CE2"/>
    <w:rsid w:val="00E64DAD"/>
    <w:rsid w:val="00E65853"/>
    <w:rsid w:val="00E65960"/>
    <w:rsid w:val="00E65F0A"/>
    <w:rsid w:val="00E660B0"/>
    <w:rsid w:val="00E66586"/>
    <w:rsid w:val="00E66DA5"/>
    <w:rsid w:val="00E66DE4"/>
    <w:rsid w:val="00E67210"/>
    <w:rsid w:val="00E7052B"/>
    <w:rsid w:val="00E70B95"/>
    <w:rsid w:val="00E70EA8"/>
    <w:rsid w:val="00E710A6"/>
    <w:rsid w:val="00E71847"/>
    <w:rsid w:val="00E71970"/>
    <w:rsid w:val="00E71BBD"/>
    <w:rsid w:val="00E71D41"/>
    <w:rsid w:val="00E71E2F"/>
    <w:rsid w:val="00E7222D"/>
    <w:rsid w:val="00E72240"/>
    <w:rsid w:val="00E722F8"/>
    <w:rsid w:val="00E72D7A"/>
    <w:rsid w:val="00E7333C"/>
    <w:rsid w:val="00E734EE"/>
    <w:rsid w:val="00E73B0C"/>
    <w:rsid w:val="00E758B5"/>
    <w:rsid w:val="00E763E3"/>
    <w:rsid w:val="00E766BC"/>
    <w:rsid w:val="00E76B15"/>
    <w:rsid w:val="00E76F7D"/>
    <w:rsid w:val="00E77ACA"/>
    <w:rsid w:val="00E80637"/>
    <w:rsid w:val="00E810DC"/>
    <w:rsid w:val="00E81A99"/>
    <w:rsid w:val="00E81E79"/>
    <w:rsid w:val="00E82650"/>
    <w:rsid w:val="00E8288F"/>
    <w:rsid w:val="00E8316C"/>
    <w:rsid w:val="00E83580"/>
    <w:rsid w:val="00E83BF9"/>
    <w:rsid w:val="00E84BF2"/>
    <w:rsid w:val="00E84D88"/>
    <w:rsid w:val="00E853BF"/>
    <w:rsid w:val="00E85E91"/>
    <w:rsid w:val="00E86575"/>
    <w:rsid w:val="00E86ECD"/>
    <w:rsid w:val="00E86F92"/>
    <w:rsid w:val="00E86FD1"/>
    <w:rsid w:val="00E876A9"/>
    <w:rsid w:val="00E90BF8"/>
    <w:rsid w:val="00E90EC5"/>
    <w:rsid w:val="00E90F42"/>
    <w:rsid w:val="00E915AD"/>
    <w:rsid w:val="00E9165F"/>
    <w:rsid w:val="00E9177D"/>
    <w:rsid w:val="00E92DC0"/>
    <w:rsid w:val="00E93B2C"/>
    <w:rsid w:val="00E942CE"/>
    <w:rsid w:val="00E94B5F"/>
    <w:rsid w:val="00E94E47"/>
    <w:rsid w:val="00E95109"/>
    <w:rsid w:val="00E95774"/>
    <w:rsid w:val="00E9581C"/>
    <w:rsid w:val="00E95941"/>
    <w:rsid w:val="00E95DC9"/>
    <w:rsid w:val="00E9626D"/>
    <w:rsid w:val="00E968C5"/>
    <w:rsid w:val="00E96E7F"/>
    <w:rsid w:val="00E97122"/>
    <w:rsid w:val="00E97A83"/>
    <w:rsid w:val="00E97E6F"/>
    <w:rsid w:val="00EA05D8"/>
    <w:rsid w:val="00EA0F10"/>
    <w:rsid w:val="00EA1455"/>
    <w:rsid w:val="00EA1488"/>
    <w:rsid w:val="00EA15E8"/>
    <w:rsid w:val="00EA18BB"/>
    <w:rsid w:val="00EA1AFA"/>
    <w:rsid w:val="00EA2545"/>
    <w:rsid w:val="00EA28D9"/>
    <w:rsid w:val="00EA297A"/>
    <w:rsid w:val="00EA2EA6"/>
    <w:rsid w:val="00EA2ED9"/>
    <w:rsid w:val="00EA3216"/>
    <w:rsid w:val="00EA33EC"/>
    <w:rsid w:val="00EA36AF"/>
    <w:rsid w:val="00EA4690"/>
    <w:rsid w:val="00EA4ACA"/>
    <w:rsid w:val="00EA5962"/>
    <w:rsid w:val="00EA63B6"/>
    <w:rsid w:val="00EA66BE"/>
    <w:rsid w:val="00EA6735"/>
    <w:rsid w:val="00EA6EEB"/>
    <w:rsid w:val="00EA7148"/>
    <w:rsid w:val="00EA730E"/>
    <w:rsid w:val="00EA7820"/>
    <w:rsid w:val="00EB0981"/>
    <w:rsid w:val="00EB1039"/>
    <w:rsid w:val="00EB150A"/>
    <w:rsid w:val="00EB1A1D"/>
    <w:rsid w:val="00EB1B07"/>
    <w:rsid w:val="00EB1B35"/>
    <w:rsid w:val="00EB3AD4"/>
    <w:rsid w:val="00EB50B8"/>
    <w:rsid w:val="00EB5330"/>
    <w:rsid w:val="00EB698F"/>
    <w:rsid w:val="00EB7ABB"/>
    <w:rsid w:val="00EC03CE"/>
    <w:rsid w:val="00EC0670"/>
    <w:rsid w:val="00EC1148"/>
    <w:rsid w:val="00EC1BD6"/>
    <w:rsid w:val="00EC20E2"/>
    <w:rsid w:val="00EC2C30"/>
    <w:rsid w:val="00EC3D35"/>
    <w:rsid w:val="00EC4122"/>
    <w:rsid w:val="00EC4966"/>
    <w:rsid w:val="00EC4BB9"/>
    <w:rsid w:val="00EC5477"/>
    <w:rsid w:val="00EC55B6"/>
    <w:rsid w:val="00EC58FE"/>
    <w:rsid w:val="00EC6B57"/>
    <w:rsid w:val="00EC6CBB"/>
    <w:rsid w:val="00ED081C"/>
    <w:rsid w:val="00ED0C4D"/>
    <w:rsid w:val="00ED10A7"/>
    <w:rsid w:val="00ED1B8E"/>
    <w:rsid w:val="00ED205F"/>
    <w:rsid w:val="00ED2863"/>
    <w:rsid w:val="00ED3489"/>
    <w:rsid w:val="00ED39D1"/>
    <w:rsid w:val="00ED3CA8"/>
    <w:rsid w:val="00ED42B3"/>
    <w:rsid w:val="00ED4448"/>
    <w:rsid w:val="00ED4A1C"/>
    <w:rsid w:val="00ED50C9"/>
    <w:rsid w:val="00ED5378"/>
    <w:rsid w:val="00ED5A07"/>
    <w:rsid w:val="00ED5AC3"/>
    <w:rsid w:val="00ED617B"/>
    <w:rsid w:val="00ED71A6"/>
    <w:rsid w:val="00ED7410"/>
    <w:rsid w:val="00ED77A6"/>
    <w:rsid w:val="00ED7CDF"/>
    <w:rsid w:val="00ED7CF5"/>
    <w:rsid w:val="00EE0386"/>
    <w:rsid w:val="00EE05C9"/>
    <w:rsid w:val="00EE05DA"/>
    <w:rsid w:val="00EE090D"/>
    <w:rsid w:val="00EE0BEF"/>
    <w:rsid w:val="00EE1380"/>
    <w:rsid w:val="00EE1604"/>
    <w:rsid w:val="00EE18B4"/>
    <w:rsid w:val="00EE1B86"/>
    <w:rsid w:val="00EE2616"/>
    <w:rsid w:val="00EE2709"/>
    <w:rsid w:val="00EE2909"/>
    <w:rsid w:val="00EE29F6"/>
    <w:rsid w:val="00EE3904"/>
    <w:rsid w:val="00EE428A"/>
    <w:rsid w:val="00EE463B"/>
    <w:rsid w:val="00EE4924"/>
    <w:rsid w:val="00EE4C4A"/>
    <w:rsid w:val="00EE52FD"/>
    <w:rsid w:val="00EE538D"/>
    <w:rsid w:val="00EE5BDC"/>
    <w:rsid w:val="00EE5C86"/>
    <w:rsid w:val="00EE5CB6"/>
    <w:rsid w:val="00EE6505"/>
    <w:rsid w:val="00EE6A57"/>
    <w:rsid w:val="00EE7294"/>
    <w:rsid w:val="00EE772B"/>
    <w:rsid w:val="00EF0A55"/>
    <w:rsid w:val="00EF0E46"/>
    <w:rsid w:val="00EF17E0"/>
    <w:rsid w:val="00EF1936"/>
    <w:rsid w:val="00EF2142"/>
    <w:rsid w:val="00EF2857"/>
    <w:rsid w:val="00EF3426"/>
    <w:rsid w:val="00EF377C"/>
    <w:rsid w:val="00EF3F6B"/>
    <w:rsid w:val="00EF443B"/>
    <w:rsid w:val="00EF4516"/>
    <w:rsid w:val="00EF4AD3"/>
    <w:rsid w:val="00EF523C"/>
    <w:rsid w:val="00EF5E3A"/>
    <w:rsid w:val="00EF6322"/>
    <w:rsid w:val="00EF6A1A"/>
    <w:rsid w:val="00EF7120"/>
    <w:rsid w:val="00F0228F"/>
    <w:rsid w:val="00F025C2"/>
    <w:rsid w:val="00F02EB1"/>
    <w:rsid w:val="00F02ED9"/>
    <w:rsid w:val="00F030F2"/>
    <w:rsid w:val="00F0418C"/>
    <w:rsid w:val="00F04241"/>
    <w:rsid w:val="00F0462C"/>
    <w:rsid w:val="00F04726"/>
    <w:rsid w:val="00F05641"/>
    <w:rsid w:val="00F05C5F"/>
    <w:rsid w:val="00F060F8"/>
    <w:rsid w:val="00F063A8"/>
    <w:rsid w:val="00F06443"/>
    <w:rsid w:val="00F074B7"/>
    <w:rsid w:val="00F103EC"/>
    <w:rsid w:val="00F1080A"/>
    <w:rsid w:val="00F10966"/>
    <w:rsid w:val="00F10F98"/>
    <w:rsid w:val="00F11052"/>
    <w:rsid w:val="00F110E6"/>
    <w:rsid w:val="00F1197F"/>
    <w:rsid w:val="00F120B8"/>
    <w:rsid w:val="00F131B4"/>
    <w:rsid w:val="00F134AD"/>
    <w:rsid w:val="00F14066"/>
    <w:rsid w:val="00F140C7"/>
    <w:rsid w:val="00F15394"/>
    <w:rsid w:val="00F15EE4"/>
    <w:rsid w:val="00F16960"/>
    <w:rsid w:val="00F16D6C"/>
    <w:rsid w:val="00F1713C"/>
    <w:rsid w:val="00F17545"/>
    <w:rsid w:val="00F17FE8"/>
    <w:rsid w:val="00F20191"/>
    <w:rsid w:val="00F205DA"/>
    <w:rsid w:val="00F22EFA"/>
    <w:rsid w:val="00F22EFB"/>
    <w:rsid w:val="00F23B84"/>
    <w:rsid w:val="00F245F3"/>
    <w:rsid w:val="00F24ED7"/>
    <w:rsid w:val="00F25319"/>
    <w:rsid w:val="00F26098"/>
    <w:rsid w:val="00F26A1C"/>
    <w:rsid w:val="00F27E37"/>
    <w:rsid w:val="00F3017E"/>
    <w:rsid w:val="00F30713"/>
    <w:rsid w:val="00F30A36"/>
    <w:rsid w:val="00F310CD"/>
    <w:rsid w:val="00F31766"/>
    <w:rsid w:val="00F31B60"/>
    <w:rsid w:val="00F31C84"/>
    <w:rsid w:val="00F31FBF"/>
    <w:rsid w:val="00F322B7"/>
    <w:rsid w:val="00F323F1"/>
    <w:rsid w:val="00F33857"/>
    <w:rsid w:val="00F3388A"/>
    <w:rsid w:val="00F3435D"/>
    <w:rsid w:val="00F3474E"/>
    <w:rsid w:val="00F34990"/>
    <w:rsid w:val="00F34AD5"/>
    <w:rsid w:val="00F34F73"/>
    <w:rsid w:val="00F35A8E"/>
    <w:rsid w:val="00F35E35"/>
    <w:rsid w:val="00F36840"/>
    <w:rsid w:val="00F36A74"/>
    <w:rsid w:val="00F3767A"/>
    <w:rsid w:val="00F37ADC"/>
    <w:rsid w:val="00F40192"/>
    <w:rsid w:val="00F407A9"/>
    <w:rsid w:val="00F40D5E"/>
    <w:rsid w:val="00F40F50"/>
    <w:rsid w:val="00F412A9"/>
    <w:rsid w:val="00F41CEF"/>
    <w:rsid w:val="00F421DD"/>
    <w:rsid w:val="00F422AE"/>
    <w:rsid w:val="00F43D1F"/>
    <w:rsid w:val="00F43F16"/>
    <w:rsid w:val="00F441A2"/>
    <w:rsid w:val="00F44335"/>
    <w:rsid w:val="00F44708"/>
    <w:rsid w:val="00F4477E"/>
    <w:rsid w:val="00F44843"/>
    <w:rsid w:val="00F44DEE"/>
    <w:rsid w:val="00F45702"/>
    <w:rsid w:val="00F45C2F"/>
    <w:rsid w:val="00F45D91"/>
    <w:rsid w:val="00F460BF"/>
    <w:rsid w:val="00F461DA"/>
    <w:rsid w:val="00F463E0"/>
    <w:rsid w:val="00F46C4C"/>
    <w:rsid w:val="00F46E5C"/>
    <w:rsid w:val="00F47E1F"/>
    <w:rsid w:val="00F50399"/>
    <w:rsid w:val="00F50444"/>
    <w:rsid w:val="00F50C4B"/>
    <w:rsid w:val="00F51022"/>
    <w:rsid w:val="00F51213"/>
    <w:rsid w:val="00F5150D"/>
    <w:rsid w:val="00F518B0"/>
    <w:rsid w:val="00F5245E"/>
    <w:rsid w:val="00F52B8B"/>
    <w:rsid w:val="00F53218"/>
    <w:rsid w:val="00F5331C"/>
    <w:rsid w:val="00F533BA"/>
    <w:rsid w:val="00F54A79"/>
    <w:rsid w:val="00F54B51"/>
    <w:rsid w:val="00F54D9E"/>
    <w:rsid w:val="00F5574E"/>
    <w:rsid w:val="00F55C67"/>
    <w:rsid w:val="00F55DC3"/>
    <w:rsid w:val="00F5623F"/>
    <w:rsid w:val="00F56327"/>
    <w:rsid w:val="00F564AE"/>
    <w:rsid w:val="00F5677C"/>
    <w:rsid w:val="00F56C27"/>
    <w:rsid w:val="00F57188"/>
    <w:rsid w:val="00F57761"/>
    <w:rsid w:val="00F57C2B"/>
    <w:rsid w:val="00F57CD2"/>
    <w:rsid w:val="00F57CE2"/>
    <w:rsid w:val="00F57E03"/>
    <w:rsid w:val="00F60AD4"/>
    <w:rsid w:val="00F60F8D"/>
    <w:rsid w:val="00F6142F"/>
    <w:rsid w:val="00F61CFA"/>
    <w:rsid w:val="00F621FE"/>
    <w:rsid w:val="00F626C5"/>
    <w:rsid w:val="00F63108"/>
    <w:rsid w:val="00F633CC"/>
    <w:rsid w:val="00F637F3"/>
    <w:rsid w:val="00F63988"/>
    <w:rsid w:val="00F63F63"/>
    <w:rsid w:val="00F63F74"/>
    <w:rsid w:val="00F6474D"/>
    <w:rsid w:val="00F64805"/>
    <w:rsid w:val="00F6482D"/>
    <w:rsid w:val="00F64AFA"/>
    <w:rsid w:val="00F6511B"/>
    <w:rsid w:val="00F652AD"/>
    <w:rsid w:val="00F6543D"/>
    <w:rsid w:val="00F66388"/>
    <w:rsid w:val="00F66AF1"/>
    <w:rsid w:val="00F66B24"/>
    <w:rsid w:val="00F66B95"/>
    <w:rsid w:val="00F66E51"/>
    <w:rsid w:val="00F6744E"/>
    <w:rsid w:val="00F678A6"/>
    <w:rsid w:val="00F70630"/>
    <w:rsid w:val="00F7075A"/>
    <w:rsid w:val="00F70ABB"/>
    <w:rsid w:val="00F70F01"/>
    <w:rsid w:val="00F714C7"/>
    <w:rsid w:val="00F71623"/>
    <w:rsid w:val="00F71813"/>
    <w:rsid w:val="00F71D9D"/>
    <w:rsid w:val="00F71F29"/>
    <w:rsid w:val="00F72931"/>
    <w:rsid w:val="00F72E1B"/>
    <w:rsid w:val="00F72FDD"/>
    <w:rsid w:val="00F733B3"/>
    <w:rsid w:val="00F73F3D"/>
    <w:rsid w:val="00F740DE"/>
    <w:rsid w:val="00F743A4"/>
    <w:rsid w:val="00F74BCD"/>
    <w:rsid w:val="00F74CC2"/>
    <w:rsid w:val="00F75B26"/>
    <w:rsid w:val="00F75D28"/>
    <w:rsid w:val="00F75EA1"/>
    <w:rsid w:val="00F762CC"/>
    <w:rsid w:val="00F762E6"/>
    <w:rsid w:val="00F7631F"/>
    <w:rsid w:val="00F76AD1"/>
    <w:rsid w:val="00F76BF1"/>
    <w:rsid w:val="00F76EC7"/>
    <w:rsid w:val="00F76FAA"/>
    <w:rsid w:val="00F77046"/>
    <w:rsid w:val="00F7760C"/>
    <w:rsid w:val="00F77ECC"/>
    <w:rsid w:val="00F80442"/>
    <w:rsid w:val="00F80F68"/>
    <w:rsid w:val="00F81075"/>
    <w:rsid w:val="00F8150C"/>
    <w:rsid w:val="00F818A1"/>
    <w:rsid w:val="00F82516"/>
    <w:rsid w:val="00F82931"/>
    <w:rsid w:val="00F83040"/>
    <w:rsid w:val="00F83AC8"/>
    <w:rsid w:val="00F83EB0"/>
    <w:rsid w:val="00F8401F"/>
    <w:rsid w:val="00F8569E"/>
    <w:rsid w:val="00F85B58"/>
    <w:rsid w:val="00F85B5E"/>
    <w:rsid w:val="00F862B8"/>
    <w:rsid w:val="00F869D0"/>
    <w:rsid w:val="00F87021"/>
    <w:rsid w:val="00F87582"/>
    <w:rsid w:val="00F87715"/>
    <w:rsid w:val="00F87C3A"/>
    <w:rsid w:val="00F90282"/>
    <w:rsid w:val="00F91332"/>
    <w:rsid w:val="00F914C9"/>
    <w:rsid w:val="00F917BC"/>
    <w:rsid w:val="00F9187C"/>
    <w:rsid w:val="00F918CA"/>
    <w:rsid w:val="00F923A0"/>
    <w:rsid w:val="00F923FB"/>
    <w:rsid w:val="00F92758"/>
    <w:rsid w:val="00F9329E"/>
    <w:rsid w:val="00F93A33"/>
    <w:rsid w:val="00F94382"/>
    <w:rsid w:val="00F944D7"/>
    <w:rsid w:val="00F94A45"/>
    <w:rsid w:val="00F94B62"/>
    <w:rsid w:val="00F94E15"/>
    <w:rsid w:val="00F95160"/>
    <w:rsid w:val="00F95676"/>
    <w:rsid w:val="00F95D29"/>
    <w:rsid w:val="00F95FA7"/>
    <w:rsid w:val="00F96B1A"/>
    <w:rsid w:val="00F97971"/>
    <w:rsid w:val="00F97E26"/>
    <w:rsid w:val="00FA065C"/>
    <w:rsid w:val="00FA0A62"/>
    <w:rsid w:val="00FA0DC7"/>
    <w:rsid w:val="00FA2185"/>
    <w:rsid w:val="00FA21C5"/>
    <w:rsid w:val="00FA305D"/>
    <w:rsid w:val="00FA3423"/>
    <w:rsid w:val="00FA36DC"/>
    <w:rsid w:val="00FA3985"/>
    <w:rsid w:val="00FA4104"/>
    <w:rsid w:val="00FA437A"/>
    <w:rsid w:val="00FA47B1"/>
    <w:rsid w:val="00FA48C2"/>
    <w:rsid w:val="00FA4E8E"/>
    <w:rsid w:val="00FA5BA2"/>
    <w:rsid w:val="00FA5E20"/>
    <w:rsid w:val="00FA5E5A"/>
    <w:rsid w:val="00FA5F1B"/>
    <w:rsid w:val="00FB0BD6"/>
    <w:rsid w:val="00FB0C69"/>
    <w:rsid w:val="00FB4252"/>
    <w:rsid w:val="00FB4413"/>
    <w:rsid w:val="00FB48D1"/>
    <w:rsid w:val="00FB4AE2"/>
    <w:rsid w:val="00FB4E1E"/>
    <w:rsid w:val="00FB4F17"/>
    <w:rsid w:val="00FB5C17"/>
    <w:rsid w:val="00FB6F5C"/>
    <w:rsid w:val="00FB7DFD"/>
    <w:rsid w:val="00FC072B"/>
    <w:rsid w:val="00FC0762"/>
    <w:rsid w:val="00FC095A"/>
    <w:rsid w:val="00FC0978"/>
    <w:rsid w:val="00FC0B1C"/>
    <w:rsid w:val="00FC10F9"/>
    <w:rsid w:val="00FC1F72"/>
    <w:rsid w:val="00FC3289"/>
    <w:rsid w:val="00FC331A"/>
    <w:rsid w:val="00FC3629"/>
    <w:rsid w:val="00FC3876"/>
    <w:rsid w:val="00FC3CB3"/>
    <w:rsid w:val="00FC3E04"/>
    <w:rsid w:val="00FC40E4"/>
    <w:rsid w:val="00FC4420"/>
    <w:rsid w:val="00FC455D"/>
    <w:rsid w:val="00FC5523"/>
    <w:rsid w:val="00FC5C6F"/>
    <w:rsid w:val="00FC6261"/>
    <w:rsid w:val="00FC69B5"/>
    <w:rsid w:val="00FC6A26"/>
    <w:rsid w:val="00FC6C55"/>
    <w:rsid w:val="00FC6CDC"/>
    <w:rsid w:val="00FC6DE2"/>
    <w:rsid w:val="00FD00E4"/>
    <w:rsid w:val="00FD030C"/>
    <w:rsid w:val="00FD0666"/>
    <w:rsid w:val="00FD0930"/>
    <w:rsid w:val="00FD1498"/>
    <w:rsid w:val="00FD167B"/>
    <w:rsid w:val="00FD38C3"/>
    <w:rsid w:val="00FD390B"/>
    <w:rsid w:val="00FD430B"/>
    <w:rsid w:val="00FD45E9"/>
    <w:rsid w:val="00FD5196"/>
    <w:rsid w:val="00FD531E"/>
    <w:rsid w:val="00FD56C0"/>
    <w:rsid w:val="00FD60F1"/>
    <w:rsid w:val="00FD64C3"/>
    <w:rsid w:val="00FD65D8"/>
    <w:rsid w:val="00FD6849"/>
    <w:rsid w:val="00FD6C4D"/>
    <w:rsid w:val="00FD6FC4"/>
    <w:rsid w:val="00FD734E"/>
    <w:rsid w:val="00FD7A77"/>
    <w:rsid w:val="00FD7A82"/>
    <w:rsid w:val="00FD7AC0"/>
    <w:rsid w:val="00FE0083"/>
    <w:rsid w:val="00FE07BC"/>
    <w:rsid w:val="00FE09F5"/>
    <w:rsid w:val="00FE232D"/>
    <w:rsid w:val="00FE2A81"/>
    <w:rsid w:val="00FE424F"/>
    <w:rsid w:val="00FE4D15"/>
    <w:rsid w:val="00FE523E"/>
    <w:rsid w:val="00FE5301"/>
    <w:rsid w:val="00FE5398"/>
    <w:rsid w:val="00FE569D"/>
    <w:rsid w:val="00FE633D"/>
    <w:rsid w:val="00FE72C5"/>
    <w:rsid w:val="00FE7E86"/>
    <w:rsid w:val="00FE7EFA"/>
    <w:rsid w:val="00FF103A"/>
    <w:rsid w:val="00FF1282"/>
    <w:rsid w:val="00FF2F1D"/>
    <w:rsid w:val="00FF3203"/>
    <w:rsid w:val="00FF3A27"/>
    <w:rsid w:val="00FF3AB8"/>
    <w:rsid w:val="00FF4C13"/>
    <w:rsid w:val="00FF4C44"/>
    <w:rsid w:val="00FF52C4"/>
    <w:rsid w:val="00FF53A9"/>
    <w:rsid w:val="00FF5934"/>
    <w:rsid w:val="00FF68C7"/>
    <w:rsid w:val="00FF7223"/>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03/wordmlhttp://schemas.microsoft.com/office/word/2003/wordmlurn:schemas-microsoft-com:office:smarttags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7B1"/>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8577B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577B1"/>
    <w:pPr>
      <w:pBdr>
        <w:bottom w:val="single" w:sz="6" w:space="1" w:color="auto"/>
      </w:pBdr>
      <w:tabs>
        <w:tab w:val="center" w:pos="4153"/>
        <w:tab w:val="right" w:pos="8306"/>
      </w:tabs>
      <w:snapToGrid w:val="0"/>
      <w:jc w:val="center"/>
    </w:pPr>
  </w:style>
  <w:style w:type="character" w:customStyle="1" w:styleId="HeaderChar">
    <w:name w:val="Header Char"/>
    <w:basedOn w:val="DefaultParagraphFont"/>
    <w:link w:val="Header"/>
    <w:uiPriority w:val="99"/>
    <w:semiHidden/>
    <w:locked/>
    <w:rsid w:val="008577B1"/>
    <w:rPr>
      <w:rFonts w:cs="Times New Roman"/>
      <w:snapToGrid w:val="0"/>
      <w:sz w:val="24"/>
      <w:szCs w:val="24"/>
    </w:rPr>
  </w:style>
  <w:style w:type="character" w:customStyle="1" w:styleId="Char">
    <w:name w:val="?? Char"/>
    <w:basedOn w:val="DefaultParagraphFont"/>
    <w:uiPriority w:val="99"/>
    <w:semiHidden/>
    <w:locked/>
    <w:rsid w:val="008577B1"/>
    <w:rPr>
      <w:rFonts w:cs="Times New Roman"/>
      <w:snapToGrid w:val="0"/>
      <w:sz w:val="24"/>
    </w:rPr>
  </w:style>
  <w:style w:type="paragraph" w:styleId="Footer">
    <w:name w:val="footer"/>
    <w:basedOn w:val="Normal"/>
    <w:link w:val="FooterChar"/>
    <w:uiPriority w:val="99"/>
    <w:rsid w:val="008577B1"/>
    <w:pPr>
      <w:tabs>
        <w:tab w:val="center" w:pos="4153"/>
        <w:tab w:val="right" w:pos="8306"/>
      </w:tabs>
      <w:snapToGrid w:val="0"/>
    </w:pPr>
  </w:style>
  <w:style w:type="character" w:customStyle="1" w:styleId="FooterChar">
    <w:name w:val="Footer Char"/>
    <w:basedOn w:val="DefaultParagraphFont"/>
    <w:link w:val="Footer"/>
    <w:uiPriority w:val="99"/>
    <w:semiHidden/>
    <w:locked/>
    <w:rsid w:val="008577B1"/>
    <w:rPr>
      <w:rFonts w:cs="Times New Roman"/>
      <w:snapToGrid w:val="0"/>
      <w:sz w:val="24"/>
      <w:szCs w:val="24"/>
    </w:rPr>
  </w:style>
  <w:style w:type="character" w:customStyle="1" w:styleId="tw4winExternal">
    <w:name w:val="tw4winExternal"/>
    <w:uiPriority w:val="99"/>
    <w:rsid w:val="008577B1"/>
    <w:rPr>
      <w:rFonts w:ascii="Courier New" w:hAnsi="Courier New"/>
      <w:noProof/>
      <w:color w:val="808080"/>
    </w:rPr>
  </w:style>
  <w:style w:type="character" w:customStyle="1" w:styleId="tw4winMark">
    <w:name w:val="tw4winMark"/>
    <w:uiPriority w:val="99"/>
    <w:rsid w:val="008577B1"/>
    <w:rPr>
      <w:rFonts w:ascii="Courier New" w:hAnsi="Courier New"/>
      <w:vanish/>
      <w:color w:val="800080"/>
      <w:sz w:val="24"/>
      <w:vertAlign w:val="subscript"/>
    </w:rPr>
  </w:style>
  <w:style w:type="character" w:customStyle="1" w:styleId="tw4winError">
    <w:name w:val="tw4winError"/>
    <w:uiPriority w:val="99"/>
    <w:rsid w:val="008577B1"/>
    <w:rPr>
      <w:rFonts w:ascii="Courier New" w:hAnsi="Courier New"/>
      <w:color w:val="00FF00"/>
      <w:sz w:val="40"/>
    </w:rPr>
  </w:style>
  <w:style w:type="character" w:customStyle="1" w:styleId="tw4winTerm">
    <w:name w:val="tw4winTerm"/>
    <w:uiPriority w:val="99"/>
    <w:rsid w:val="008577B1"/>
    <w:rPr>
      <w:color w:val="0000FF"/>
    </w:rPr>
  </w:style>
  <w:style w:type="character" w:customStyle="1" w:styleId="tw4winPopup">
    <w:name w:val="tw4winPopup"/>
    <w:uiPriority w:val="99"/>
    <w:rsid w:val="008577B1"/>
    <w:rPr>
      <w:rFonts w:ascii="Courier New" w:hAnsi="Courier New"/>
      <w:noProof/>
      <w:color w:val="008000"/>
    </w:rPr>
  </w:style>
  <w:style w:type="character" w:customStyle="1" w:styleId="tw4winJump">
    <w:name w:val="tw4winJump"/>
    <w:uiPriority w:val="99"/>
    <w:rsid w:val="008577B1"/>
    <w:rPr>
      <w:rFonts w:ascii="Courier New" w:hAnsi="Courier New"/>
      <w:noProof/>
      <w:color w:val="008080"/>
    </w:rPr>
  </w:style>
  <w:style w:type="character" w:customStyle="1" w:styleId="tw4winInternal">
    <w:name w:val="tw4winInternal"/>
    <w:uiPriority w:val="99"/>
    <w:rsid w:val="008577B1"/>
    <w:rPr>
      <w:rFonts w:ascii="Courier New" w:hAnsi="Courier New"/>
      <w:noProof/>
      <w:color w:val="FF0000"/>
    </w:rPr>
  </w:style>
  <w:style w:type="character" w:customStyle="1" w:styleId="DONOTTRANSLATE">
    <w:name w:val="DO_NOT_TRANSLATE"/>
    <w:uiPriority w:val="99"/>
    <w:rsid w:val="008577B1"/>
    <w:rPr>
      <w:rFonts w:ascii="Courier New" w:hAnsi="Courier New"/>
      <w:noProof/>
      <w:color w:val="800000"/>
    </w:rPr>
  </w:style>
  <w:style w:type="character" w:styleId="Hyperlink">
    <w:name w:val="Hyperlink"/>
    <w:basedOn w:val="DefaultParagraphFont"/>
    <w:uiPriority w:val="99"/>
    <w:rsid w:val="008577B1"/>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7B1"/>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8577B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577B1"/>
    <w:pPr>
      <w:pBdr>
        <w:bottom w:val="single" w:sz="6" w:space="1" w:color="auto"/>
      </w:pBdr>
      <w:tabs>
        <w:tab w:val="center" w:pos="4153"/>
        <w:tab w:val="right" w:pos="8306"/>
      </w:tabs>
      <w:snapToGrid w:val="0"/>
      <w:jc w:val="center"/>
    </w:pPr>
  </w:style>
  <w:style w:type="character" w:customStyle="1" w:styleId="HeaderChar">
    <w:name w:val="Header Char"/>
    <w:basedOn w:val="DefaultParagraphFont"/>
    <w:link w:val="Header"/>
    <w:uiPriority w:val="99"/>
    <w:semiHidden/>
    <w:locked/>
    <w:rsid w:val="008577B1"/>
    <w:rPr>
      <w:rFonts w:cs="Times New Roman"/>
      <w:snapToGrid w:val="0"/>
      <w:sz w:val="24"/>
      <w:szCs w:val="24"/>
    </w:rPr>
  </w:style>
  <w:style w:type="character" w:customStyle="1" w:styleId="Char">
    <w:name w:val="?? Char"/>
    <w:basedOn w:val="DefaultParagraphFont"/>
    <w:uiPriority w:val="99"/>
    <w:semiHidden/>
    <w:locked/>
    <w:rsid w:val="008577B1"/>
    <w:rPr>
      <w:rFonts w:cs="Times New Roman"/>
      <w:snapToGrid w:val="0"/>
      <w:sz w:val="24"/>
    </w:rPr>
  </w:style>
  <w:style w:type="paragraph" w:styleId="Footer">
    <w:name w:val="footer"/>
    <w:basedOn w:val="Normal"/>
    <w:link w:val="FooterChar"/>
    <w:uiPriority w:val="99"/>
    <w:rsid w:val="008577B1"/>
    <w:pPr>
      <w:tabs>
        <w:tab w:val="center" w:pos="4153"/>
        <w:tab w:val="right" w:pos="8306"/>
      </w:tabs>
      <w:snapToGrid w:val="0"/>
    </w:pPr>
  </w:style>
  <w:style w:type="character" w:customStyle="1" w:styleId="FooterChar">
    <w:name w:val="Footer Char"/>
    <w:basedOn w:val="DefaultParagraphFont"/>
    <w:link w:val="Footer"/>
    <w:uiPriority w:val="99"/>
    <w:semiHidden/>
    <w:locked/>
    <w:rsid w:val="008577B1"/>
    <w:rPr>
      <w:rFonts w:cs="Times New Roman"/>
      <w:snapToGrid w:val="0"/>
      <w:sz w:val="24"/>
      <w:szCs w:val="24"/>
    </w:rPr>
  </w:style>
  <w:style w:type="character" w:customStyle="1" w:styleId="tw4winExternal">
    <w:name w:val="tw4winExternal"/>
    <w:uiPriority w:val="99"/>
    <w:rsid w:val="008577B1"/>
    <w:rPr>
      <w:rFonts w:ascii="Courier New" w:hAnsi="Courier New"/>
      <w:noProof/>
      <w:color w:val="808080"/>
    </w:rPr>
  </w:style>
  <w:style w:type="character" w:customStyle="1" w:styleId="tw4winMark">
    <w:name w:val="tw4winMark"/>
    <w:uiPriority w:val="99"/>
    <w:rsid w:val="008577B1"/>
    <w:rPr>
      <w:rFonts w:ascii="Courier New" w:hAnsi="Courier New"/>
      <w:vanish/>
      <w:color w:val="800080"/>
      <w:sz w:val="24"/>
      <w:vertAlign w:val="subscript"/>
    </w:rPr>
  </w:style>
  <w:style w:type="character" w:customStyle="1" w:styleId="tw4winError">
    <w:name w:val="tw4winError"/>
    <w:uiPriority w:val="99"/>
    <w:rsid w:val="008577B1"/>
    <w:rPr>
      <w:rFonts w:ascii="Courier New" w:hAnsi="Courier New"/>
      <w:color w:val="00FF00"/>
      <w:sz w:val="40"/>
    </w:rPr>
  </w:style>
  <w:style w:type="character" w:customStyle="1" w:styleId="tw4winTerm">
    <w:name w:val="tw4winTerm"/>
    <w:uiPriority w:val="99"/>
    <w:rsid w:val="008577B1"/>
    <w:rPr>
      <w:color w:val="0000FF"/>
    </w:rPr>
  </w:style>
  <w:style w:type="character" w:customStyle="1" w:styleId="tw4winPopup">
    <w:name w:val="tw4winPopup"/>
    <w:uiPriority w:val="99"/>
    <w:rsid w:val="008577B1"/>
    <w:rPr>
      <w:rFonts w:ascii="Courier New" w:hAnsi="Courier New"/>
      <w:noProof/>
      <w:color w:val="008000"/>
    </w:rPr>
  </w:style>
  <w:style w:type="character" w:customStyle="1" w:styleId="tw4winJump">
    <w:name w:val="tw4winJump"/>
    <w:uiPriority w:val="99"/>
    <w:rsid w:val="008577B1"/>
    <w:rPr>
      <w:rFonts w:ascii="Courier New" w:hAnsi="Courier New"/>
      <w:noProof/>
      <w:color w:val="008080"/>
    </w:rPr>
  </w:style>
  <w:style w:type="character" w:customStyle="1" w:styleId="tw4winInternal">
    <w:name w:val="tw4winInternal"/>
    <w:uiPriority w:val="99"/>
    <w:rsid w:val="008577B1"/>
    <w:rPr>
      <w:rFonts w:ascii="Courier New" w:hAnsi="Courier New"/>
      <w:noProof/>
      <w:color w:val="FF0000"/>
    </w:rPr>
  </w:style>
  <w:style w:type="character" w:customStyle="1" w:styleId="DONOTTRANSLATE">
    <w:name w:val="DO_NOT_TRANSLATE"/>
    <w:uiPriority w:val="99"/>
    <w:rsid w:val="008577B1"/>
    <w:rPr>
      <w:rFonts w:ascii="Courier New" w:hAnsi="Courier New"/>
      <w:noProof/>
      <w:color w:val="800000"/>
    </w:rPr>
  </w:style>
  <w:style w:type="character" w:styleId="Hyperlink">
    <w:name w:val="Hyperlink"/>
    <w:basedOn w:val="DefaultParagraphFont"/>
    <w:uiPriority w:val="99"/>
    <w:rsid w:val="008577B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319885">
      <w:bodyDiv w:val="1"/>
      <w:marLeft w:val="0"/>
      <w:marRight w:val="0"/>
      <w:marTop w:val="0"/>
      <w:marBottom w:val="0"/>
      <w:divBdr>
        <w:top w:val="none" w:sz="0" w:space="0" w:color="auto"/>
        <w:left w:val="none" w:sz="0" w:space="0" w:color="auto"/>
        <w:bottom w:val="none" w:sz="0" w:space="0" w:color="auto"/>
        <w:right w:val="none" w:sz="0" w:space="0" w:color="auto"/>
      </w:divBdr>
    </w:div>
    <w:div w:id="1545407712">
      <w:marLeft w:val="0"/>
      <w:marRight w:val="0"/>
      <w:marTop w:val="0"/>
      <w:marBottom w:val="0"/>
      <w:divBdr>
        <w:top w:val="none" w:sz="0" w:space="0" w:color="auto"/>
        <w:left w:val="none" w:sz="0" w:space="0" w:color="auto"/>
        <w:bottom w:val="none" w:sz="0" w:space="0" w:color="auto"/>
        <w:right w:val="none" w:sz="0" w:space="0" w:color="auto"/>
      </w:divBdr>
    </w:div>
    <w:div w:id="1545407713">
      <w:marLeft w:val="0"/>
      <w:marRight w:val="0"/>
      <w:marTop w:val="0"/>
      <w:marBottom w:val="0"/>
      <w:divBdr>
        <w:top w:val="none" w:sz="0" w:space="0" w:color="auto"/>
        <w:left w:val="none" w:sz="0" w:space="0" w:color="auto"/>
        <w:bottom w:val="none" w:sz="0" w:space="0" w:color="auto"/>
        <w:right w:val="none" w:sz="0" w:space="0" w:color="auto"/>
      </w:divBdr>
    </w:div>
    <w:div w:id="1545407714">
      <w:marLeft w:val="0"/>
      <w:marRight w:val="0"/>
      <w:marTop w:val="0"/>
      <w:marBottom w:val="0"/>
      <w:divBdr>
        <w:top w:val="none" w:sz="0" w:space="0" w:color="auto"/>
        <w:left w:val="none" w:sz="0" w:space="0" w:color="auto"/>
        <w:bottom w:val="none" w:sz="0" w:space="0" w:color="auto"/>
        <w:right w:val="none" w:sz="0" w:space="0" w:color="auto"/>
      </w:divBdr>
    </w:div>
    <w:div w:id="1545407715">
      <w:marLeft w:val="0"/>
      <w:marRight w:val="0"/>
      <w:marTop w:val="0"/>
      <w:marBottom w:val="0"/>
      <w:divBdr>
        <w:top w:val="none" w:sz="0" w:space="0" w:color="auto"/>
        <w:left w:val="none" w:sz="0" w:space="0" w:color="auto"/>
        <w:bottom w:val="none" w:sz="0" w:space="0" w:color="auto"/>
        <w:right w:val="none" w:sz="0" w:space="0" w:color="auto"/>
      </w:divBdr>
    </w:div>
    <w:div w:id="1545407716">
      <w:marLeft w:val="0"/>
      <w:marRight w:val="0"/>
      <w:marTop w:val="0"/>
      <w:marBottom w:val="0"/>
      <w:divBdr>
        <w:top w:val="none" w:sz="0" w:space="0" w:color="auto"/>
        <w:left w:val="none" w:sz="0" w:space="0" w:color="auto"/>
        <w:bottom w:val="none" w:sz="0" w:space="0" w:color="auto"/>
        <w:right w:val="none" w:sz="0" w:space="0" w:color="auto"/>
      </w:divBdr>
    </w:div>
    <w:div w:id="1545407717">
      <w:marLeft w:val="0"/>
      <w:marRight w:val="0"/>
      <w:marTop w:val="0"/>
      <w:marBottom w:val="0"/>
      <w:divBdr>
        <w:top w:val="none" w:sz="0" w:space="0" w:color="auto"/>
        <w:left w:val="none" w:sz="0" w:space="0" w:color="auto"/>
        <w:bottom w:val="none" w:sz="0" w:space="0" w:color="auto"/>
        <w:right w:val="none" w:sz="0" w:space="0" w:color="auto"/>
      </w:divBdr>
    </w:div>
    <w:div w:id="1545407718">
      <w:marLeft w:val="0"/>
      <w:marRight w:val="0"/>
      <w:marTop w:val="0"/>
      <w:marBottom w:val="0"/>
      <w:divBdr>
        <w:top w:val="none" w:sz="0" w:space="0" w:color="auto"/>
        <w:left w:val="none" w:sz="0" w:space="0" w:color="auto"/>
        <w:bottom w:val="none" w:sz="0" w:space="0" w:color="auto"/>
        <w:right w:val="none" w:sz="0" w:space="0" w:color="auto"/>
      </w:divBdr>
    </w:div>
    <w:div w:id="1545407719">
      <w:marLeft w:val="0"/>
      <w:marRight w:val="0"/>
      <w:marTop w:val="0"/>
      <w:marBottom w:val="0"/>
      <w:divBdr>
        <w:top w:val="none" w:sz="0" w:space="0" w:color="auto"/>
        <w:left w:val="none" w:sz="0" w:space="0" w:color="auto"/>
        <w:bottom w:val="none" w:sz="0" w:space="0" w:color="auto"/>
        <w:right w:val="none" w:sz="0" w:space="0" w:color="auto"/>
      </w:divBdr>
    </w:div>
    <w:div w:id="1545407720">
      <w:marLeft w:val="0"/>
      <w:marRight w:val="0"/>
      <w:marTop w:val="0"/>
      <w:marBottom w:val="0"/>
      <w:divBdr>
        <w:top w:val="none" w:sz="0" w:space="0" w:color="auto"/>
        <w:left w:val="none" w:sz="0" w:space="0" w:color="auto"/>
        <w:bottom w:val="none" w:sz="0" w:space="0" w:color="auto"/>
        <w:right w:val="none" w:sz="0" w:space="0" w:color="auto"/>
      </w:divBdr>
    </w:div>
    <w:div w:id="1545407721">
      <w:marLeft w:val="0"/>
      <w:marRight w:val="0"/>
      <w:marTop w:val="0"/>
      <w:marBottom w:val="0"/>
      <w:divBdr>
        <w:top w:val="none" w:sz="0" w:space="0" w:color="auto"/>
        <w:left w:val="none" w:sz="0" w:space="0" w:color="auto"/>
        <w:bottom w:val="none" w:sz="0" w:space="0" w:color="auto"/>
        <w:right w:val="none" w:sz="0" w:space="0" w:color="auto"/>
      </w:divBdr>
    </w:div>
    <w:div w:id="1545407722">
      <w:marLeft w:val="0"/>
      <w:marRight w:val="0"/>
      <w:marTop w:val="0"/>
      <w:marBottom w:val="0"/>
      <w:divBdr>
        <w:top w:val="none" w:sz="0" w:space="0" w:color="auto"/>
        <w:left w:val="none" w:sz="0" w:space="0" w:color="auto"/>
        <w:bottom w:val="none" w:sz="0" w:space="0" w:color="auto"/>
        <w:right w:val="none" w:sz="0" w:space="0" w:color="auto"/>
      </w:divBdr>
    </w:div>
    <w:div w:id="1545407723">
      <w:marLeft w:val="0"/>
      <w:marRight w:val="0"/>
      <w:marTop w:val="0"/>
      <w:marBottom w:val="0"/>
      <w:divBdr>
        <w:top w:val="none" w:sz="0" w:space="0" w:color="auto"/>
        <w:left w:val="none" w:sz="0" w:space="0" w:color="auto"/>
        <w:bottom w:val="none" w:sz="0" w:space="0" w:color="auto"/>
        <w:right w:val="none" w:sz="0" w:space="0" w:color="auto"/>
      </w:divBdr>
    </w:div>
    <w:div w:id="1545407724">
      <w:marLeft w:val="0"/>
      <w:marRight w:val="0"/>
      <w:marTop w:val="0"/>
      <w:marBottom w:val="0"/>
      <w:divBdr>
        <w:top w:val="none" w:sz="0" w:space="0" w:color="auto"/>
        <w:left w:val="none" w:sz="0" w:space="0" w:color="auto"/>
        <w:bottom w:val="none" w:sz="0" w:space="0" w:color="auto"/>
        <w:right w:val="none" w:sz="0" w:space="0" w:color="auto"/>
      </w:divBdr>
    </w:div>
    <w:div w:id="1545407725">
      <w:marLeft w:val="0"/>
      <w:marRight w:val="0"/>
      <w:marTop w:val="0"/>
      <w:marBottom w:val="0"/>
      <w:divBdr>
        <w:top w:val="none" w:sz="0" w:space="0" w:color="auto"/>
        <w:left w:val="none" w:sz="0" w:space="0" w:color="auto"/>
        <w:bottom w:val="none" w:sz="0" w:space="0" w:color="auto"/>
        <w:right w:val="none" w:sz="0" w:space="0" w:color="auto"/>
      </w:divBdr>
    </w:div>
    <w:div w:id="1545407726">
      <w:marLeft w:val="0"/>
      <w:marRight w:val="0"/>
      <w:marTop w:val="0"/>
      <w:marBottom w:val="0"/>
      <w:divBdr>
        <w:top w:val="none" w:sz="0" w:space="0" w:color="auto"/>
        <w:left w:val="none" w:sz="0" w:space="0" w:color="auto"/>
        <w:bottom w:val="none" w:sz="0" w:space="0" w:color="auto"/>
        <w:right w:val="none" w:sz="0" w:space="0" w:color="auto"/>
      </w:divBdr>
    </w:div>
    <w:div w:id="1545407727">
      <w:marLeft w:val="0"/>
      <w:marRight w:val="0"/>
      <w:marTop w:val="0"/>
      <w:marBottom w:val="0"/>
      <w:divBdr>
        <w:top w:val="none" w:sz="0" w:space="0" w:color="auto"/>
        <w:left w:val="none" w:sz="0" w:space="0" w:color="auto"/>
        <w:bottom w:val="none" w:sz="0" w:space="0" w:color="auto"/>
        <w:right w:val="none" w:sz="0" w:space="0" w:color="auto"/>
      </w:divBdr>
    </w:div>
    <w:div w:id="1545407728">
      <w:marLeft w:val="0"/>
      <w:marRight w:val="0"/>
      <w:marTop w:val="0"/>
      <w:marBottom w:val="0"/>
      <w:divBdr>
        <w:top w:val="none" w:sz="0" w:space="0" w:color="auto"/>
        <w:left w:val="none" w:sz="0" w:space="0" w:color="auto"/>
        <w:bottom w:val="none" w:sz="0" w:space="0" w:color="auto"/>
        <w:right w:val="none" w:sz="0" w:space="0" w:color="auto"/>
      </w:divBdr>
    </w:div>
    <w:div w:id="1545407729">
      <w:marLeft w:val="0"/>
      <w:marRight w:val="0"/>
      <w:marTop w:val="0"/>
      <w:marBottom w:val="0"/>
      <w:divBdr>
        <w:top w:val="none" w:sz="0" w:space="0" w:color="auto"/>
        <w:left w:val="none" w:sz="0" w:space="0" w:color="auto"/>
        <w:bottom w:val="none" w:sz="0" w:space="0" w:color="auto"/>
        <w:right w:val="none" w:sz="0" w:space="0" w:color="auto"/>
      </w:divBdr>
    </w:div>
    <w:div w:id="1545407730">
      <w:marLeft w:val="0"/>
      <w:marRight w:val="0"/>
      <w:marTop w:val="0"/>
      <w:marBottom w:val="0"/>
      <w:divBdr>
        <w:top w:val="none" w:sz="0" w:space="0" w:color="auto"/>
        <w:left w:val="none" w:sz="0" w:space="0" w:color="auto"/>
        <w:bottom w:val="none" w:sz="0" w:space="0" w:color="auto"/>
        <w:right w:val="none" w:sz="0" w:space="0" w:color="auto"/>
      </w:divBdr>
    </w:div>
    <w:div w:id="1545407731">
      <w:marLeft w:val="0"/>
      <w:marRight w:val="0"/>
      <w:marTop w:val="0"/>
      <w:marBottom w:val="0"/>
      <w:divBdr>
        <w:top w:val="none" w:sz="0" w:space="0" w:color="auto"/>
        <w:left w:val="none" w:sz="0" w:space="0" w:color="auto"/>
        <w:bottom w:val="none" w:sz="0" w:space="0" w:color="auto"/>
        <w:right w:val="none" w:sz="0" w:space="0" w:color="auto"/>
      </w:divBdr>
    </w:div>
    <w:div w:id="1545407732">
      <w:marLeft w:val="0"/>
      <w:marRight w:val="0"/>
      <w:marTop w:val="0"/>
      <w:marBottom w:val="0"/>
      <w:divBdr>
        <w:top w:val="none" w:sz="0" w:space="0" w:color="auto"/>
        <w:left w:val="none" w:sz="0" w:space="0" w:color="auto"/>
        <w:bottom w:val="none" w:sz="0" w:space="0" w:color="auto"/>
        <w:right w:val="none" w:sz="0" w:space="0" w:color="auto"/>
      </w:divBdr>
    </w:div>
    <w:div w:id="1545407733">
      <w:marLeft w:val="0"/>
      <w:marRight w:val="0"/>
      <w:marTop w:val="0"/>
      <w:marBottom w:val="0"/>
      <w:divBdr>
        <w:top w:val="none" w:sz="0" w:space="0" w:color="auto"/>
        <w:left w:val="none" w:sz="0" w:space="0" w:color="auto"/>
        <w:bottom w:val="none" w:sz="0" w:space="0" w:color="auto"/>
        <w:right w:val="none" w:sz="0" w:space="0" w:color="auto"/>
      </w:divBdr>
    </w:div>
    <w:div w:id="1545407734">
      <w:marLeft w:val="0"/>
      <w:marRight w:val="0"/>
      <w:marTop w:val="0"/>
      <w:marBottom w:val="0"/>
      <w:divBdr>
        <w:top w:val="none" w:sz="0" w:space="0" w:color="auto"/>
        <w:left w:val="none" w:sz="0" w:space="0" w:color="auto"/>
        <w:bottom w:val="none" w:sz="0" w:space="0" w:color="auto"/>
        <w:right w:val="none" w:sz="0" w:space="0" w:color="auto"/>
      </w:divBdr>
    </w:div>
    <w:div w:id="1545407735">
      <w:marLeft w:val="0"/>
      <w:marRight w:val="0"/>
      <w:marTop w:val="0"/>
      <w:marBottom w:val="0"/>
      <w:divBdr>
        <w:top w:val="none" w:sz="0" w:space="0" w:color="auto"/>
        <w:left w:val="none" w:sz="0" w:space="0" w:color="auto"/>
        <w:bottom w:val="none" w:sz="0" w:space="0" w:color="auto"/>
        <w:right w:val="none" w:sz="0" w:space="0" w:color="auto"/>
      </w:divBdr>
    </w:div>
    <w:div w:id="1545407736">
      <w:marLeft w:val="0"/>
      <w:marRight w:val="0"/>
      <w:marTop w:val="0"/>
      <w:marBottom w:val="0"/>
      <w:divBdr>
        <w:top w:val="none" w:sz="0" w:space="0" w:color="auto"/>
        <w:left w:val="none" w:sz="0" w:space="0" w:color="auto"/>
        <w:bottom w:val="none" w:sz="0" w:space="0" w:color="auto"/>
        <w:right w:val="none" w:sz="0" w:space="0" w:color="auto"/>
      </w:divBdr>
    </w:div>
    <w:div w:id="1545407737">
      <w:marLeft w:val="0"/>
      <w:marRight w:val="0"/>
      <w:marTop w:val="0"/>
      <w:marBottom w:val="0"/>
      <w:divBdr>
        <w:top w:val="none" w:sz="0" w:space="0" w:color="auto"/>
        <w:left w:val="none" w:sz="0" w:space="0" w:color="auto"/>
        <w:bottom w:val="none" w:sz="0" w:space="0" w:color="auto"/>
        <w:right w:val="none" w:sz="0" w:space="0" w:color="auto"/>
      </w:divBdr>
    </w:div>
    <w:div w:id="1545407738">
      <w:marLeft w:val="0"/>
      <w:marRight w:val="0"/>
      <w:marTop w:val="0"/>
      <w:marBottom w:val="0"/>
      <w:divBdr>
        <w:top w:val="none" w:sz="0" w:space="0" w:color="auto"/>
        <w:left w:val="none" w:sz="0" w:space="0" w:color="auto"/>
        <w:bottom w:val="none" w:sz="0" w:space="0" w:color="auto"/>
        <w:right w:val="none" w:sz="0" w:space="0" w:color="auto"/>
      </w:divBdr>
    </w:div>
    <w:div w:id="1545407739">
      <w:marLeft w:val="0"/>
      <w:marRight w:val="0"/>
      <w:marTop w:val="0"/>
      <w:marBottom w:val="0"/>
      <w:divBdr>
        <w:top w:val="none" w:sz="0" w:space="0" w:color="auto"/>
        <w:left w:val="none" w:sz="0" w:space="0" w:color="auto"/>
        <w:bottom w:val="none" w:sz="0" w:space="0" w:color="auto"/>
        <w:right w:val="none" w:sz="0" w:space="0" w:color="auto"/>
      </w:divBdr>
    </w:div>
    <w:div w:id="1545407740">
      <w:marLeft w:val="0"/>
      <w:marRight w:val="0"/>
      <w:marTop w:val="0"/>
      <w:marBottom w:val="0"/>
      <w:divBdr>
        <w:top w:val="none" w:sz="0" w:space="0" w:color="auto"/>
        <w:left w:val="none" w:sz="0" w:space="0" w:color="auto"/>
        <w:bottom w:val="none" w:sz="0" w:space="0" w:color="auto"/>
        <w:right w:val="none" w:sz="0" w:space="0" w:color="auto"/>
      </w:divBdr>
    </w:div>
    <w:div w:id="1545407741">
      <w:marLeft w:val="0"/>
      <w:marRight w:val="0"/>
      <w:marTop w:val="0"/>
      <w:marBottom w:val="0"/>
      <w:divBdr>
        <w:top w:val="none" w:sz="0" w:space="0" w:color="auto"/>
        <w:left w:val="none" w:sz="0" w:space="0" w:color="auto"/>
        <w:bottom w:val="none" w:sz="0" w:space="0" w:color="auto"/>
        <w:right w:val="none" w:sz="0" w:space="0" w:color="auto"/>
      </w:divBdr>
    </w:div>
    <w:div w:id="1545407742">
      <w:marLeft w:val="0"/>
      <w:marRight w:val="0"/>
      <w:marTop w:val="0"/>
      <w:marBottom w:val="0"/>
      <w:divBdr>
        <w:top w:val="none" w:sz="0" w:space="0" w:color="auto"/>
        <w:left w:val="none" w:sz="0" w:space="0" w:color="auto"/>
        <w:bottom w:val="none" w:sz="0" w:space="0" w:color="auto"/>
        <w:right w:val="none" w:sz="0" w:space="0" w:color="auto"/>
      </w:divBdr>
    </w:div>
    <w:div w:id="1545407743">
      <w:marLeft w:val="0"/>
      <w:marRight w:val="0"/>
      <w:marTop w:val="0"/>
      <w:marBottom w:val="0"/>
      <w:divBdr>
        <w:top w:val="none" w:sz="0" w:space="0" w:color="auto"/>
        <w:left w:val="none" w:sz="0" w:space="0" w:color="auto"/>
        <w:bottom w:val="none" w:sz="0" w:space="0" w:color="auto"/>
        <w:right w:val="none" w:sz="0" w:space="0" w:color="auto"/>
      </w:divBdr>
    </w:div>
    <w:div w:id="1545407744">
      <w:marLeft w:val="0"/>
      <w:marRight w:val="0"/>
      <w:marTop w:val="0"/>
      <w:marBottom w:val="0"/>
      <w:divBdr>
        <w:top w:val="none" w:sz="0" w:space="0" w:color="auto"/>
        <w:left w:val="none" w:sz="0" w:space="0" w:color="auto"/>
        <w:bottom w:val="none" w:sz="0" w:space="0" w:color="auto"/>
        <w:right w:val="none" w:sz="0" w:space="0" w:color="auto"/>
      </w:divBdr>
    </w:div>
    <w:div w:id="1545407745">
      <w:marLeft w:val="0"/>
      <w:marRight w:val="0"/>
      <w:marTop w:val="0"/>
      <w:marBottom w:val="0"/>
      <w:divBdr>
        <w:top w:val="none" w:sz="0" w:space="0" w:color="auto"/>
        <w:left w:val="none" w:sz="0" w:space="0" w:color="auto"/>
        <w:bottom w:val="none" w:sz="0" w:space="0" w:color="auto"/>
        <w:right w:val="none" w:sz="0" w:space="0" w:color="auto"/>
      </w:divBdr>
    </w:div>
    <w:div w:id="1545407746">
      <w:marLeft w:val="0"/>
      <w:marRight w:val="0"/>
      <w:marTop w:val="0"/>
      <w:marBottom w:val="0"/>
      <w:divBdr>
        <w:top w:val="none" w:sz="0" w:space="0" w:color="auto"/>
        <w:left w:val="none" w:sz="0" w:space="0" w:color="auto"/>
        <w:bottom w:val="none" w:sz="0" w:space="0" w:color="auto"/>
        <w:right w:val="none" w:sz="0" w:space="0" w:color="auto"/>
      </w:divBdr>
    </w:div>
    <w:div w:id="1545407747">
      <w:marLeft w:val="0"/>
      <w:marRight w:val="0"/>
      <w:marTop w:val="0"/>
      <w:marBottom w:val="0"/>
      <w:divBdr>
        <w:top w:val="none" w:sz="0" w:space="0" w:color="auto"/>
        <w:left w:val="none" w:sz="0" w:space="0" w:color="auto"/>
        <w:bottom w:val="none" w:sz="0" w:space="0" w:color="auto"/>
        <w:right w:val="none" w:sz="0" w:space="0" w:color="auto"/>
      </w:divBdr>
    </w:div>
    <w:div w:id="1545407748">
      <w:marLeft w:val="0"/>
      <w:marRight w:val="0"/>
      <w:marTop w:val="0"/>
      <w:marBottom w:val="0"/>
      <w:divBdr>
        <w:top w:val="none" w:sz="0" w:space="0" w:color="auto"/>
        <w:left w:val="none" w:sz="0" w:space="0" w:color="auto"/>
        <w:bottom w:val="none" w:sz="0" w:space="0" w:color="auto"/>
        <w:right w:val="none" w:sz="0" w:space="0" w:color="auto"/>
      </w:divBdr>
    </w:div>
    <w:div w:id="17410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sense.com/support" TargetMode="External"/><Relationship Id="rId13" Type="http://schemas.openxmlformats.org/officeDocument/2006/relationships/hyperlink" Target="http://www.websense.com/support" TargetMode="External"/><Relationship Id="rId18" Type="http://schemas.openxmlformats.org/officeDocument/2006/relationships/hyperlink" Target="http://www.websense.com/suppor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websense.com/support" TargetMode="External"/><Relationship Id="rId12" Type="http://schemas.openxmlformats.org/officeDocument/2006/relationships/hyperlink" Target="http://www.websense.com/support" TargetMode="External"/><Relationship Id="rId17" Type="http://schemas.openxmlformats.org/officeDocument/2006/relationships/hyperlink" Target="http://www.websense.com/support" TargetMode="External"/><Relationship Id="rId2" Type="http://schemas.microsoft.com/office/2007/relationships/stylesWithEffects" Target="stylesWithEffects.xml"/><Relationship Id="rId16" Type="http://schemas.openxmlformats.org/officeDocument/2006/relationships/hyperlink" Target="http://www.websense.com/content/support/library/web/hosted/bsky_getting_started/first.aspx" TargetMode="External"/><Relationship Id="rId20" Type="http://schemas.openxmlformats.org/officeDocument/2006/relationships/hyperlink" Target="http://www.websense.com/support"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websense.com/support" TargetMode="External"/><Relationship Id="rId5" Type="http://schemas.openxmlformats.org/officeDocument/2006/relationships/footnotes" Target="footnotes.xml"/><Relationship Id="rId15" Type="http://schemas.openxmlformats.org/officeDocument/2006/relationships/hyperlink" Target="http://www.websense.com/support" TargetMode="External"/><Relationship Id="rId10" Type="http://schemas.openxmlformats.org/officeDocument/2006/relationships/hyperlink" Target="http://www.websense.com/support" TargetMode="External"/><Relationship Id="rId19" Type="http://schemas.openxmlformats.org/officeDocument/2006/relationships/hyperlink" Target="http://www.websense.com/support" TargetMode="External"/><Relationship Id="rId4" Type="http://schemas.openxmlformats.org/officeDocument/2006/relationships/webSettings" Target="webSettings.xml"/><Relationship Id="rId9" Type="http://schemas.openxmlformats.org/officeDocument/2006/relationships/hyperlink" Target="http://www.websense.com/content/support/library/web/hosted/bsky_getting_started/first.aspx" TargetMode="External"/><Relationship Id="rId14" Type="http://schemas.openxmlformats.org/officeDocument/2006/relationships/hyperlink" Target="http://www.websense.com/suppor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3452</Words>
  <Characters>19683</Characters>
  <Application>Microsoft Office Word</Application>
  <DocSecurity>4</DocSecurity>
  <Lines>164</Lines>
  <Paragraphs>46</Paragraphs>
  <ScaleCrop>false</ScaleCrop>
  <HeadingPairs>
    <vt:vector size="2" baseType="variant">
      <vt:variant>
        <vt:lpstr>Title</vt:lpstr>
      </vt:variant>
      <vt:variant>
        <vt:i4>1</vt:i4>
      </vt:variant>
    </vt:vector>
  </HeadingPairs>
  <TitlesOfParts>
    <vt:vector size="1" baseType="lpstr">
      <vt:lpstr>Unified data loss prevention for</vt:lpstr>
    </vt:vector>
  </TitlesOfParts>
  <Company>organization</Company>
  <LinksUpToDate>false</LinksUpToDate>
  <CharactersWithSpaces>23089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Unified data loss prevention for</dc:title>
  <dc:creator>Username</dc:creator>
  <cp:lastModifiedBy>Bennett, Adam</cp:lastModifiedBy>
  <cp:revision>2</cp:revision>
  <dcterms:created xsi:type="dcterms:W3CDTF">2013-06-20T08:49:00Z</dcterms:created>
  <dcterms:modified xsi:type="dcterms:W3CDTF">2013-06-20T08:49:00Z</dcterms:modified>
</cp:coreProperties>
</file>