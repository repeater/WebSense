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794" w:rsidRPr="006452CA" w:rsidRDefault="00C81794" w:rsidP="009403D8">
      <w:pPr>
        <w:rPr>
          <w:rFonts w:ascii="Arial" w:hAnsi="Arial" w:cs="Arial"/>
          <w:lang w:val="en-US"/>
        </w:rPr>
      </w:pPr>
      <w:r w:rsidRPr="006452CA">
        <w:rPr>
          <w:rFonts w:ascii="Arial" w:hAnsi="Arial"/>
          <w:lang w:val="en-US"/>
        </w:rPr>
        <w:t>Cloud Security Email Evaluation “Thank You” email messages</w:t>
      </w:r>
    </w:p>
    <w:p w:rsidR="00C81794" w:rsidRPr="006452CA" w:rsidRDefault="00C81794" w:rsidP="009403D8">
      <w:pPr>
        <w:rPr>
          <w:rFonts w:ascii="Arial" w:hAnsi="Arial" w:cs="Arial"/>
          <w:sz w:val="20"/>
          <w:szCs w:val="20"/>
          <w:lang w:val="en-US"/>
        </w:rPr>
      </w:pPr>
    </w:p>
    <w:p w:rsidR="00C81794" w:rsidRPr="009F1FA7" w:rsidRDefault="00C81794" w:rsidP="009403D8">
      <w:pPr>
        <w:rPr>
          <w:rFonts w:ascii="Arial" w:hAnsi="Arial" w:cs="Arial"/>
          <w:b/>
          <w:sz w:val="20"/>
          <w:szCs w:val="20"/>
        </w:rPr>
      </w:pPr>
      <w:r>
        <w:rPr>
          <w:rFonts w:ascii="Arial" w:hAnsi="Arial"/>
          <w:b/>
          <w:sz w:val="20"/>
        </w:rPr>
        <w:t>Error Message</w:t>
      </w:r>
    </w:p>
    <w:p w:rsidR="00C81794" w:rsidRDefault="00C81794" w:rsidP="009403D8">
      <w:pPr>
        <w:rPr>
          <w:rFonts w:ascii="Arial" w:hAnsi="Arial" w:cs="Arial"/>
          <w:sz w:val="20"/>
          <w:szCs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500"/>
      </w:tblGrid>
      <w:tr w:rsidR="00C81794" w:rsidRPr="001B42F9" w:rsidTr="00A974D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Dear {FirstName},</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A: {FirstName}</w:t>
            </w:r>
          </w:p>
        </w:tc>
      </w:tr>
      <w:tr w:rsidR="00C81794" w:rsidRPr="001B42F9" w:rsidTr="00A974D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A974D9">
        <w:trPr>
          <w:trHeight w:val="102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Your registration for our {</w:t>
            </w:r>
            <w:proofErr w:type="spellStart"/>
            <w:r w:rsidRPr="001B42F9">
              <w:rPr>
                <w:rFonts w:ascii="Courier New" w:hAnsi="Courier New" w:cs="Courier New"/>
                <w:lang w:val="en-US"/>
              </w:rPr>
              <w:t>ProductName</w:t>
            </w:r>
            <w:proofErr w:type="spellEnd"/>
            <w:r w:rsidRPr="001B42F9">
              <w:rPr>
                <w:rFonts w:ascii="Courier New" w:hAnsi="Courier New" w:cs="Courier New"/>
                <w:lang w:val="en-US"/>
              </w:rPr>
              <w:t>} product could not be completed at this time. To fully register your product evaluation, please contact Technical Support at your earliest availability, and provide the error below:</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Non è stato possibile completare la registrazione del tuo prodotto {ProductName}. Per registrare il prodotto di prova, contatta il Servizio di assistenza tecnica non appena ti è possibile fornendo gli estremi del messaggio di errore:</w:t>
            </w:r>
          </w:p>
        </w:tc>
      </w:tr>
      <w:tr w:rsidR="00C81794" w:rsidRPr="001B42F9" w:rsidTr="00A974D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A974D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System error: {sub id}</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Messaggio di errore: {sub id}</w:t>
            </w:r>
          </w:p>
        </w:tc>
      </w:tr>
      <w:tr w:rsidR="00C81794" w:rsidRPr="001B42F9" w:rsidTr="00A974D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A974D9">
        <w:trPr>
          <w:trHeight w:val="153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Websense offers free technical support for the duration of your evaluation. If you experience any additional issues during installation and configuration, please visit </w:t>
            </w:r>
            <w:r w:rsidRPr="001B42F9">
              <w:rPr>
                <w:rFonts w:ascii="Courier New" w:hAnsi="Courier New" w:cs="Courier New"/>
                <w:lang w:val="en-US"/>
              </w:rPr>
              <w:lastRenderedPageBreak/>
              <w:t xml:space="preserve">our online support center at </w:t>
            </w:r>
            <w:r w:rsidRPr="001B42F9">
              <w:rPr>
                <w:rFonts w:ascii="Courier New" w:hAnsi="Courier New" w:cs="Courier New"/>
                <w:u w:val="single"/>
                <w:lang w:val="en-US"/>
              </w:rPr>
              <w:t>www.websense.com/support</w:t>
            </w:r>
            <w:r w:rsidRPr="001B42F9">
              <w:rPr>
                <w:rFonts w:ascii="Courier New" w:hAnsi="Courier New" w:cs="Courier New"/>
                <w:lang w:val="en-US"/>
              </w:rPr>
              <w:t>. You may also call your regional support office at the numbers listed below.</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xml:space="preserve">Websense offre assistenza tecnica gratuita per la durata del periodo di prova. Se dovessero insorgere altri problemi durante l'installazione e </w:t>
            </w:r>
            <w:r w:rsidRPr="001B42F9">
              <w:rPr>
                <w:rFonts w:ascii="Courier New" w:hAnsi="Courier New" w:cs="Courier New"/>
              </w:rPr>
              <w:lastRenderedPageBreak/>
              <w:t xml:space="preserve">configurazione del software, visita il centro di assistenza tecnica online all'indirizzo </w:t>
            </w:r>
            <w:r w:rsidRPr="001B42F9">
              <w:rPr>
                <w:rFonts w:ascii="Courier New" w:hAnsi="Courier New" w:cs="Courier New"/>
                <w:u w:val="single"/>
              </w:rPr>
              <w:t>www.websense.com/support</w:t>
            </w:r>
            <w:r w:rsidRPr="001B42F9">
              <w:rPr>
                <w:rFonts w:ascii="Courier New" w:hAnsi="Courier New" w:cs="Courier New"/>
              </w:rPr>
              <w:t>. Puoi anche contattare l'ufficio di assistenza tecnica regionale ai numeri indicati qui di seguito.</w:t>
            </w:r>
          </w:p>
        </w:tc>
      </w:tr>
      <w:tr w:rsidR="00C81794" w:rsidRPr="001B42F9" w:rsidTr="00A974D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A974D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North America: +1.858.458.2940</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Nord America: +1.858.458.2940</w:t>
            </w:r>
          </w:p>
        </w:tc>
      </w:tr>
      <w:tr w:rsidR="00C81794" w:rsidRPr="001B42F9" w:rsidTr="00A974D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Asia: +86 (10) 5884-4200</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Asia: +86 (10) 5884-4200</w:t>
            </w:r>
          </w:p>
        </w:tc>
      </w:tr>
      <w:tr w:rsidR="00C81794" w:rsidRPr="001B42F9" w:rsidTr="00A974D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Australia/NZ: +612 9414 0033</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Australia/Nuova Zelanda: +612 9414 0033</w:t>
            </w:r>
          </w:p>
        </w:tc>
      </w:tr>
      <w:tr w:rsidR="00C81794" w:rsidRPr="001B42F9" w:rsidTr="00A974D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France: +33 1573 23 227</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Francia: +33 1573 23 227</w:t>
            </w:r>
          </w:p>
        </w:tc>
      </w:tr>
      <w:tr w:rsidR="00C81794" w:rsidRPr="001B42F9" w:rsidTr="00A974D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Germany: +49 69 517 09347</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Germania: +49 69 517 09347</w:t>
            </w:r>
          </w:p>
        </w:tc>
      </w:tr>
      <w:tr w:rsidR="00C81794" w:rsidRPr="001B42F9" w:rsidTr="00A974D9">
        <w:trPr>
          <w:trHeight w:val="51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UK (and rest of EMEA), Middle East and Africa: +44 2030244401</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UK (resto dell'Europa), Medio Oriente e Africa: +44 2030244401</w:t>
            </w:r>
          </w:p>
        </w:tc>
      </w:tr>
      <w:tr w:rsidR="00C81794" w:rsidRPr="001B42F9" w:rsidTr="00A974D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A974D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Sincerely,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Cordialmente</w:t>
            </w:r>
          </w:p>
        </w:tc>
      </w:tr>
      <w:tr w:rsidR="00C81794" w:rsidRPr="001B42F9" w:rsidTr="00A974D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A974D9">
        <w:trPr>
          <w:trHeight w:val="255"/>
        </w:trPr>
        <w:tc>
          <w:tcPr>
            <w:tcW w:w="4608" w:type="dxa"/>
          </w:tcPr>
          <w:p w:rsidR="00C81794" w:rsidRPr="001B42F9" w:rsidRDefault="00C81794" w:rsidP="001B42F9">
            <w:pPr>
              <w:spacing w:line="480" w:lineRule="auto"/>
              <w:rPr>
                <w:rFonts w:ascii="Courier New" w:hAnsi="Courier New" w:cs="Courier New"/>
                <w:b/>
                <w:lang w:val="en-US"/>
              </w:rPr>
            </w:pPr>
            <w:r w:rsidRPr="001B42F9">
              <w:rPr>
                <w:rFonts w:ascii="Courier New" w:hAnsi="Courier New" w:cs="Courier New"/>
                <w:b/>
                <w:lang w:val="en-US"/>
              </w:rPr>
              <w:t xml:space="preserve">TRITON STOPS MORE THREATS. WE </w:t>
            </w:r>
            <w:r w:rsidRPr="001B42F9">
              <w:rPr>
                <w:rFonts w:ascii="Courier New" w:hAnsi="Courier New" w:cs="Courier New"/>
                <w:b/>
                <w:lang w:val="en-US"/>
              </w:rPr>
              <w:lastRenderedPageBreak/>
              <w:t>CAN PROVE IT.</w:t>
            </w:r>
          </w:p>
        </w:tc>
        <w:tc>
          <w:tcPr>
            <w:tcW w:w="4500" w:type="dxa"/>
          </w:tcPr>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lastRenderedPageBreak/>
              <w:t xml:space="preserve">TRITON BLOCCA PIÙ MINACCE. </w:t>
            </w:r>
            <w:r w:rsidRPr="001B42F9">
              <w:rPr>
                <w:rFonts w:ascii="Courier New" w:hAnsi="Courier New" w:cs="Courier New"/>
                <w:b/>
              </w:rPr>
              <w:lastRenderedPageBreak/>
              <w:t>POSSIAMO DIMOSTRARLO.</w:t>
            </w:r>
          </w:p>
        </w:tc>
      </w:tr>
      <w:tr w:rsidR="00C81794" w:rsidRPr="001B42F9" w:rsidTr="00A974D9">
        <w:trPr>
          <w:trHeight w:val="323"/>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A974D9">
        <w:trPr>
          <w:trHeight w:val="127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2013 Websense, Inc. Tutti i diritti riservati. Websense e il logo Websense sono marchi registrati di Websense Inc. negli Stati Uniti e in altri paesi. Tutti gli altri marchi commerciali appartengono ai rispettivi proprietari.</w:t>
            </w:r>
          </w:p>
        </w:tc>
      </w:tr>
    </w:tbl>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Existing Customer, Ace Cloud Email</w:t>
      </w:r>
    </w:p>
    <w:p w:rsidR="00C81794" w:rsidRPr="001B42F9" w:rsidRDefault="00C81794" w:rsidP="001B42F9">
      <w:pPr>
        <w:spacing w:line="480" w:lineRule="auto"/>
        <w:rPr>
          <w:rFonts w:ascii="Courier New" w:hAnsi="Courier New" w:cs="Courier New"/>
        </w:rPr>
      </w:pP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608"/>
      </w:tblGrid>
      <w:tr w:rsidR="00C81794" w:rsidRPr="007046FA" w:rsidTr="00B91DE9">
        <w:trPr>
          <w:trHeight w:val="25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FREE TWO-WEEK EVALUATION:</w:t>
            </w:r>
          </w:p>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WEBSENSE</w:t>
            </w:r>
            <w:r w:rsidRPr="001B42F9">
              <w:rPr>
                <w:rFonts w:ascii="Courier New" w:hAnsi="Courier New" w:cs="Courier New"/>
                <w:vertAlign w:val="superscript"/>
                <w:lang w:val="en-US"/>
              </w:rPr>
              <w:t>®</w:t>
            </w:r>
            <w:r w:rsidRPr="001B42F9">
              <w:rPr>
                <w:rFonts w:ascii="Courier New" w:hAnsi="Courier New" w:cs="Courier New"/>
                <w:lang w:val="en-US"/>
              </w:rPr>
              <w:t xml:space="preserve"> ACE IN THE CLOUD</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PROVA GRATUITA DI DUE SETTIMANE:</w:t>
            </w:r>
          </w:p>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WEBSENSE</w:t>
            </w:r>
            <w:r w:rsidRPr="001B42F9">
              <w:rPr>
                <w:rFonts w:ascii="Courier New" w:hAnsi="Courier New" w:cs="Courier New"/>
                <w:vertAlign w:val="superscript"/>
                <w:lang w:val="en-US"/>
              </w:rPr>
              <w:t>®</w:t>
            </w:r>
            <w:r w:rsidRPr="001B42F9">
              <w:rPr>
                <w:rFonts w:ascii="Courier New" w:hAnsi="Courier New" w:cs="Courier New"/>
                <w:lang w:val="en-US"/>
              </w:rPr>
              <w:t xml:space="preserve"> ACE IN THE CLOUD</w:t>
            </w:r>
          </w:p>
        </w:tc>
      </w:tr>
      <w:tr w:rsidR="00C81794" w:rsidRPr="007046FA" w:rsidTr="00B91DE9">
        <w:trPr>
          <w:trHeight w:val="255"/>
        </w:trPr>
        <w:tc>
          <w:tcPr>
            <w:tcW w:w="4608" w:type="dxa"/>
          </w:tcPr>
          <w:p w:rsidR="00C81794" w:rsidRPr="007046FA" w:rsidRDefault="00C81794" w:rsidP="001B42F9">
            <w:pPr>
              <w:spacing w:line="480" w:lineRule="auto"/>
              <w:rPr>
                <w:rFonts w:ascii="Courier New" w:hAnsi="Courier New" w:cs="Courier New"/>
                <w:lang w:val="en-GB"/>
                <w:rPrChange w:id="0" w:author="Sipione, Paola" w:date="2013-06-11T11:27:00Z">
                  <w:rPr>
                    <w:rFonts w:ascii="Courier New" w:hAnsi="Courier New" w:cs="Courier New"/>
                  </w:rPr>
                </w:rPrChange>
              </w:rPr>
            </w:pPr>
          </w:p>
        </w:tc>
        <w:tc>
          <w:tcPr>
            <w:tcW w:w="4608" w:type="dxa"/>
          </w:tcPr>
          <w:p w:rsidR="00C81794" w:rsidRPr="001B42F9" w:rsidRDefault="00C81794" w:rsidP="001B42F9">
            <w:pPr>
              <w:spacing w:line="480" w:lineRule="auto"/>
              <w:rPr>
                <w:rFonts w:ascii="Courier New" w:hAnsi="Courier New" w:cs="Courier New"/>
                <w:lang w:val="en-US"/>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Dear {FirstName},</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A: {FirstName}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Thank you for requesting a free two-week evaluation of Websense ACE in the Cloud.</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xml:space="preserve">Ti ringraziamo di aver richiesto di condurre la prova gratuita di due settimane di </w:t>
            </w:r>
            <w:r w:rsidRPr="001B42F9">
              <w:rPr>
                <w:rFonts w:ascii="Courier New" w:hAnsi="Courier New" w:cs="Courier New"/>
              </w:rPr>
              <w:lastRenderedPageBreak/>
              <w:t>Websense ACE in the Cloud.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lang w:val="en-US"/>
              </w:rPr>
              <w:t xml:space="preserve">We have detected that you currently have an active evaluation for this product.  </w:t>
            </w:r>
            <w:r w:rsidRPr="001B42F9">
              <w:rPr>
                <w:rFonts w:ascii="Courier New" w:hAnsi="Courier New" w:cs="Courier New"/>
              </w:rPr>
              <w:t>We have resent your original email.</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rPr>
              <w:t>Abbiamo rilevato che possiedi attualmente una versione di prova attiva di questo prodotto. Ti abbiamo rinviato la tua email originale.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020"/>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lang w:val="en-US"/>
              </w:rPr>
              <w:t xml:space="preserve">Because you are already a valued Websense customer, you can use your existing Cloud Portal credentials to start this evaluation. The link below will direct you to the Cloud Portal. </w:t>
            </w:r>
            <w:r w:rsidRPr="001B42F9">
              <w:rPr>
                <w:rFonts w:ascii="Courier New" w:hAnsi="Courier New" w:cs="Courier New"/>
              </w:rPr>
              <w:t>Please enter your existing username and password.</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Poiché sei un cliente importante di Websense, puoi utilizzare i tuoi dati di accesso al Portale del Cloud per effettuare questa prova. Il link che segue ti dirigerà al Portale del Cloud. Inserisci il tuo indirizzo e-mail e password.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Cloud Portal</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Portale del Cloud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78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lastRenderedPageBreak/>
              <w:t xml:space="preserve">Once you have logged on to the Cloud Portal, click Web Security in the top menu bar to configure ACE in the Cloud settings and policies. For more information, see the Getting Started Guide. If you experience problems during installation and configuration, you may contact support directly. Visit our online support center at </w:t>
            </w:r>
            <w:r w:rsidRPr="001B42F9">
              <w:rPr>
                <w:rFonts w:ascii="Courier New" w:hAnsi="Courier New" w:cs="Courier New"/>
                <w:u w:val="single"/>
                <w:lang w:val="en-US"/>
              </w:rPr>
              <w:t>www.websense.com/support</w:t>
            </w:r>
            <w:r w:rsidRPr="001B42F9">
              <w:rPr>
                <w:rFonts w:ascii="Courier New" w:hAnsi="Courier New" w:cs="Courier New"/>
                <w:lang w:val="en-US"/>
              </w:rPr>
              <w:t>.</w:t>
            </w:r>
          </w:p>
        </w:tc>
        <w:tc>
          <w:tcPr>
            <w:tcW w:w="4608" w:type="dxa"/>
          </w:tcPr>
          <w:p w:rsidR="00C81794" w:rsidRPr="001B42F9" w:rsidRDefault="00C81794" w:rsidP="007046FA">
            <w:pPr>
              <w:spacing w:line="480" w:lineRule="auto"/>
              <w:rPr>
                <w:rFonts w:ascii="Courier New" w:hAnsi="Courier New" w:cs="Courier New"/>
              </w:rPr>
            </w:pPr>
            <w:r w:rsidRPr="001B42F9">
              <w:rPr>
                <w:rFonts w:ascii="Courier New" w:hAnsi="Courier New" w:cs="Courier New"/>
              </w:rPr>
              <w:t>Una volta che hai acceduto al Portale del Cloud, fai clic su Web Security nella barra superiore de</w:t>
            </w:r>
            <w:ins w:id="1" w:author="Sipione, Paola" w:date="2013-06-11T11:27:00Z">
              <w:r w:rsidR="007046FA">
                <w:rPr>
                  <w:rFonts w:ascii="Courier New" w:hAnsi="Courier New" w:cs="Courier New"/>
                </w:rPr>
                <w:t>l</w:t>
              </w:r>
            </w:ins>
            <w:del w:id="2" w:author="Sipione, Paola" w:date="2013-06-11T11:27:00Z">
              <w:r w:rsidRPr="001B42F9" w:rsidDel="007046FA">
                <w:rPr>
                  <w:rFonts w:ascii="Courier New" w:hAnsi="Courier New" w:cs="Courier New"/>
                </w:rPr>
                <w:delText>i</w:delText>
              </w:r>
            </w:del>
            <w:r w:rsidRPr="001B42F9">
              <w:rPr>
                <w:rFonts w:ascii="Courier New" w:hAnsi="Courier New" w:cs="Courier New"/>
              </w:rPr>
              <w:t xml:space="preserve"> menu per configurare le impostazioni e le politiche aziendali di ACE in the Cloud. Per ulteriori informazioni, consulta la guida introduttiva. In caso di problemi durante l'installazione o la configurazione, contatta direttamente l'assistenza tecnica. Visita il centro di assistenza tecnica online all'indirizzo </w:t>
            </w:r>
            <w:r w:rsidRPr="001B42F9">
              <w:rPr>
                <w:rFonts w:ascii="Courier New" w:hAnsi="Courier New" w:cs="Courier New"/>
                <w:u w:val="single"/>
              </w:rPr>
              <w:t>www.websense.com/support</w:t>
            </w:r>
            <w:r w:rsidRPr="001B42F9">
              <w:rPr>
                <w:rFonts w:ascii="Courier New" w:hAnsi="Courier New" w:cs="Courier New"/>
              </w:rPr>
              <w:t>.</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Please save this email for future reference. Thank you for choosing to evaluate ACE in the Cloud.</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Salva questa e-mail a titolo di riferimento futuro. Ti ringraziamo del tuo interesse alla prova ACE in the Cloud.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Sincerely,</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Cordialmente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b/>
                <w:lang w:val="en-US"/>
              </w:rPr>
            </w:pPr>
            <w:r w:rsidRPr="001B42F9">
              <w:rPr>
                <w:rFonts w:ascii="Courier New" w:hAnsi="Courier New" w:cs="Courier New"/>
                <w:b/>
                <w:lang w:val="en-US"/>
              </w:rPr>
              <w:t>TRITON STOPS MORE THREATS. WE CAN PROVE IT.</w:t>
            </w:r>
          </w:p>
        </w:tc>
        <w:tc>
          <w:tcPr>
            <w:tcW w:w="4608" w:type="dxa"/>
          </w:tcPr>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TRITON BLOCCA PIÙ MINACCE. POSSIAMO DIMOSTRARLO.</w:t>
            </w:r>
          </w:p>
        </w:tc>
      </w:tr>
      <w:tr w:rsidR="00C81794" w:rsidRPr="001B42F9" w:rsidTr="00B91DE9">
        <w:trPr>
          <w:trHeight w:val="233"/>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27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2013 Websense, Inc. All rights reserved. Websense and the Websense logo are registered trademarks of Websense, Inc. in the United States and various countries. All other trademarks are the property of their respective owner.</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2013 Websense, Inc. Tutti i diritti riservati. Websense e il logo Websense sono marchi registrati di Websense Inc. negli Stati Uniti e in altri paesi. Tutti gli altri marchi commerciali appartengono ai rispettivi proprietari.</w:t>
            </w:r>
          </w:p>
        </w:tc>
      </w:tr>
    </w:tbl>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 xml:space="preserve">Existing Customer, blueSKY SecGateway </w:t>
      </w:r>
    </w:p>
    <w:p w:rsidR="00C81794" w:rsidRPr="001B42F9" w:rsidRDefault="00C81794" w:rsidP="001B42F9">
      <w:pPr>
        <w:spacing w:line="480" w:lineRule="auto"/>
        <w:rPr>
          <w:rFonts w:ascii="Courier New" w:hAnsi="Courier New" w:cs="Courier New"/>
        </w:rPr>
      </w:pP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608"/>
      </w:tblGrid>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FREE 30-DAY TRIAL: WEBSENSE</w:t>
            </w:r>
            <w:r w:rsidRPr="001B42F9">
              <w:rPr>
                <w:rFonts w:ascii="Courier New" w:hAnsi="Courier New" w:cs="Courier New"/>
                <w:vertAlign w:val="superscript"/>
                <w:lang w:val="en-US"/>
              </w:rPr>
              <w:t>®</w:t>
            </w:r>
            <w:r w:rsidRPr="001B42F9">
              <w:rPr>
                <w:rFonts w:ascii="Courier New" w:hAnsi="Courier New" w:cs="Courier New"/>
                <w:lang w:val="en-US"/>
              </w:rPr>
              <w:t xml:space="preserve"> </w:t>
            </w:r>
            <w:proofErr w:type="spellStart"/>
            <w:r w:rsidRPr="001B42F9">
              <w:rPr>
                <w:rFonts w:ascii="Courier New" w:hAnsi="Courier New" w:cs="Courier New"/>
                <w:lang w:val="en-US"/>
              </w:rPr>
              <w:t>blueSKY</w:t>
            </w:r>
            <w:proofErr w:type="spellEnd"/>
            <w:r w:rsidRPr="001B42F9">
              <w:rPr>
                <w:rFonts w:ascii="Courier New" w:hAnsi="Courier New" w:cs="Courier New"/>
                <w:vertAlign w:val="superscript"/>
                <w:lang w:val="en-US"/>
              </w:rPr>
              <w:t>™</w:t>
            </w:r>
            <w:r w:rsidRPr="001B42F9">
              <w:rPr>
                <w:rFonts w:ascii="Courier New" w:hAnsi="Courier New" w:cs="Courier New"/>
                <w:lang w:val="en-US"/>
              </w:rPr>
              <w:t xml:space="preserve"> SECURITY GATEWAY</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VERSIONE DI PROVA GRATUITA VALIDA 30 GIORNI: WEBSENSE</w:t>
            </w:r>
            <w:r w:rsidRPr="001B42F9">
              <w:rPr>
                <w:rFonts w:ascii="Courier New" w:hAnsi="Courier New" w:cs="Courier New"/>
                <w:vertAlign w:val="superscript"/>
              </w:rPr>
              <w:t>®</w:t>
            </w:r>
            <w:r w:rsidRPr="001B42F9">
              <w:rPr>
                <w:rFonts w:ascii="Courier New" w:hAnsi="Courier New" w:cs="Courier New"/>
              </w:rPr>
              <w:t xml:space="preserve"> blueSKY</w:t>
            </w:r>
            <w:r w:rsidRPr="001B42F9">
              <w:rPr>
                <w:rFonts w:ascii="Courier New" w:hAnsi="Courier New" w:cs="Courier New"/>
                <w:vertAlign w:val="superscript"/>
              </w:rPr>
              <w:t>™</w:t>
            </w:r>
            <w:r w:rsidRPr="001B42F9">
              <w:rPr>
                <w:rFonts w:ascii="Courier New" w:hAnsi="Courier New" w:cs="Courier New"/>
              </w:rPr>
              <w:t xml:space="preserve"> SECURITY GATEWAY</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Dear {FirstName},</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A: {FirstName}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lastRenderedPageBreak/>
              <w:t xml:space="preserve">Thank you for requesting a free 30-Day Trial of </w:t>
            </w:r>
            <w:proofErr w:type="spellStart"/>
            <w:r w:rsidRPr="001B42F9">
              <w:rPr>
                <w:rFonts w:ascii="Courier New" w:hAnsi="Courier New" w:cs="Courier New"/>
                <w:lang w:val="en-US"/>
              </w:rPr>
              <w:t>Websense</w:t>
            </w:r>
            <w:proofErr w:type="spellEnd"/>
            <w:r w:rsidRPr="001B42F9">
              <w:rPr>
                <w:rFonts w:ascii="Courier New" w:hAnsi="Courier New" w:cs="Courier New"/>
                <w:lang w:val="en-US"/>
              </w:rPr>
              <w:t xml:space="preserve"> </w:t>
            </w:r>
            <w:proofErr w:type="spellStart"/>
            <w:r w:rsidRPr="001B42F9">
              <w:rPr>
                <w:rFonts w:ascii="Courier New" w:hAnsi="Courier New" w:cs="Courier New"/>
                <w:lang w:val="en-US"/>
              </w:rPr>
              <w:t>blueSKY</w:t>
            </w:r>
            <w:proofErr w:type="spellEnd"/>
            <w:r w:rsidRPr="001B42F9">
              <w:rPr>
                <w:rFonts w:ascii="Courier New" w:hAnsi="Courier New" w:cs="Courier New"/>
                <w:lang w:val="en-US"/>
              </w:rPr>
              <w:t xml:space="preserve"> Security Gateway.</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Ti ringraziamo di aver richiesto di condurre la prova gratuita di 30 giorni di Websense blueSKY Security Gateway.</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lang w:val="en-US"/>
              </w:rPr>
              <w:t xml:space="preserve">We have detected that you currently have an active evaluation for this product.  </w:t>
            </w:r>
            <w:r w:rsidRPr="001B42F9">
              <w:rPr>
                <w:rFonts w:ascii="Courier New" w:hAnsi="Courier New" w:cs="Courier New"/>
              </w:rPr>
              <w:t>We have resent your original email.</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rPr>
              <w:t>Abbiamo rilevato che possiedi attualmente una versione di prova attiva di questo prodotto. Ti abbiamo rinviato la tua email originale.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020"/>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lang w:val="en-US"/>
              </w:rPr>
              <w:t xml:space="preserve">Because you are already a valued Websense customer, you can use your existing Cloud Portal credentials to start this trial. The link below will direct you to the Cloud Portal. </w:t>
            </w:r>
            <w:r w:rsidRPr="001B42F9">
              <w:rPr>
                <w:rFonts w:ascii="Courier New" w:hAnsi="Courier New" w:cs="Courier New"/>
              </w:rPr>
              <w:t>Please enter your existing username and password.</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Poiché sei un cliente importante di Websense, puoi utilizzare i tuoi dati di accesso al Portale del Cloud per effettuare questa prova. Il link che segue ti dirigerà al Portale del Cloud. Inserisci il tuo indirizzo e-mail e password.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Cloud Portal</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Portale del Cloud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765"/>
        </w:trPr>
        <w:tc>
          <w:tcPr>
            <w:tcW w:w="4608" w:type="dxa"/>
          </w:tcPr>
          <w:p w:rsidR="00C81794" w:rsidRPr="00B63329" w:rsidRDefault="00B63329" w:rsidP="00B63329">
            <w:pPr>
              <w:spacing w:line="480" w:lineRule="auto"/>
              <w:rPr>
                <w:rFonts w:ascii="Courier New" w:hAnsi="Courier New" w:cs="Courier New"/>
                <w:b/>
                <w:bCs/>
                <w:color w:val="333333"/>
              </w:rPr>
            </w:pPr>
            <w:r w:rsidRPr="00B63329">
              <w:rPr>
                <w:rFonts w:ascii="Courier New" w:hAnsi="Courier New" w:cs="Courier New"/>
                <w:b/>
                <w:bCs/>
                <w:color w:val="333333"/>
              </w:rPr>
              <w:t xml:space="preserve">For more information, see the </w:t>
            </w:r>
            <w:r w:rsidRPr="00B63329">
              <w:rPr>
                <w:rFonts w:ascii="Courier New" w:hAnsi="Courier New" w:cs="Courier New"/>
                <w:b/>
                <w:bCs/>
                <w:color w:val="333333"/>
              </w:rPr>
              <w:fldChar w:fldCharType="begin"/>
            </w:r>
            <w:r w:rsidRPr="00B63329">
              <w:rPr>
                <w:rFonts w:ascii="Courier New" w:hAnsi="Courier New" w:cs="Courier New"/>
                <w:b/>
                <w:bCs/>
                <w:color w:val="333333"/>
              </w:rPr>
              <w:instrText xml:space="preserve"> HYPERLINK "http://www.websense.com/content/support/library/web/hosted/bsky_getting_started/first.aspx" \t "_blank" </w:instrText>
            </w:r>
            <w:r w:rsidRPr="00B63329">
              <w:rPr>
                <w:rFonts w:ascii="Courier New" w:hAnsi="Courier New" w:cs="Courier New"/>
                <w:b/>
                <w:bCs/>
                <w:color w:val="333333"/>
              </w:rPr>
              <w:fldChar w:fldCharType="separate"/>
            </w:r>
            <w:r w:rsidRPr="00B63329">
              <w:rPr>
                <w:rStyle w:val="Hyperlink"/>
                <w:rFonts w:ascii="Courier New" w:hAnsi="Courier New" w:cs="Courier New"/>
                <w:b/>
                <w:bCs/>
                <w:color w:val="007DCC"/>
              </w:rPr>
              <w:t>Getting Started Guide</w:t>
            </w:r>
            <w:r w:rsidRPr="00B63329">
              <w:rPr>
                <w:rFonts w:ascii="Courier New" w:hAnsi="Courier New" w:cs="Courier New"/>
                <w:b/>
                <w:bCs/>
                <w:color w:val="333333"/>
              </w:rPr>
              <w:fldChar w:fldCharType="end"/>
            </w:r>
            <w:r w:rsidRPr="00B63329">
              <w:rPr>
                <w:rFonts w:ascii="Courier New" w:hAnsi="Courier New" w:cs="Courier New"/>
                <w:b/>
                <w:bCs/>
                <w:color w:val="333333"/>
              </w:rPr>
              <w:t xml:space="preserve">. </w:t>
            </w:r>
            <w:r w:rsidR="00C81794" w:rsidRPr="00B63329">
              <w:rPr>
                <w:rFonts w:ascii="Courier New" w:hAnsi="Courier New" w:cs="Courier New"/>
                <w:lang w:val="en-US"/>
              </w:rPr>
              <w:t xml:space="preserve">If you experience problems during installation and configuration, you may contact support directly. Visit our online support center at </w:t>
            </w:r>
            <w:r w:rsidR="00C81794" w:rsidRPr="00B63329">
              <w:rPr>
                <w:rFonts w:ascii="Courier New" w:hAnsi="Courier New" w:cs="Courier New"/>
                <w:u w:val="single"/>
                <w:lang w:val="en-US"/>
              </w:rPr>
              <w:t>www.websense.com/support</w:t>
            </w:r>
            <w:r w:rsidR="00C81794" w:rsidRPr="00B63329">
              <w:rPr>
                <w:rFonts w:ascii="Courier New" w:hAnsi="Courier New" w:cs="Courier New"/>
                <w:lang w:val="en-US"/>
              </w:rPr>
              <w:t>.</w:t>
            </w:r>
          </w:p>
        </w:tc>
        <w:tc>
          <w:tcPr>
            <w:tcW w:w="4608" w:type="dxa"/>
          </w:tcPr>
          <w:p w:rsidR="00C81794" w:rsidRPr="00B63329" w:rsidRDefault="00B63329" w:rsidP="00B63329">
            <w:pPr>
              <w:spacing w:line="480" w:lineRule="auto"/>
              <w:rPr>
                <w:rFonts w:ascii="Courier New" w:hAnsi="Courier New" w:cs="Courier New"/>
              </w:rPr>
            </w:pPr>
            <w:r w:rsidRPr="00B63329">
              <w:rPr>
                <w:rFonts w:ascii="Courier New" w:hAnsi="Courier New" w:cs="Courier New"/>
                <w:b/>
                <w:bCs/>
                <w:color w:val="333333"/>
              </w:rPr>
              <w:t>Per ogni ulteriore informazione, vedere la</w:t>
            </w:r>
            <w:r w:rsidRPr="00B63329">
              <w:rPr>
                <w:rFonts w:ascii="Courier New" w:hAnsi="Courier New" w:cs="Courier New"/>
                <w:color w:val="1F497D"/>
              </w:rPr>
              <w:t xml:space="preserve"> </w:t>
            </w:r>
            <w:hyperlink r:id="rId7" w:tgtFrame="_blank" w:history="1">
              <w:r w:rsidRPr="00B63329">
                <w:rPr>
                  <w:rStyle w:val="Hyperlink"/>
                  <w:rFonts w:ascii="Courier New" w:hAnsi="Courier New" w:cs="Courier New"/>
                  <w:b/>
                  <w:bCs/>
                  <w:color w:val="007DCC"/>
                </w:rPr>
                <w:t>Getting Started Guide</w:t>
              </w:r>
            </w:hyperlink>
            <w:r w:rsidRPr="00B63329">
              <w:rPr>
                <w:rFonts w:ascii="Courier New" w:hAnsi="Courier New" w:cs="Courier New"/>
                <w:b/>
                <w:bCs/>
                <w:color w:val="333333"/>
              </w:rPr>
              <w:t xml:space="preserve">. </w:t>
            </w:r>
            <w:r w:rsidR="00C81794" w:rsidRPr="00B63329">
              <w:rPr>
                <w:rFonts w:ascii="Courier New" w:hAnsi="Courier New" w:cs="Courier New"/>
              </w:rPr>
              <w:t xml:space="preserve">In caso di problemi durante l'installazione o la configurazione, contatta direttamente l'assistenza tecnica. Visita il centro di assistenza tecnica online all'indirizzo </w:t>
            </w:r>
            <w:r w:rsidR="00C81794" w:rsidRPr="00B63329">
              <w:rPr>
                <w:rFonts w:ascii="Courier New" w:hAnsi="Courier New" w:cs="Courier New"/>
                <w:u w:val="single"/>
              </w:rPr>
              <w:t>www.websense.com/support</w:t>
            </w:r>
            <w:r w:rsidR="00C81794" w:rsidRPr="00B63329">
              <w:rPr>
                <w:rFonts w:ascii="Courier New" w:hAnsi="Courier New" w:cs="Courier New"/>
              </w:rPr>
              <w:t>.</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Please save this email for future reference. Thank you for choosing to conduct this trial of </w:t>
            </w:r>
            <w:proofErr w:type="spellStart"/>
            <w:r w:rsidRPr="001B42F9">
              <w:rPr>
                <w:rFonts w:ascii="Courier New" w:hAnsi="Courier New" w:cs="Courier New"/>
                <w:lang w:val="en-US"/>
              </w:rPr>
              <w:t>Websense</w:t>
            </w:r>
            <w:proofErr w:type="spellEnd"/>
            <w:r w:rsidRPr="001B42F9">
              <w:rPr>
                <w:rFonts w:ascii="Courier New" w:hAnsi="Courier New" w:cs="Courier New"/>
                <w:lang w:val="en-US"/>
              </w:rPr>
              <w:t xml:space="preserve"> </w:t>
            </w:r>
            <w:proofErr w:type="spellStart"/>
            <w:r w:rsidRPr="001B42F9">
              <w:rPr>
                <w:rFonts w:ascii="Courier New" w:hAnsi="Courier New" w:cs="Courier New"/>
                <w:lang w:val="en-US"/>
              </w:rPr>
              <w:t>blueSKY</w:t>
            </w:r>
            <w:proofErr w:type="spellEnd"/>
            <w:r w:rsidRPr="001B42F9">
              <w:rPr>
                <w:rFonts w:ascii="Courier New" w:hAnsi="Courier New" w:cs="Courier New"/>
                <w:lang w:val="en-US"/>
              </w:rPr>
              <w:t xml:space="preserve"> Security Gateway.</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Salva questa e-mail a titolo di riferimento futuro. Ti ringraziamo del tuo interesse alla prova di Websense blueSKY Security Gateway.</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Sincerely,</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Cordialmente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b/>
                <w:lang w:val="en-US"/>
              </w:rPr>
            </w:pPr>
            <w:r w:rsidRPr="001B42F9">
              <w:rPr>
                <w:rFonts w:ascii="Courier New" w:hAnsi="Courier New" w:cs="Courier New"/>
                <w:b/>
                <w:lang w:val="en-US"/>
              </w:rPr>
              <w:t xml:space="preserve">TRITON STOPS MORE THREATS. WE </w:t>
            </w:r>
            <w:r w:rsidRPr="001B42F9">
              <w:rPr>
                <w:rFonts w:ascii="Courier New" w:hAnsi="Courier New" w:cs="Courier New"/>
                <w:b/>
                <w:lang w:val="en-US"/>
              </w:rPr>
              <w:lastRenderedPageBreak/>
              <w:t>CAN PROVE IT.</w:t>
            </w:r>
          </w:p>
        </w:tc>
        <w:tc>
          <w:tcPr>
            <w:tcW w:w="4608" w:type="dxa"/>
          </w:tcPr>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lastRenderedPageBreak/>
              <w:t xml:space="preserve">TRITON BLOCCA PIÙ MINACCE. </w:t>
            </w:r>
            <w:r w:rsidRPr="001B42F9">
              <w:rPr>
                <w:rFonts w:ascii="Courier New" w:hAnsi="Courier New" w:cs="Courier New"/>
                <w:b/>
              </w:rPr>
              <w:lastRenderedPageBreak/>
              <w:t>POSSIAMO DIMOSTRARLO.</w:t>
            </w:r>
          </w:p>
        </w:tc>
      </w:tr>
      <w:tr w:rsidR="00C81794" w:rsidRPr="001B42F9" w:rsidTr="00B91DE9">
        <w:trPr>
          <w:trHeight w:val="260"/>
        </w:trPr>
        <w:tc>
          <w:tcPr>
            <w:tcW w:w="4608" w:type="dxa"/>
          </w:tcPr>
          <w:p w:rsidR="00C81794" w:rsidRPr="001B42F9" w:rsidRDefault="00C81794" w:rsidP="001B42F9">
            <w:pPr>
              <w:spacing w:line="480" w:lineRule="auto"/>
              <w:rPr>
                <w:rFonts w:ascii="Courier New" w:hAnsi="Courier New" w:cs="Courier New"/>
              </w:rPr>
            </w:pPr>
          </w:p>
        </w:tc>
        <w:tc>
          <w:tcPr>
            <w:tcW w:w="4608"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27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2013 Websense, Inc. All rights reserved. Websense and the Websense logo are registered trademarks of Websense, Inc. in the United States and various countries. All other trademarks are the property of their respective owner.</w:t>
            </w:r>
          </w:p>
        </w:tc>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2013 Websense, Inc. Tutti i diritti riservati. Websense e il logo Websense sono marchi registrati di Websense Inc. negli Stati Uniti e in altri paesi. Tutti gli altri marchi commerciali appartengono ai rispettivi proprietari.</w:t>
            </w:r>
          </w:p>
        </w:tc>
      </w:tr>
    </w:tbl>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b/>
          <w:lang w:val="en-US"/>
        </w:rPr>
      </w:pPr>
      <w:r w:rsidRPr="001B42F9">
        <w:rPr>
          <w:rFonts w:ascii="Courier New" w:hAnsi="Courier New" w:cs="Courier New"/>
          <w:b/>
          <w:lang w:val="en-US"/>
        </w:rPr>
        <w:t>Existing Customer, Cloud Email Security Content Control</w:t>
      </w:r>
    </w:p>
    <w:p w:rsidR="00C81794" w:rsidRPr="001B42F9" w:rsidRDefault="00C81794" w:rsidP="001B42F9">
      <w:pPr>
        <w:spacing w:line="480" w:lineRule="auto"/>
        <w:rPr>
          <w:rFonts w:ascii="Courier New" w:hAnsi="Courier New" w:cs="Courier New"/>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500"/>
      </w:tblGrid>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FREE TWO-WEEK EVALUATION: WEBSENSE® CLOUD EMAIL SECURITY AND CONTENT CONTROL</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PROVA GRATUITA DI DUE SETTIMANE: WEBSENSE® CLOUD EMAIL SECURITY E CONTENT CONTROL</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Dear {FirstName},</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A: {FirstName}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Thank you for requesting a free two-week evaluation of </w:t>
            </w:r>
            <w:r w:rsidRPr="001B42F9">
              <w:rPr>
                <w:rFonts w:ascii="Courier New" w:hAnsi="Courier New" w:cs="Courier New"/>
                <w:lang w:val="en-US"/>
              </w:rPr>
              <w:lastRenderedPageBreak/>
              <w:t>Websense Cloud Email Security and Content Control.</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xml:space="preserve">Ti ringraziamo per aver richiesto di condurre la </w:t>
            </w:r>
            <w:r w:rsidRPr="001B42F9">
              <w:rPr>
                <w:rFonts w:ascii="Courier New" w:hAnsi="Courier New" w:cs="Courier New"/>
              </w:rPr>
              <w:lastRenderedPageBreak/>
              <w:t>prova gratuita di due settimane di Websense Cloud Email Security e Content Control.</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lang w:val="en-US"/>
              </w:rPr>
              <w:t xml:space="preserve">We have detected that you currently have an active evaluation for this product.  </w:t>
            </w:r>
            <w:r w:rsidRPr="001B42F9">
              <w:rPr>
                <w:rFonts w:ascii="Courier New" w:hAnsi="Courier New" w:cs="Courier New"/>
              </w:rPr>
              <w:t>We have resent your original email.</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rPr>
              <w:t>Abbiamo rilevato che possiedi attualmente una versione di prova attiva di questo prodotto. Ti abbiamo rinviato la tua email originale.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020"/>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lang w:val="en-US"/>
              </w:rPr>
              <w:t xml:space="preserve">Because you are already a valued Websense customer, you can use your existing Cloud Portal credentials to start this evaluation. The link below will direct you to the Cloud Portal. </w:t>
            </w:r>
            <w:r w:rsidRPr="001B42F9">
              <w:rPr>
                <w:rFonts w:ascii="Courier New" w:hAnsi="Courier New" w:cs="Courier New"/>
              </w:rPr>
              <w:t>Please enter your existing username and password.</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Poiché sei un cliente importante di Websense, puoi utilizzare i tuoi dati di accesso al Portale del Cloud per effettuare questa prova. Il link che segue ti dirigerà al Portale del Cloud. Inserisci il tuo indirizzo e-mail e password.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Cloud Portal</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Portale del Cloud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78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Once you have logged on to the Cloud Portal, click Email Security in the top menu bar to configure Cloud Email Security settings and policies. For more information, see the Getting Started Guide. If you experience problems during installation and configuration, you may contact support directly. Visit our online support center at </w:t>
            </w:r>
            <w:r w:rsidRPr="001B42F9">
              <w:rPr>
                <w:rFonts w:ascii="Courier New" w:hAnsi="Courier New" w:cs="Courier New"/>
                <w:u w:val="single"/>
                <w:lang w:val="en-US"/>
              </w:rPr>
              <w:t>www.websense.com/support</w:t>
            </w:r>
            <w:r w:rsidRPr="001B42F9">
              <w:rPr>
                <w:rFonts w:ascii="Courier New" w:hAnsi="Courier New" w:cs="Courier New"/>
                <w:lang w:val="en-US"/>
              </w:rPr>
              <w:t>.</w:t>
            </w:r>
          </w:p>
        </w:tc>
        <w:tc>
          <w:tcPr>
            <w:tcW w:w="4500" w:type="dxa"/>
          </w:tcPr>
          <w:p w:rsidR="00C81794" w:rsidRPr="001B42F9" w:rsidRDefault="00C81794" w:rsidP="007046FA">
            <w:pPr>
              <w:spacing w:line="480" w:lineRule="auto"/>
              <w:rPr>
                <w:rFonts w:ascii="Courier New" w:hAnsi="Courier New" w:cs="Courier New"/>
              </w:rPr>
            </w:pPr>
            <w:r w:rsidRPr="001B42F9">
              <w:rPr>
                <w:rFonts w:ascii="Courier New" w:hAnsi="Courier New" w:cs="Courier New"/>
              </w:rPr>
              <w:t>Una volta che hai acceduto al Portale del Cloud, fai clic su Email Security nella barra superiore de</w:t>
            </w:r>
            <w:ins w:id="3" w:author="Sipione, Paola" w:date="2013-06-11T11:28:00Z">
              <w:r w:rsidR="007046FA">
                <w:rPr>
                  <w:rFonts w:ascii="Courier New" w:hAnsi="Courier New" w:cs="Courier New"/>
                </w:rPr>
                <w:t>l</w:t>
              </w:r>
            </w:ins>
            <w:del w:id="4" w:author="Sipione, Paola" w:date="2013-06-11T11:28:00Z">
              <w:r w:rsidRPr="001B42F9" w:rsidDel="007046FA">
                <w:rPr>
                  <w:rFonts w:ascii="Courier New" w:hAnsi="Courier New" w:cs="Courier New"/>
                </w:rPr>
                <w:delText>i</w:delText>
              </w:r>
            </w:del>
            <w:r w:rsidRPr="001B42F9">
              <w:rPr>
                <w:rFonts w:ascii="Courier New" w:hAnsi="Courier New" w:cs="Courier New"/>
              </w:rPr>
              <w:t xml:space="preserve"> menu per configurare le impostazioni e le politiche aziendali di Cloud Email Security. Per ulteriori informazioni, consulta la guida introduttiva. In caso di problemi durante l'installazione o la configurazione, contatta direttamente l'assistenza tecnica. Visita il centro di assistenza tecnica online all'indirizzo </w:t>
            </w:r>
            <w:r w:rsidRPr="001B42F9">
              <w:rPr>
                <w:rFonts w:ascii="Courier New" w:hAnsi="Courier New" w:cs="Courier New"/>
                <w:u w:val="single"/>
              </w:rPr>
              <w:t>www.websense.com/support</w:t>
            </w:r>
            <w:r w:rsidRPr="001B42F9">
              <w:rPr>
                <w:rFonts w:ascii="Courier New" w:hAnsi="Courier New" w:cs="Courier New"/>
              </w:rPr>
              <w:t>.</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76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Please save this email for future reference. Thank you for choosing to evaluate Cloud </w:t>
            </w:r>
            <w:r w:rsidRPr="001B42F9">
              <w:rPr>
                <w:rFonts w:ascii="Courier New" w:hAnsi="Courier New" w:cs="Courier New"/>
                <w:lang w:val="en-US"/>
              </w:rPr>
              <w:lastRenderedPageBreak/>
              <w:t>Email Security and Content Control.</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xml:space="preserve">Salva questa e-mail a titolo di riferimento futuro. Ti ringraziamo del tuo interesse </w:t>
            </w:r>
            <w:r w:rsidRPr="001B42F9">
              <w:rPr>
                <w:rFonts w:ascii="Courier New" w:hAnsi="Courier New" w:cs="Courier New"/>
              </w:rPr>
              <w:lastRenderedPageBreak/>
              <w:t>alla prova di Cloud Email Security e Content Control.</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Sincerely,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Cordialmente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b/>
                <w:lang w:val="en-US"/>
              </w:rPr>
            </w:pPr>
            <w:r w:rsidRPr="001B42F9">
              <w:rPr>
                <w:rFonts w:ascii="Courier New" w:hAnsi="Courier New" w:cs="Courier New"/>
                <w:b/>
                <w:lang w:val="en-US"/>
              </w:rPr>
              <w:t>TRITON STOPS MORE THREATS. WE CAN PROVE IT.</w:t>
            </w:r>
          </w:p>
        </w:tc>
        <w:tc>
          <w:tcPr>
            <w:tcW w:w="4500" w:type="dxa"/>
          </w:tcPr>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TRITON BLOCCA PIÙ MINACCE. POSSIAMO DIMOSTRARLO.</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27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2013 Websense, Inc. Tutti i diritti riservati. Websense e il logo Websense sono marchi registrati di Websense Inc. negli Stati Uniti e in altri paesi. Tutti gli altri marchi commerciali appartengono ai rispettivi proprietari.</w:t>
            </w:r>
          </w:p>
        </w:tc>
      </w:tr>
    </w:tbl>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Existing Customer, Cloud WSG</w:t>
      </w:r>
    </w:p>
    <w:p w:rsidR="00C81794" w:rsidRPr="001B42F9" w:rsidRDefault="00C81794" w:rsidP="001B42F9">
      <w:pPr>
        <w:spacing w:line="480" w:lineRule="auto"/>
        <w:rPr>
          <w:rFonts w:ascii="Courier New"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500"/>
      </w:tblGrid>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FREE TWO-WEEK EVALUATION: WEBSENSE® CLOUD WEB SECURITY </w:t>
            </w:r>
            <w:r w:rsidRPr="001B42F9">
              <w:rPr>
                <w:rFonts w:ascii="Courier New" w:hAnsi="Courier New" w:cs="Courier New"/>
                <w:lang w:val="en-US"/>
              </w:rPr>
              <w:lastRenderedPageBreak/>
              <w:t>GATEWAY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xml:space="preserve">PROVA GRATUITA DI DUE SETTIMANE: WEBSENSE® CLOUD </w:t>
            </w:r>
            <w:r w:rsidRPr="001B42F9">
              <w:rPr>
                <w:rFonts w:ascii="Courier New" w:hAnsi="Courier New" w:cs="Courier New"/>
              </w:rPr>
              <w:lastRenderedPageBreak/>
              <w:t>WEB SECURITY GATEWAY</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Dear {FirstName},</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A: {FirstName}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Thank you for requesting a free two-week evaluation of Websense Cloud Web Security Gateway.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Ti ringraziamo per aver richiesto di condurre la prova gratuita di due settimane di Websense Cloud Web Security Gateway.</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lang w:val="en-US"/>
              </w:rPr>
              <w:t xml:space="preserve">We have detected that you currently have an active evaluation for this product.  </w:t>
            </w:r>
            <w:r w:rsidRPr="001B42F9">
              <w:rPr>
                <w:rFonts w:ascii="Courier New" w:hAnsi="Courier New" w:cs="Courier New"/>
              </w:rPr>
              <w:t>We have resent your original email.</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rPr>
              <w:t>Abbiamo rilevato che possiedi attualmente una versione di prova attiva di questo prodotto. Ti abbiamo rinviato la tua email originale.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020"/>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lang w:val="en-US"/>
              </w:rPr>
              <w:t xml:space="preserve">Because you are already a valued Websense customer, you can use your existing Cloud Portal credentials to start this evaluation. The link below will direct you to the </w:t>
            </w:r>
            <w:r w:rsidRPr="001B42F9">
              <w:rPr>
                <w:rFonts w:ascii="Courier New" w:hAnsi="Courier New" w:cs="Courier New"/>
                <w:lang w:val="en-US"/>
              </w:rPr>
              <w:lastRenderedPageBreak/>
              <w:t xml:space="preserve">Cloud Portal. </w:t>
            </w:r>
            <w:r w:rsidRPr="001B42F9">
              <w:rPr>
                <w:rFonts w:ascii="Courier New" w:hAnsi="Courier New" w:cs="Courier New"/>
              </w:rPr>
              <w:t>Please enter your existing username and password.</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xml:space="preserve">Poiché sei un cliente importante di Websense, puoi utilizzare i tuoi dati di accesso al Portale del Cloud per effettuare questa prova. Il link che segue ti dirigerà </w:t>
            </w:r>
            <w:r w:rsidRPr="001B42F9">
              <w:rPr>
                <w:rFonts w:ascii="Courier New" w:hAnsi="Courier New" w:cs="Courier New"/>
              </w:rPr>
              <w:lastRenderedPageBreak/>
              <w:t>al Portale del Cloud. Inserisci il tuo indirizzo e-mail e password.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Cloud Portal</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Portale del Cloud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78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Once you have logged on to the Cloud Portal, click Web Security in the top menu bar to configure Cloud Web Security Gateway settings and policies. For more information, see the Getting Started Guide. If you experience problems during installation and configuration, you may contact support directly. Visit our online support center at </w:t>
            </w:r>
            <w:r w:rsidRPr="001B42F9">
              <w:rPr>
                <w:rFonts w:ascii="Courier New" w:hAnsi="Courier New" w:cs="Courier New"/>
                <w:u w:val="single"/>
                <w:lang w:val="en-US"/>
              </w:rPr>
              <w:t>www.websense.com/support</w:t>
            </w:r>
            <w:r w:rsidRPr="001B42F9">
              <w:rPr>
                <w:rFonts w:ascii="Courier New" w:hAnsi="Courier New" w:cs="Courier New"/>
                <w:lang w:val="en-US"/>
              </w:rPr>
              <w:t>.</w:t>
            </w:r>
          </w:p>
        </w:tc>
        <w:tc>
          <w:tcPr>
            <w:tcW w:w="4500" w:type="dxa"/>
          </w:tcPr>
          <w:p w:rsidR="00C81794" w:rsidRPr="001B42F9" w:rsidRDefault="00C81794" w:rsidP="007046FA">
            <w:pPr>
              <w:spacing w:line="480" w:lineRule="auto"/>
              <w:rPr>
                <w:rFonts w:ascii="Courier New" w:hAnsi="Courier New" w:cs="Courier New"/>
              </w:rPr>
            </w:pPr>
            <w:r w:rsidRPr="001B42F9">
              <w:rPr>
                <w:rFonts w:ascii="Courier New" w:hAnsi="Courier New" w:cs="Courier New"/>
              </w:rPr>
              <w:t>Una volta che hai acceduto al Portale del Cloud, fai clic su Web Security nella barra superiore de</w:t>
            </w:r>
            <w:ins w:id="5" w:author="Sipione, Paola" w:date="2013-06-11T11:28:00Z">
              <w:r w:rsidR="007046FA">
                <w:rPr>
                  <w:rFonts w:ascii="Courier New" w:hAnsi="Courier New" w:cs="Courier New"/>
                </w:rPr>
                <w:t>l</w:t>
              </w:r>
            </w:ins>
            <w:del w:id="6" w:author="Sipione, Paola" w:date="2013-06-11T11:28:00Z">
              <w:r w:rsidRPr="001B42F9" w:rsidDel="007046FA">
                <w:rPr>
                  <w:rFonts w:ascii="Courier New" w:hAnsi="Courier New" w:cs="Courier New"/>
                </w:rPr>
                <w:delText>i</w:delText>
              </w:r>
            </w:del>
            <w:r w:rsidRPr="001B42F9">
              <w:rPr>
                <w:rFonts w:ascii="Courier New" w:hAnsi="Courier New" w:cs="Courier New"/>
              </w:rPr>
              <w:t xml:space="preserve"> menu per configurare le impostazioni e le politiche aziendali di Cloud Web Security Gateway. Per ulteriori informazioni, consulta la guida introduttiva. In caso di problemi durante l'installazione o la configurazione, contatta direttamente l'assistenza tecnica. Visita il centro di assistenza tecnica online all'indirizzo </w:t>
            </w:r>
            <w:r w:rsidRPr="001B42F9">
              <w:rPr>
                <w:rFonts w:ascii="Courier New" w:hAnsi="Courier New" w:cs="Courier New"/>
                <w:u w:val="single"/>
              </w:rPr>
              <w:lastRenderedPageBreak/>
              <w:t>www.websense.com/support</w:t>
            </w:r>
            <w:r w:rsidRPr="001B42F9">
              <w:rPr>
                <w:rFonts w:ascii="Courier New" w:hAnsi="Courier New" w:cs="Courier New"/>
              </w:rPr>
              <w:t>.</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Please save this email for future reference. Thank you for choosing to evaluate Cloud Web Security Gateway.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Salva questa e-mail a titolo di riferimento futuro. Ti ringraziamo del tuo interesse alla prova di Cloud Web Security Gateway.</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Sincerely,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Cordialmente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b/>
                <w:lang w:val="en-US"/>
              </w:rPr>
            </w:pPr>
            <w:r w:rsidRPr="001B42F9">
              <w:rPr>
                <w:rFonts w:ascii="Courier New" w:hAnsi="Courier New" w:cs="Courier New"/>
                <w:b/>
                <w:lang w:val="en-US"/>
              </w:rPr>
              <w:t>TRITON STOPS MORE THREATS. WE CAN PROVE IT.</w:t>
            </w:r>
          </w:p>
        </w:tc>
        <w:tc>
          <w:tcPr>
            <w:tcW w:w="4500" w:type="dxa"/>
          </w:tcPr>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TRITON BLOCCA PIÙ MINACCE. POSSIAMO DIMOSTRARLO.</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27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 2013 Websense, Inc. All rights reserved. Websense and the Websense logo are registered trademarks of Websense, Inc. in the United States and various countries. All other trademarks are the property of their respective </w:t>
            </w:r>
            <w:r w:rsidRPr="001B42F9">
              <w:rPr>
                <w:rFonts w:ascii="Courier New" w:hAnsi="Courier New" w:cs="Courier New"/>
                <w:lang w:val="en-US"/>
              </w:rPr>
              <w:lastRenderedPageBreak/>
              <w:t>owner.</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2013 Websense, Inc. Tutti i diritti riservati. Websense e il logo Websense sono marchi registrati di Websense Inc. negli Stati Uniti e in altri paesi. Tutti gli altri marchi commerciali appartengono ai rispettivi proprietari.</w:t>
            </w:r>
          </w:p>
        </w:tc>
      </w:tr>
    </w:tbl>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Existing Customer, TRITON Mobile</w:t>
      </w:r>
    </w:p>
    <w:p w:rsidR="00C81794" w:rsidRPr="001B42F9" w:rsidRDefault="00C81794" w:rsidP="001B42F9">
      <w:pPr>
        <w:spacing w:line="480" w:lineRule="auto"/>
        <w:rPr>
          <w:rFonts w:ascii="Courier New"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500"/>
      </w:tblGrid>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FREE TWO-WEEK EVALUATION: WEBSENSE® TRITON® MOBILE SECURITY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PROVA GRATUITA DI DUE SETTIMANE: WEBSENSE® TRITON® MOBILE SECURITY</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Dear {FirstName},</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A: {FirstName}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Thank you for requesting a free two-week evaluation of Websense TRITON Mobile Security.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Ti ringraziamo per aver richiesto di condurre la prova gratuita di due settimane di Websense TRITON Mobile Security.</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lang w:val="en-US"/>
              </w:rPr>
              <w:t xml:space="preserve">We have detected that you currently have an active evaluation for this product.  </w:t>
            </w:r>
            <w:r w:rsidRPr="001B42F9">
              <w:rPr>
                <w:rFonts w:ascii="Courier New" w:hAnsi="Courier New" w:cs="Courier New"/>
              </w:rPr>
              <w:t xml:space="preserve">We have resent your original </w:t>
            </w:r>
            <w:r w:rsidRPr="001B42F9">
              <w:rPr>
                <w:rFonts w:ascii="Courier New" w:hAnsi="Courier New" w:cs="Courier New"/>
              </w:rPr>
              <w:lastRenderedPageBreak/>
              <w:t>email.</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rPr>
              <w:t xml:space="preserve">Abbiamo rilevato che possiedi attualmente una versione di prova attiva di questo prodotto. Ti abbiamo rinviato </w:t>
            </w:r>
            <w:r w:rsidRPr="001B42F9">
              <w:rPr>
                <w:rFonts w:ascii="Courier New" w:hAnsi="Courier New" w:cs="Courier New"/>
              </w:rPr>
              <w:lastRenderedPageBreak/>
              <w:t>la tua email originale.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020"/>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lang w:val="en-US"/>
              </w:rPr>
              <w:t xml:space="preserve">Because you are already a valued Websense customer, you can use your existing Cloud Portal credentials to start this evaluation. The link below will direct you to the Cloud Portal. </w:t>
            </w:r>
            <w:r w:rsidRPr="001B42F9">
              <w:rPr>
                <w:rFonts w:ascii="Courier New" w:hAnsi="Courier New" w:cs="Courier New"/>
              </w:rPr>
              <w:t>Please enter your existing username and password.</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Poiché sei un cliente importante di Websense, puoi utilizzare i tuoi dati di accesso al Portale del Cloud per effettuare questa prova. Il link che segue ti dirigerà al Portale del Cloud. Inserisci il tuo indirizzo e-mail e password.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Cloud Portal</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Portale del Cloud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53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Click Mobile Security in the top menu bar to configure TRITON Mobile Security settings and policies. For more information, see the Getting Started Guide. If you experience problems during installation and configuration, you may contact </w:t>
            </w:r>
            <w:r w:rsidRPr="001B42F9">
              <w:rPr>
                <w:rFonts w:ascii="Courier New" w:hAnsi="Courier New" w:cs="Courier New"/>
                <w:lang w:val="en-US"/>
              </w:rPr>
              <w:lastRenderedPageBreak/>
              <w:t xml:space="preserve">support directly. Visit our online support center at </w:t>
            </w:r>
            <w:r w:rsidRPr="001B42F9">
              <w:rPr>
                <w:rFonts w:ascii="Courier New" w:hAnsi="Courier New" w:cs="Courier New"/>
                <w:u w:val="single"/>
                <w:lang w:val="en-US"/>
              </w:rPr>
              <w:t>www.websense.com/support</w:t>
            </w:r>
            <w:r w:rsidRPr="001B42F9">
              <w:rPr>
                <w:rFonts w:ascii="Courier New" w:hAnsi="Courier New" w:cs="Courier New"/>
                <w:lang w:val="en-US"/>
              </w:rPr>
              <w:t>.</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Fai clic su Mobile Security nella barra superiore de</w:t>
            </w:r>
            <w:ins w:id="7" w:author="Sipione, Paola" w:date="2013-06-11T11:29:00Z">
              <w:r w:rsidR="007046FA">
                <w:rPr>
                  <w:rFonts w:ascii="Courier New" w:hAnsi="Courier New" w:cs="Courier New"/>
                </w:rPr>
                <w:t>l</w:t>
              </w:r>
            </w:ins>
            <w:del w:id="8" w:author="Sipione, Paola" w:date="2013-06-11T11:29:00Z">
              <w:r w:rsidRPr="001B42F9" w:rsidDel="007046FA">
                <w:rPr>
                  <w:rFonts w:ascii="Courier New" w:hAnsi="Courier New" w:cs="Courier New"/>
                </w:rPr>
                <w:delText>i</w:delText>
              </w:r>
            </w:del>
            <w:r w:rsidRPr="001B42F9">
              <w:rPr>
                <w:rFonts w:ascii="Courier New" w:hAnsi="Courier New" w:cs="Courier New"/>
              </w:rPr>
              <w:t xml:space="preserve"> menu per configurare le impostazioni e le politiche aziendali di TRITON Mobile Security. Per ulteriori informazioni, consulta la guida introduttiva. In caso di problemi durante </w:t>
            </w:r>
            <w:r w:rsidRPr="001B42F9">
              <w:rPr>
                <w:rFonts w:ascii="Courier New" w:hAnsi="Courier New" w:cs="Courier New"/>
              </w:rPr>
              <w:lastRenderedPageBreak/>
              <w:t xml:space="preserve">l'installazione o la configurazione, contatta direttamente l'assistenza tecnica. Visita il centro di assistenza tecnica online all'indirizzo </w:t>
            </w:r>
            <w:r w:rsidRPr="001B42F9">
              <w:rPr>
                <w:rFonts w:ascii="Courier New" w:hAnsi="Courier New" w:cs="Courier New"/>
                <w:u w:val="single"/>
              </w:rPr>
              <w:t>www.websense.com/support</w:t>
            </w:r>
            <w:r w:rsidRPr="001B42F9">
              <w:rPr>
                <w:rFonts w:ascii="Courier New" w:hAnsi="Courier New" w:cs="Courier New"/>
              </w:rPr>
              <w:t>.</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Please save this email for future reference. Thank you for choosing to evaluate TRITON Mobile Security.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Salva questa e-mail a titolo di riferimento futuro. Ti ringraziamo del tuo interesse alla prova di TRITON Mobile Security.</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Sincerely,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Cordialmente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b/>
                <w:lang w:val="en-US"/>
              </w:rPr>
            </w:pPr>
            <w:r w:rsidRPr="001B42F9">
              <w:rPr>
                <w:rFonts w:ascii="Courier New" w:hAnsi="Courier New" w:cs="Courier New"/>
                <w:b/>
                <w:lang w:val="en-US"/>
              </w:rPr>
              <w:t>TRITON STOPS MORE THREATS. WE CAN PROVE IT.</w:t>
            </w:r>
          </w:p>
        </w:tc>
        <w:tc>
          <w:tcPr>
            <w:tcW w:w="4500" w:type="dxa"/>
          </w:tcPr>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TRITON BLOCCA PIÙ MINACCE. POSSIAMO DIMOSTRARLO.</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27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 2013 Websense, Inc. All rights reserved. Websense and the Websense logo are registered trademarks of </w:t>
            </w:r>
            <w:r w:rsidRPr="001B42F9">
              <w:rPr>
                <w:rFonts w:ascii="Courier New" w:hAnsi="Courier New" w:cs="Courier New"/>
                <w:lang w:val="en-US"/>
              </w:rPr>
              <w:lastRenderedPageBreak/>
              <w:t>Websense, Inc. in the United States and various countries. All other trademarks are the property of their respective owner.</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xml:space="preserve">© 2013 Websense, Inc. Tutti i diritti riservati. Websense e il logo Websense sono marchi registrati di Websense Inc. </w:t>
            </w:r>
            <w:r w:rsidRPr="001B42F9">
              <w:rPr>
                <w:rFonts w:ascii="Courier New" w:hAnsi="Courier New" w:cs="Courier New"/>
              </w:rPr>
              <w:lastRenderedPageBreak/>
              <w:t>negli Stati Uniti e in altri paesi. Tutti gli altri marchi commerciali appartengono ai rispettivi proprietari.</w:t>
            </w:r>
          </w:p>
        </w:tc>
      </w:tr>
    </w:tbl>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WEBSENSE® ACE in the CLOUD</w:t>
      </w:r>
    </w:p>
    <w:p w:rsidR="00C81794" w:rsidRPr="001B42F9" w:rsidRDefault="00C81794" w:rsidP="001B42F9">
      <w:pPr>
        <w:spacing w:line="480" w:lineRule="auto"/>
        <w:rPr>
          <w:rFonts w:ascii="Courier New"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500"/>
      </w:tblGrid>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FREE TWO-WEEK EVALUATION: WEBSENSE® ACE IN THE CLOUD</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PROVA GRATUITA DI DUE SETTIMANE: WEBSENSE® ACE IN THE CLOUD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Dear {FirstName},</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A: {FirstName}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Thank you for requesting a free two-week evaluation of Websense ACE in the Cloud.</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Ti ringraziamo di aver richiesto di condurre la prova gratuita di due settimane di Websense ACE in the Cloud.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lang w:val="en-US"/>
              </w:rPr>
              <w:t xml:space="preserve">We have detected that you </w:t>
            </w:r>
            <w:r w:rsidRPr="001B42F9">
              <w:rPr>
                <w:rFonts w:ascii="Courier New" w:hAnsi="Courier New" w:cs="Courier New"/>
                <w:lang w:val="en-US"/>
              </w:rPr>
              <w:lastRenderedPageBreak/>
              <w:t xml:space="preserve">currently have an active evaluation for this product.  </w:t>
            </w:r>
            <w:r w:rsidRPr="001B42F9">
              <w:rPr>
                <w:rFonts w:ascii="Courier New" w:hAnsi="Courier New" w:cs="Courier New"/>
              </w:rPr>
              <w:t>We have resent your original email.</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rPr>
              <w:t xml:space="preserve">Abbiamo rilevato che possiedi </w:t>
            </w:r>
            <w:r w:rsidRPr="001B42F9">
              <w:rPr>
                <w:rFonts w:ascii="Courier New" w:hAnsi="Courier New" w:cs="Courier New"/>
              </w:rPr>
              <w:lastRenderedPageBreak/>
              <w:t>attualmente una versione di prova attiva di questo prodotto. Ti abbiamo rinviato la tua email originale.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02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To begin, click on the link below to access the Cloud Portal, where you will enter your username and temporary password. After signing in for the first time, you will be asked to reset your password.</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Prima di tutto, fai clic sul link qui di seguito per accedere al Portale del Cloud dove potrai inserire il tuo nome utente e password provvisoria. Dopo aver acceduto per la prima volta, ti verrà chiesto di reimpostare la tua password.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Cloud Portal</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Portale del Cloud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User name: {Username}</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Nome utente: {Username}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Temporary Password: {TempPassword}</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Password provvisoria: {TempPassword}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78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Once you have logged on to the Cloud Portal, click Web Security in the top menu bar </w:t>
            </w:r>
            <w:r w:rsidRPr="001B42F9">
              <w:rPr>
                <w:rFonts w:ascii="Courier New" w:hAnsi="Courier New" w:cs="Courier New"/>
                <w:lang w:val="en-US"/>
              </w:rPr>
              <w:lastRenderedPageBreak/>
              <w:t xml:space="preserve">to configure ACE in the Cloud settings and policies. For more information, see the Getting Started Guide. If you experience problems during installation and configuration, you may contact support directly. Visit our online support center at </w:t>
            </w:r>
            <w:r w:rsidRPr="001B42F9">
              <w:rPr>
                <w:rFonts w:ascii="Courier New" w:hAnsi="Courier New" w:cs="Courier New"/>
                <w:u w:val="single"/>
                <w:lang w:val="en-US"/>
              </w:rPr>
              <w:t>www.websense.com/support</w:t>
            </w:r>
            <w:r w:rsidRPr="001B42F9">
              <w:rPr>
                <w:rFonts w:ascii="Courier New" w:hAnsi="Courier New" w:cs="Courier New"/>
                <w:lang w:val="en-US"/>
              </w:rPr>
              <w:t>.</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xml:space="preserve">Una volta che hai acceduto al Portale del Cloud, fai clic su Web Security nella barra </w:t>
            </w:r>
            <w:r w:rsidRPr="001B42F9">
              <w:rPr>
                <w:rFonts w:ascii="Courier New" w:hAnsi="Courier New" w:cs="Courier New"/>
              </w:rPr>
              <w:lastRenderedPageBreak/>
              <w:t>superiore de</w:t>
            </w:r>
            <w:ins w:id="9" w:author="Sipione, Paola" w:date="2013-06-11T11:29:00Z">
              <w:r w:rsidR="007046FA">
                <w:rPr>
                  <w:rFonts w:ascii="Courier New" w:hAnsi="Courier New" w:cs="Courier New"/>
                </w:rPr>
                <w:t>l</w:t>
              </w:r>
            </w:ins>
            <w:del w:id="10" w:author="Sipione, Paola" w:date="2013-06-11T11:29:00Z">
              <w:r w:rsidRPr="001B42F9" w:rsidDel="007046FA">
                <w:rPr>
                  <w:rFonts w:ascii="Courier New" w:hAnsi="Courier New" w:cs="Courier New"/>
                </w:rPr>
                <w:delText>i</w:delText>
              </w:r>
            </w:del>
            <w:r w:rsidRPr="001B42F9">
              <w:rPr>
                <w:rFonts w:ascii="Courier New" w:hAnsi="Courier New" w:cs="Courier New"/>
              </w:rPr>
              <w:t xml:space="preserve"> menu per configurare le impostazioni e le politiche aziendali di ACE in the Cloud. Per ulteriori informazioni, consulta la guida introduttiva. In caso di problemi durante l'installazione o la configurazione, contatta direttamente l'assistenza tecnica. Visita il centro di assistenza tecnica online all'indirizzo </w:t>
            </w:r>
            <w:r w:rsidRPr="001B42F9">
              <w:rPr>
                <w:rFonts w:ascii="Courier New" w:hAnsi="Courier New" w:cs="Courier New"/>
                <w:u w:val="single"/>
              </w:rPr>
              <w:t>www.websense.com/support</w:t>
            </w:r>
            <w:r w:rsidRPr="001B42F9">
              <w:rPr>
                <w:rFonts w:ascii="Courier New" w:hAnsi="Courier New" w:cs="Courier New"/>
              </w:rPr>
              <w:t>.</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Please save this email for future reference. Thank you for choosing to evaluate ACE in the Cloud.</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Salva questa e-mail a titolo di riferimento futuro. Ti ringraziamo del tuo interesse alla prova di ACE in the Cloud.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Sincerely,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Cordialmente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b/>
                <w:lang w:val="en-US"/>
              </w:rPr>
            </w:pPr>
            <w:r w:rsidRPr="001B42F9">
              <w:rPr>
                <w:rFonts w:ascii="Courier New" w:hAnsi="Courier New" w:cs="Courier New"/>
                <w:b/>
                <w:lang w:val="en-US"/>
              </w:rPr>
              <w:lastRenderedPageBreak/>
              <w:t>TRITON STOPS MORE THREATS. WE CAN PROVE IT.</w:t>
            </w:r>
          </w:p>
        </w:tc>
        <w:tc>
          <w:tcPr>
            <w:tcW w:w="4500" w:type="dxa"/>
          </w:tcPr>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TRITON BLOCCA PIÙ MINACCE. POSSIAMO DIMOSTRARLO.</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27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2013 Websense, Inc. Tutti i diritti riservati. Websense e il logo Websense sono marchi registrati di Websense Inc. negli Stati Uniti e in altri paesi. Tutti gli altri marchi commerciali appartengono ai rispettivi proprietari.</w:t>
            </w:r>
          </w:p>
        </w:tc>
      </w:tr>
    </w:tbl>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 xml:space="preserve">New Customer, Aero Hive </w:t>
      </w:r>
    </w:p>
    <w:p w:rsidR="00C81794" w:rsidRPr="001B42F9" w:rsidRDefault="00C81794" w:rsidP="001B42F9">
      <w:pPr>
        <w:spacing w:line="480" w:lineRule="auto"/>
        <w:rPr>
          <w:rFonts w:ascii="Courier New" w:hAnsi="Courier New" w:cs="Courier New"/>
          <w: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500"/>
      </w:tblGrid>
      <w:tr w:rsidR="00C81794" w:rsidRPr="007046FA" w:rsidTr="00B91DE9">
        <w:trPr>
          <w:trHeight w:val="25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FREE {Title Duration}: WEBSENSE® CLOUD WEB SECURITY GATEWAY</w:t>
            </w:r>
          </w:p>
        </w:tc>
        <w:tc>
          <w:tcPr>
            <w:tcW w:w="4500"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{Title Duration} GRATUITE/I: WEBSENSE® CLOUD WEB SECURITY GATEWAY</w:t>
            </w:r>
          </w:p>
        </w:tc>
      </w:tr>
      <w:tr w:rsidR="00C81794" w:rsidRPr="007046FA" w:rsidTr="00B91DE9">
        <w:trPr>
          <w:trHeight w:val="255"/>
        </w:trPr>
        <w:tc>
          <w:tcPr>
            <w:tcW w:w="4608" w:type="dxa"/>
          </w:tcPr>
          <w:p w:rsidR="00C81794" w:rsidRPr="001B42F9" w:rsidRDefault="00C81794" w:rsidP="001B42F9">
            <w:pPr>
              <w:spacing w:line="480" w:lineRule="auto"/>
              <w:rPr>
                <w:rFonts w:ascii="Courier New" w:hAnsi="Courier New" w:cs="Courier New"/>
                <w:lang w:val="en-US"/>
              </w:rPr>
            </w:pPr>
          </w:p>
        </w:tc>
        <w:tc>
          <w:tcPr>
            <w:tcW w:w="4500" w:type="dxa"/>
          </w:tcPr>
          <w:p w:rsidR="00C81794" w:rsidRPr="001B42F9" w:rsidRDefault="00C81794" w:rsidP="001B42F9">
            <w:pPr>
              <w:spacing w:line="480" w:lineRule="auto"/>
              <w:rPr>
                <w:rFonts w:ascii="Courier New" w:hAnsi="Courier New" w:cs="Courier New"/>
                <w:lang w:val="en-US"/>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Dear {FirstName},</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A: {FirstName}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Thank you for requesting a </w:t>
            </w:r>
            <w:r w:rsidRPr="001B42F9">
              <w:rPr>
                <w:rFonts w:ascii="Courier New" w:hAnsi="Courier New" w:cs="Courier New"/>
                <w:lang w:val="en-US"/>
              </w:rPr>
              <w:lastRenderedPageBreak/>
              <w:t>free {Duration} evaluation of Websense Cloud Web Security Gateway.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xml:space="preserve">Ti ringraziamo per aver </w:t>
            </w:r>
            <w:r w:rsidRPr="001B42F9">
              <w:rPr>
                <w:rFonts w:ascii="Courier New" w:hAnsi="Courier New" w:cs="Courier New"/>
              </w:rPr>
              <w:lastRenderedPageBreak/>
              <w:t>richiesto di condurre la prova gratuita di {Duration} di Websense Cloud Web Security Gateway.</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lang w:val="en-US"/>
              </w:rPr>
              <w:t xml:space="preserve">We have detected that you currently have an active evaluation for this product.  </w:t>
            </w:r>
            <w:r w:rsidRPr="001B42F9">
              <w:rPr>
                <w:rFonts w:ascii="Courier New" w:hAnsi="Courier New" w:cs="Courier New"/>
              </w:rPr>
              <w:t>We have resent your original email.</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rPr>
              <w:t>Abbiamo rilevato che possiedi attualmente una versione di prova attiva di questo prodotto. Ti abbiamo rinviato la tua email originale.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02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To begin, click on the link below to access the Cloud Portal, where you will enter your username and temporary password. After signing in for the first time, you will be asked to reset your password.</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Prima di tutto, fai clic sul link qui di seguito per accedere al Portale del Cloud dove potrai inserire il tuo nome utente e password provvisoria. Dopo aver acceduto per la prima volta, ti verrà chiesto di reimpostare la tua password.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Cloud Portal</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Portale del Cloud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User name: {Username}</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Nome utente: {Username}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Temporary Password: {TempPassword}</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Password provvisoria: {TempPassword}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02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Once you have logged on to the Cloud Portal, click Web Security in the top menu bar to configure Cloud Web Security Gateway settings and policies. For more information, see the Getting Started Guide.</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Una volta che hai acceduto al Portale del Cloud, fai clic su Web Security nella barra superiore de</w:t>
            </w:r>
            <w:ins w:id="11" w:author="Sipione, Paola" w:date="2013-06-11T11:29:00Z">
              <w:r w:rsidR="007046FA">
                <w:rPr>
                  <w:rFonts w:ascii="Courier New" w:hAnsi="Courier New" w:cs="Courier New"/>
                </w:rPr>
                <w:t>l</w:t>
              </w:r>
            </w:ins>
            <w:del w:id="12" w:author="Sipione, Paola" w:date="2013-06-11T11:29:00Z">
              <w:r w:rsidRPr="001B42F9" w:rsidDel="007046FA">
                <w:rPr>
                  <w:rFonts w:ascii="Courier New" w:hAnsi="Courier New" w:cs="Courier New"/>
                </w:rPr>
                <w:delText>i</w:delText>
              </w:r>
            </w:del>
            <w:r w:rsidRPr="001B42F9">
              <w:rPr>
                <w:rFonts w:ascii="Courier New" w:hAnsi="Courier New" w:cs="Courier New"/>
              </w:rPr>
              <w:t xml:space="preserve"> menu per configurare le impostazioni e le politiche aziendali di Cloud Web Security Gateway. Per ulteriori informazioni, consulta la guida introduttiva.</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76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To enable Cloud Web Security Gateway on your </w:t>
            </w:r>
            <w:proofErr w:type="spellStart"/>
            <w:r w:rsidRPr="001B42F9">
              <w:rPr>
                <w:rFonts w:ascii="Courier New" w:hAnsi="Courier New" w:cs="Courier New"/>
                <w:lang w:val="en-US"/>
              </w:rPr>
              <w:t>Aerohive</w:t>
            </w:r>
            <w:proofErr w:type="spellEnd"/>
            <w:r w:rsidRPr="001B42F9">
              <w:rPr>
                <w:rFonts w:ascii="Courier New" w:hAnsi="Courier New" w:cs="Courier New"/>
                <w:lang w:val="en-US"/>
              </w:rPr>
              <w:t xml:space="preserve"> router, use the security key displayed on the </w:t>
            </w:r>
            <w:r w:rsidRPr="001B42F9">
              <w:rPr>
                <w:rFonts w:ascii="Courier New" w:hAnsi="Courier New" w:cs="Courier New"/>
                <w:b/>
                <w:lang w:val="en-US"/>
              </w:rPr>
              <w:t>Web Security &gt; Settings &gt; Configuration</w:t>
            </w:r>
            <w:r w:rsidRPr="001B42F9">
              <w:rPr>
                <w:rFonts w:ascii="Courier New" w:hAnsi="Courier New" w:cs="Courier New"/>
                <w:lang w:val="en-US"/>
              </w:rPr>
              <w:t xml:space="preserve"> </w:t>
            </w:r>
            <w:r w:rsidRPr="001B42F9">
              <w:rPr>
                <w:rFonts w:ascii="Courier New" w:hAnsi="Courier New" w:cs="Courier New"/>
                <w:b/>
                <w:lang w:val="en-US"/>
              </w:rPr>
              <w:t>info</w:t>
            </w:r>
            <w:r w:rsidRPr="001B42F9">
              <w:rPr>
                <w:rFonts w:ascii="Courier New" w:hAnsi="Courier New" w:cs="Courier New"/>
                <w:lang w:val="en-US"/>
              </w:rPr>
              <w:t xml:space="preserve"> page in the Cloud Portal.</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xml:space="preserve">Per attivare Cloud Web Security Gateway nel tuo router Aerohive, usa la chiave di sicurezza visualizzata nella pagina del Portale del Cloud </w:t>
            </w:r>
            <w:r w:rsidRPr="001B42F9">
              <w:rPr>
                <w:rFonts w:ascii="Courier New" w:hAnsi="Courier New" w:cs="Courier New"/>
                <w:b/>
              </w:rPr>
              <w:t>Web Security &gt; Settings &gt; Configuration</w:t>
            </w:r>
            <w:r w:rsidRPr="001B42F9">
              <w:rPr>
                <w:rFonts w:ascii="Courier New" w:hAnsi="Courier New" w:cs="Courier New"/>
              </w:rPr>
              <w:t xml:space="preserve"> </w:t>
            </w:r>
            <w:r w:rsidRPr="001B42F9">
              <w:rPr>
                <w:rFonts w:ascii="Courier New" w:hAnsi="Courier New" w:cs="Courier New"/>
                <w:b/>
              </w:rPr>
              <w:t>info</w:t>
            </w:r>
            <w:r w:rsidRPr="001B42F9">
              <w:rPr>
                <w:rFonts w:ascii="Courier New" w:hAnsi="Courier New" w:cs="Courier New"/>
              </w:rPr>
              <w:t xml:space="preserve"> [</w:t>
            </w:r>
            <w:r w:rsidRPr="001B42F9">
              <w:rPr>
                <w:rFonts w:ascii="Courier New" w:hAnsi="Courier New" w:cs="Courier New"/>
                <w:b/>
              </w:rPr>
              <w:t xml:space="preserve">Web </w:t>
            </w:r>
            <w:r w:rsidRPr="001B42F9">
              <w:rPr>
                <w:rFonts w:ascii="Courier New" w:hAnsi="Courier New" w:cs="Courier New"/>
                <w:b/>
              </w:rPr>
              <w:lastRenderedPageBreak/>
              <w:t>Security &gt; Impostazioni &gt; Inform. di configurazione].</w:t>
            </w:r>
            <w:r w:rsidRPr="001B42F9">
              <w:rPr>
                <w:rFonts w:ascii="Courier New" w:hAnsi="Courier New" w:cs="Courier New"/>
              </w:rPr>
              <w:t xml:space="preserve"> </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76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If you experience problems during installation and configuration, you may contact support directly. Visit our online support center at </w:t>
            </w:r>
            <w:r w:rsidRPr="001B42F9">
              <w:rPr>
                <w:rFonts w:ascii="Courier New" w:hAnsi="Courier New" w:cs="Courier New"/>
                <w:u w:val="single"/>
                <w:lang w:val="en-US"/>
              </w:rPr>
              <w:t>www.websense.com/support</w:t>
            </w:r>
            <w:r w:rsidRPr="001B42F9">
              <w:rPr>
                <w:rFonts w:ascii="Courier New" w:hAnsi="Courier New" w:cs="Courier New"/>
                <w:lang w:val="en-US"/>
              </w:rPr>
              <w:t>.</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xml:space="preserve">In caso di problemi durante l'installazione o la configurazione, contatta direttamente l'assistenza tecnica. Visita il centro di assistenza tecnica online all'indirizzo </w:t>
            </w:r>
            <w:r w:rsidRPr="001B42F9">
              <w:rPr>
                <w:rFonts w:ascii="Courier New" w:hAnsi="Courier New" w:cs="Courier New"/>
                <w:u w:val="single"/>
              </w:rPr>
              <w:t>www.websense.com/support</w:t>
            </w:r>
            <w:r w:rsidRPr="001B42F9">
              <w:rPr>
                <w:rFonts w:ascii="Courier New" w:hAnsi="Courier New" w:cs="Courier New"/>
              </w:rPr>
              <w:t>.</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Please save this email for future reference. Thank you for choosing to evaluate Cloud Web Security Gateway.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Salva questa e-mail a titolo di riferimento futuro. Ti ringraziamo del tuo interesse alla prova di Cloud Web Security Gateway.</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Sincerely,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Cordialmente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b/>
                <w:lang w:val="en-US"/>
              </w:rPr>
            </w:pPr>
            <w:r w:rsidRPr="001B42F9">
              <w:rPr>
                <w:rFonts w:ascii="Courier New" w:hAnsi="Courier New" w:cs="Courier New"/>
                <w:b/>
                <w:lang w:val="en-US"/>
              </w:rPr>
              <w:t>TRITON STOPS MORE THREATS. WE CAN PROVE IT.</w:t>
            </w:r>
          </w:p>
        </w:tc>
        <w:tc>
          <w:tcPr>
            <w:tcW w:w="4500" w:type="dxa"/>
          </w:tcPr>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TRITON BLOCCA PIÙ MINACCE. POSSIAMO DIMOSTRARLO.</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27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lastRenderedPageBreak/>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2013 Websense, Inc. Tutti i diritti riservati. Websense e il logo Websense sono marchi registrati di Websense Inc. negli Stati Uniti e in altri paesi. Tutti gli altri marchi commerciali appartengono ai rispettivi proprietari.</w:t>
            </w:r>
          </w:p>
        </w:tc>
      </w:tr>
    </w:tbl>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New Customer, blueSKY Security Gateway</w:t>
      </w:r>
    </w:p>
    <w:p w:rsidR="00C81794" w:rsidRPr="001B42F9" w:rsidRDefault="00C81794" w:rsidP="001B42F9">
      <w:pPr>
        <w:spacing w:line="480" w:lineRule="auto"/>
        <w:rPr>
          <w:rFonts w:ascii="Courier New" w:hAnsi="Courier New" w:cs="Courier New"/>
          <w: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500"/>
      </w:tblGrid>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FREE 30-DAY TRIAL: WEBSENSE® </w:t>
            </w:r>
            <w:proofErr w:type="spellStart"/>
            <w:r w:rsidRPr="001B42F9">
              <w:rPr>
                <w:rFonts w:ascii="Courier New" w:hAnsi="Courier New" w:cs="Courier New"/>
                <w:lang w:val="en-US"/>
              </w:rPr>
              <w:t>blueSKY</w:t>
            </w:r>
            <w:proofErr w:type="spellEnd"/>
            <w:r w:rsidRPr="001B42F9">
              <w:rPr>
                <w:rFonts w:ascii="Courier New" w:hAnsi="Courier New" w:cs="Courier New"/>
                <w:lang w:val="en-US"/>
              </w:rPr>
              <w:t>™ SECURITY GATEWAY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VERSIONE DI PROVA GRATUITA VALIDA 30 GIORNI: WEBSENSE® blueSKY™ SECURITY GATEWAY</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Dear {FirstName},</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A: {FirstName}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Thank you for requesting a free 30-Day Trial of </w:t>
            </w:r>
            <w:proofErr w:type="spellStart"/>
            <w:r w:rsidRPr="001B42F9">
              <w:rPr>
                <w:rFonts w:ascii="Courier New" w:hAnsi="Courier New" w:cs="Courier New"/>
                <w:lang w:val="en-US"/>
              </w:rPr>
              <w:t>Websense</w:t>
            </w:r>
            <w:proofErr w:type="spellEnd"/>
            <w:r w:rsidRPr="001B42F9">
              <w:rPr>
                <w:rFonts w:ascii="Courier New" w:hAnsi="Courier New" w:cs="Courier New"/>
                <w:lang w:val="en-US"/>
              </w:rPr>
              <w:t xml:space="preserve"> </w:t>
            </w:r>
            <w:proofErr w:type="spellStart"/>
            <w:r w:rsidRPr="001B42F9">
              <w:rPr>
                <w:rFonts w:ascii="Courier New" w:hAnsi="Courier New" w:cs="Courier New"/>
                <w:lang w:val="en-US"/>
              </w:rPr>
              <w:t>blueSKY</w:t>
            </w:r>
            <w:proofErr w:type="spellEnd"/>
            <w:r w:rsidRPr="001B42F9">
              <w:rPr>
                <w:rFonts w:ascii="Courier New" w:hAnsi="Courier New" w:cs="Courier New"/>
                <w:lang w:val="en-US"/>
              </w:rPr>
              <w:t xml:space="preserve"> Security Gateway.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xml:space="preserve">Ti ringraziamo di aver richiesto di condurre la prova gratuita di 30 giorni di Websense blueSKY Security </w:t>
            </w:r>
            <w:r w:rsidRPr="001B42F9">
              <w:rPr>
                <w:rFonts w:ascii="Courier New" w:hAnsi="Courier New" w:cs="Courier New"/>
              </w:rPr>
              <w:lastRenderedPageBreak/>
              <w:t>Gateway.</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lang w:val="en-US"/>
              </w:rPr>
              <w:t xml:space="preserve">We have detected that you currently have an active evaluation for this product.  </w:t>
            </w:r>
            <w:r w:rsidRPr="001B42F9">
              <w:rPr>
                <w:rFonts w:ascii="Courier New" w:hAnsi="Courier New" w:cs="Courier New"/>
              </w:rPr>
              <w:t>We have resent your original email.</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rPr>
              <w:t>Abbiamo rilevato che possiedi attualmente una versione di prova attiva di questo prodotto. Ti abbiamo rinviato la tua email originale.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02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To begin, click on the link below to access the Cloud Portal, where you will enter your username and temporary password. After signing in for the first time, you will be asked to reset your password.</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Prima di tutto, fai clic sul link qui di seguito per accedere al Portale del Cloud dove potrai inserire il tuo nome utente e password provvisoria. Dopo aver acceduto per la prima volta, ti verrà chiesto di reimpostare la tua password.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Cloud Portal</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Portale del Cloud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User name: {Username}</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Nome utente: {Username}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Temporary Password: {TempPassword}</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Password provvisoria: {TempPassword}</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765"/>
        </w:trPr>
        <w:tc>
          <w:tcPr>
            <w:tcW w:w="4608" w:type="dxa"/>
          </w:tcPr>
          <w:p w:rsidR="00C81794" w:rsidRPr="001B42F9" w:rsidRDefault="00B63329" w:rsidP="001B42F9">
            <w:pPr>
              <w:spacing w:line="480" w:lineRule="auto"/>
              <w:rPr>
                <w:rFonts w:ascii="Courier New" w:hAnsi="Courier New" w:cs="Courier New"/>
                <w:lang w:val="en-US"/>
              </w:rPr>
            </w:pPr>
            <w:r w:rsidRPr="00B63329">
              <w:rPr>
                <w:rFonts w:ascii="Courier New" w:hAnsi="Courier New" w:cs="Courier New"/>
                <w:b/>
                <w:bCs/>
                <w:color w:val="333333"/>
              </w:rPr>
              <w:t xml:space="preserve">For more information, see the </w:t>
            </w:r>
            <w:r w:rsidRPr="00B63329">
              <w:rPr>
                <w:rFonts w:ascii="Courier New" w:hAnsi="Courier New" w:cs="Courier New"/>
                <w:b/>
                <w:bCs/>
                <w:color w:val="333333"/>
              </w:rPr>
              <w:fldChar w:fldCharType="begin"/>
            </w:r>
            <w:r w:rsidRPr="00B63329">
              <w:rPr>
                <w:rFonts w:ascii="Courier New" w:hAnsi="Courier New" w:cs="Courier New"/>
                <w:b/>
                <w:bCs/>
                <w:color w:val="333333"/>
              </w:rPr>
              <w:instrText xml:space="preserve"> HYPERLINK "http://www.websense.com/content/support/library/web/hosted/bsky_getting_started/first.aspx" \t "_blank" </w:instrText>
            </w:r>
            <w:r w:rsidRPr="00B63329">
              <w:rPr>
                <w:rFonts w:ascii="Courier New" w:hAnsi="Courier New" w:cs="Courier New"/>
                <w:b/>
                <w:bCs/>
                <w:color w:val="333333"/>
              </w:rPr>
              <w:fldChar w:fldCharType="separate"/>
            </w:r>
            <w:r w:rsidRPr="00B63329">
              <w:rPr>
                <w:rStyle w:val="Hyperlink"/>
                <w:rFonts w:ascii="Courier New" w:hAnsi="Courier New" w:cs="Courier New"/>
                <w:b/>
                <w:bCs/>
                <w:color w:val="007DCC"/>
              </w:rPr>
              <w:t>Getting Started Guide</w:t>
            </w:r>
            <w:r w:rsidRPr="00B63329">
              <w:rPr>
                <w:rFonts w:ascii="Courier New" w:hAnsi="Courier New" w:cs="Courier New"/>
                <w:b/>
                <w:bCs/>
                <w:color w:val="333333"/>
              </w:rPr>
              <w:fldChar w:fldCharType="end"/>
            </w:r>
            <w:r w:rsidRPr="00B63329">
              <w:rPr>
                <w:rFonts w:ascii="Courier New" w:hAnsi="Courier New" w:cs="Courier New"/>
                <w:b/>
                <w:bCs/>
                <w:color w:val="333333"/>
              </w:rPr>
              <w:t xml:space="preserve">. </w:t>
            </w:r>
            <w:r w:rsidR="00C81794" w:rsidRPr="001B42F9">
              <w:rPr>
                <w:rFonts w:ascii="Courier New" w:hAnsi="Courier New" w:cs="Courier New"/>
                <w:lang w:val="en-US"/>
              </w:rPr>
              <w:t xml:space="preserve">If you experience problems during installation and configuration, you may contact support directly. Visit our online support center at </w:t>
            </w:r>
            <w:r w:rsidR="00C81794" w:rsidRPr="001B42F9">
              <w:rPr>
                <w:rFonts w:ascii="Courier New" w:hAnsi="Courier New" w:cs="Courier New"/>
                <w:u w:val="single"/>
                <w:lang w:val="en-US"/>
              </w:rPr>
              <w:t>www.websense.com/support</w:t>
            </w:r>
            <w:r w:rsidR="00C81794" w:rsidRPr="001B42F9">
              <w:rPr>
                <w:rFonts w:ascii="Courier New" w:hAnsi="Courier New" w:cs="Courier New"/>
                <w:lang w:val="en-US"/>
              </w:rPr>
              <w:t>.</w:t>
            </w:r>
          </w:p>
        </w:tc>
        <w:tc>
          <w:tcPr>
            <w:tcW w:w="4500" w:type="dxa"/>
          </w:tcPr>
          <w:p w:rsidR="00C81794" w:rsidRPr="001B42F9" w:rsidRDefault="00B63329" w:rsidP="001B42F9">
            <w:pPr>
              <w:spacing w:line="480" w:lineRule="auto"/>
              <w:rPr>
                <w:rFonts w:ascii="Courier New" w:hAnsi="Courier New" w:cs="Courier New"/>
              </w:rPr>
            </w:pPr>
            <w:r w:rsidRPr="00B63329">
              <w:rPr>
                <w:rFonts w:ascii="Courier New" w:hAnsi="Courier New" w:cs="Courier New"/>
                <w:b/>
                <w:bCs/>
                <w:color w:val="333333"/>
              </w:rPr>
              <w:t>Per ogni ulteriore informazione, vedere la</w:t>
            </w:r>
            <w:r w:rsidRPr="00B63329">
              <w:rPr>
                <w:rFonts w:ascii="Courier New" w:hAnsi="Courier New" w:cs="Courier New"/>
                <w:color w:val="1F497D"/>
              </w:rPr>
              <w:t xml:space="preserve"> </w:t>
            </w:r>
            <w:hyperlink r:id="rId8" w:tgtFrame="_blank" w:history="1">
              <w:r w:rsidRPr="00B63329">
                <w:rPr>
                  <w:rStyle w:val="Hyperlink"/>
                  <w:rFonts w:ascii="Courier New" w:hAnsi="Courier New" w:cs="Courier New"/>
                  <w:b/>
                  <w:bCs/>
                  <w:color w:val="007DCC"/>
                </w:rPr>
                <w:t>Getting Started Guide</w:t>
              </w:r>
            </w:hyperlink>
            <w:r w:rsidRPr="00B63329">
              <w:rPr>
                <w:rFonts w:ascii="Courier New" w:hAnsi="Courier New" w:cs="Courier New"/>
                <w:b/>
                <w:bCs/>
                <w:color w:val="333333"/>
              </w:rPr>
              <w:t xml:space="preserve">. </w:t>
            </w:r>
            <w:bookmarkStart w:id="13" w:name="_GoBack"/>
            <w:bookmarkEnd w:id="13"/>
            <w:r w:rsidR="00C81794" w:rsidRPr="001B42F9">
              <w:rPr>
                <w:rFonts w:ascii="Courier New" w:hAnsi="Courier New" w:cs="Courier New"/>
              </w:rPr>
              <w:t xml:space="preserve">In caso di problemi durante l'installazione o la configurazione, contatta direttamente l'assistenza tecnica. Visita il centro di assistenza tecnica online all'indirizzo </w:t>
            </w:r>
            <w:r w:rsidR="00C81794" w:rsidRPr="001B42F9">
              <w:rPr>
                <w:rFonts w:ascii="Courier New" w:hAnsi="Courier New" w:cs="Courier New"/>
                <w:u w:val="single"/>
              </w:rPr>
              <w:t>www.websense.com/support</w:t>
            </w:r>
            <w:r w:rsidR="00C81794" w:rsidRPr="001B42F9">
              <w:rPr>
                <w:rFonts w:ascii="Courier New" w:hAnsi="Courier New" w:cs="Courier New"/>
              </w:rPr>
              <w:t>.</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Please save this email for future reference. Thank you for choosing to conduct this trial of </w:t>
            </w:r>
            <w:proofErr w:type="spellStart"/>
            <w:r w:rsidRPr="001B42F9">
              <w:rPr>
                <w:rFonts w:ascii="Courier New" w:hAnsi="Courier New" w:cs="Courier New"/>
                <w:lang w:val="en-US"/>
              </w:rPr>
              <w:t>Websense</w:t>
            </w:r>
            <w:proofErr w:type="spellEnd"/>
            <w:r w:rsidRPr="001B42F9">
              <w:rPr>
                <w:rFonts w:ascii="Courier New" w:hAnsi="Courier New" w:cs="Courier New"/>
                <w:lang w:val="en-US"/>
              </w:rPr>
              <w:t xml:space="preserve"> </w:t>
            </w:r>
            <w:proofErr w:type="spellStart"/>
            <w:r w:rsidRPr="001B42F9">
              <w:rPr>
                <w:rFonts w:ascii="Courier New" w:hAnsi="Courier New" w:cs="Courier New"/>
                <w:lang w:val="en-US"/>
              </w:rPr>
              <w:t>blueSKY</w:t>
            </w:r>
            <w:proofErr w:type="spellEnd"/>
            <w:r w:rsidRPr="001B42F9">
              <w:rPr>
                <w:rFonts w:ascii="Courier New" w:hAnsi="Courier New" w:cs="Courier New"/>
                <w:lang w:val="en-US"/>
              </w:rPr>
              <w:t xml:space="preserve"> Security Gateway.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Salva questa e-mail a titolo di riferimento futuro. Ti ringraziamo del tuo interesse alla prova di Websense blueSKY Security Gateway.</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Sincerely,</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Cordialmente</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b/>
                <w:lang w:val="en-US"/>
              </w:rPr>
            </w:pPr>
            <w:r w:rsidRPr="001B42F9">
              <w:rPr>
                <w:rFonts w:ascii="Courier New" w:hAnsi="Courier New" w:cs="Courier New"/>
                <w:b/>
                <w:lang w:val="en-US"/>
              </w:rPr>
              <w:t>TRITON STOPS MORE THREATS. WE CAN PROVE IT.</w:t>
            </w:r>
          </w:p>
        </w:tc>
        <w:tc>
          <w:tcPr>
            <w:tcW w:w="4500" w:type="dxa"/>
          </w:tcPr>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TRITON BLOCCA PIÙ MINACCE. POSSIAMO DIMOSTRARLO.</w:t>
            </w:r>
          </w:p>
        </w:tc>
      </w:tr>
      <w:tr w:rsidR="00C81794" w:rsidRPr="001B42F9" w:rsidTr="00B91DE9">
        <w:trPr>
          <w:trHeight w:val="255"/>
        </w:trPr>
        <w:tc>
          <w:tcPr>
            <w:tcW w:w="4608" w:type="dxa"/>
          </w:tcPr>
          <w:p w:rsidR="00C81794" w:rsidRPr="001B42F9" w:rsidRDefault="00C81794" w:rsidP="001B42F9">
            <w:pPr>
              <w:spacing w:line="480" w:lineRule="auto"/>
              <w:rPr>
                <w:rFonts w:ascii="Courier New" w:hAnsi="Courier New" w:cs="Courier New"/>
              </w:rPr>
            </w:pPr>
          </w:p>
        </w:tc>
        <w:tc>
          <w:tcPr>
            <w:tcW w:w="450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275"/>
        </w:trPr>
        <w:tc>
          <w:tcPr>
            <w:tcW w:w="460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2013 Websense, Inc. Tutti i diritti riservati. Websense e il logo Websense sono marchi registrati di Websense Inc. negli Stati Uniti e in altri paesi. Tutti gli altri marchi commerciali appartengono ai rispettivi proprietari.</w:t>
            </w:r>
          </w:p>
        </w:tc>
      </w:tr>
    </w:tbl>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b/>
          <w:lang w:val="en-US"/>
        </w:rPr>
      </w:pPr>
      <w:r w:rsidRPr="001B42F9">
        <w:rPr>
          <w:rFonts w:ascii="Courier New" w:hAnsi="Courier New" w:cs="Courier New"/>
          <w:b/>
          <w:lang w:val="en-US"/>
        </w:rPr>
        <w:t>Existing Customer, Cloud Email Security Content Control</w:t>
      </w:r>
    </w:p>
    <w:p w:rsidR="00C81794" w:rsidRPr="001B42F9" w:rsidRDefault="00C81794" w:rsidP="001B42F9">
      <w:pPr>
        <w:spacing w:line="480" w:lineRule="auto"/>
        <w:rPr>
          <w:rFonts w:ascii="Courier New" w:hAnsi="Courier New" w:cs="Courier New"/>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8"/>
        <w:gridCol w:w="4590"/>
      </w:tblGrid>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FREE TWO-WEEK EVALUATION: WEBSENSE® CLOUD EMAIL SECURITY AND CONTENT CONTROL</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PROVA GRATUITA DI DUE SETTIMANE: WEBSENSE® CLOUD EMAIL SECURITY E CONTENT CONTROL</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Dear {FirstName},</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A: {FirstName}</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Thank you for requesting a free two-week evaluation of </w:t>
            </w:r>
            <w:r w:rsidRPr="001B42F9">
              <w:rPr>
                <w:rFonts w:ascii="Courier New" w:hAnsi="Courier New" w:cs="Courier New"/>
                <w:lang w:val="en-US"/>
              </w:rPr>
              <w:lastRenderedPageBreak/>
              <w:t>Websense Cloud Email Security and Content Control.</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xml:space="preserve">Ti ringraziamo per aver richiesto di condurre la prova </w:t>
            </w:r>
            <w:r w:rsidRPr="001B42F9">
              <w:rPr>
                <w:rFonts w:ascii="Courier New" w:hAnsi="Courier New" w:cs="Courier New"/>
              </w:rPr>
              <w:lastRenderedPageBreak/>
              <w:t>gratuita di due settimane di Websense Cloud Email Security e Content Control.</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lang w:val="en-US"/>
              </w:rPr>
              <w:t xml:space="preserve">We have detected that you currently have an active evaluation for this product.  </w:t>
            </w:r>
            <w:r w:rsidRPr="001B42F9">
              <w:rPr>
                <w:rFonts w:ascii="Courier New" w:hAnsi="Courier New" w:cs="Courier New"/>
              </w:rPr>
              <w:t>We have resent your original email.</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rPr>
              <w:t>Abbiamo rilevato che possiedi attualmente una versione di prova attiva di questo prodotto. Ti abbiamo rinviato la tua email originale.</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020"/>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To begin, click on the link below to access the Cloud Portal, where you will enter your username and temporary password. After signing in for the first time, you will be asked to reset your password.</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Prima di tutto, fai clic sul link qui di seguito per accedere al Portale del Cloud dove potrai inserire il tuo nome utente e password provvisoria. Dopo aver acceduto per la prima volta, ti verrà chiesto di reimpostare la tua password.</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Cloud Portal</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Portale del Cloud</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User name: {Username}</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Nome utente: {Username}</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xml:space="preserve">Temporary Password: {TempPassword} </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xml:space="preserve">Password provvisoria: {TempPassword} </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785"/>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Once you have logged on to the Cloud Portal, click Email Security in the top menu bar to configure Cloud Email Security settings and policies. For more information, see the Getting Started Guide. If you experience problems during installation and configuration, you may contact support directly. Visit our online support center at </w:t>
            </w:r>
            <w:r w:rsidRPr="001B42F9">
              <w:rPr>
                <w:rFonts w:ascii="Courier New" w:hAnsi="Courier New" w:cs="Courier New"/>
                <w:u w:val="single"/>
                <w:lang w:val="en-US"/>
              </w:rPr>
              <w:t>www.websense.com/support</w:t>
            </w:r>
            <w:r w:rsidRPr="001B42F9">
              <w:rPr>
                <w:rFonts w:ascii="Courier New" w:hAnsi="Courier New" w:cs="Courier New"/>
                <w:lang w:val="en-US"/>
              </w:rPr>
              <w:t>.</w:t>
            </w:r>
          </w:p>
        </w:tc>
        <w:tc>
          <w:tcPr>
            <w:tcW w:w="4590" w:type="dxa"/>
          </w:tcPr>
          <w:p w:rsidR="00C81794" w:rsidRPr="001B42F9" w:rsidRDefault="00C81794" w:rsidP="007046FA">
            <w:pPr>
              <w:spacing w:line="480" w:lineRule="auto"/>
              <w:rPr>
                <w:rFonts w:ascii="Courier New" w:hAnsi="Courier New" w:cs="Courier New"/>
              </w:rPr>
            </w:pPr>
            <w:r w:rsidRPr="001B42F9">
              <w:rPr>
                <w:rFonts w:ascii="Courier New" w:hAnsi="Courier New" w:cs="Courier New"/>
              </w:rPr>
              <w:t>Una volta che hai acceduto al Portale del Cloud, fai clic su Email Security nella barra superiore de</w:t>
            </w:r>
            <w:ins w:id="14" w:author="Sipione, Paola" w:date="2013-06-11T11:30:00Z">
              <w:r w:rsidR="007046FA">
                <w:rPr>
                  <w:rFonts w:ascii="Courier New" w:hAnsi="Courier New" w:cs="Courier New"/>
                </w:rPr>
                <w:t>l</w:t>
              </w:r>
            </w:ins>
            <w:del w:id="15" w:author="Sipione, Paola" w:date="2013-06-11T11:30:00Z">
              <w:r w:rsidRPr="001B42F9" w:rsidDel="007046FA">
                <w:rPr>
                  <w:rFonts w:ascii="Courier New" w:hAnsi="Courier New" w:cs="Courier New"/>
                </w:rPr>
                <w:delText>i</w:delText>
              </w:r>
            </w:del>
            <w:r w:rsidRPr="001B42F9">
              <w:rPr>
                <w:rFonts w:ascii="Courier New" w:hAnsi="Courier New" w:cs="Courier New"/>
              </w:rPr>
              <w:t xml:space="preserve"> menu per configurare le impostazioni e le politiche aziendali di Cloud Email Security. Per ulteriori informazioni, consulta la guida introduttiva. In caso di problemi durante l'installazione o la configurazione, contatta direttamente l'assistenza tecnica. Visita il centro di assistenza tecnica online all'indirizzo </w:t>
            </w:r>
            <w:r w:rsidRPr="001B42F9">
              <w:rPr>
                <w:rFonts w:ascii="Courier New" w:hAnsi="Courier New" w:cs="Courier New"/>
                <w:u w:val="single"/>
              </w:rPr>
              <w:t>www.websense.com/support</w:t>
            </w:r>
            <w:r w:rsidRPr="001B42F9">
              <w:rPr>
                <w:rFonts w:ascii="Courier New" w:hAnsi="Courier New" w:cs="Courier New"/>
              </w:rPr>
              <w:t>.</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765"/>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Please save this email for </w:t>
            </w:r>
            <w:r w:rsidRPr="001B42F9">
              <w:rPr>
                <w:rFonts w:ascii="Courier New" w:hAnsi="Courier New" w:cs="Courier New"/>
                <w:lang w:val="en-US"/>
              </w:rPr>
              <w:lastRenderedPageBreak/>
              <w:t>future reference. Thank you for choosing to evaluate Cloud Email Security and Content Control.</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xml:space="preserve">Salva questa e-mail a titolo </w:t>
            </w:r>
            <w:r w:rsidRPr="001B42F9">
              <w:rPr>
                <w:rFonts w:ascii="Courier New" w:hAnsi="Courier New" w:cs="Courier New"/>
              </w:rPr>
              <w:lastRenderedPageBreak/>
              <w:t>di riferimento futuro. Ti ringraziamo del tuo interesse alla prova di Cloud Email Security and Content Control.</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Sincerely,</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Cordialmente</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b/>
                <w:lang w:val="en-US"/>
              </w:rPr>
            </w:pPr>
            <w:r w:rsidRPr="001B42F9">
              <w:rPr>
                <w:rFonts w:ascii="Courier New" w:hAnsi="Courier New" w:cs="Courier New"/>
                <w:b/>
                <w:lang w:val="en-US"/>
              </w:rPr>
              <w:t>TRITON STOPS MORE THREATS. WE CAN PROVE IT.</w:t>
            </w:r>
          </w:p>
        </w:tc>
        <w:tc>
          <w:tcPr>
            <w:tcW w:w="4590" w:type="dxa"/>
          </w:tcPr>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TRITON BLOCCA PIÙ MINACCE. POSSIAMO DIMOSTRARLO.</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275"/>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2013 Websense, Inc. All rights reserved. Websense and the Websense logo are registered trademarks of Websense, Inc. in the United States and various countries. All other trademarks are the property of their respective owner.</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2013 Websense, Inc. Tutti i diritti riservati. Websense e il logo Websense sono marchi registrati di Websense Inc. negli Stati Uniti e in altri paesi. Tutti gli altri marchi commerciali appartengono ai rispettivi proprietari.</w:t>
            </w:r>
          </w:p>
        </w:tc>
      </w:tr>
    </w:tbl>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New Customer, Cloud WSG</w:t>
      </w:r>
    </w:p>
    <w:p w:rsidR="00C81794" w:rsidRPr="001B42F9" w:rsidRDefault="00C81794" w:rsidP="001B42F9">
      <w:pPr>
        <w:spacing w:line="480" w:lineRule="auto"/>
        <w:rPr>
          <w:rFonts w:ascii="Courier New" w:hAnsi="Courier New" w:cs="Courier New"/>
          <w: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8"/>
        <w:gridCol w:w="4590"/>
      </w:tblGrid>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lastRenderedPageBreak/>
              <w:t>FREE TWO-WEEK EVALUATION: WEBSENSE® CLOUD WEB SECURITY GATEWAY</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PROVA GRATUITA DI DUE SETTIMANE: WEBSENSE® CLOUD WEB SECURITY GATEWAY</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Dear {FirstName},</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A: {FirstName}</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Thank you for requesting a free two-week evaluation of Websense Cloud Web Security Gateway.</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Ti ringraziamo per aver richiesto di condurre la prova gratuita di due settimane di Websense Cloud Web Security Gateway.</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lang w:val="en-US"/>
              </w:rPr>
              <w:t xml:space="preserve">We have detected that you currently have an active evaluation for this product.  </w:t>
            </w:r>
            <w:r w:rsidRPr="001B42F9">
              <w:rPr>
                <w:rFonts w:ascii="Courier New" w:hAnsi="Courier New" w:cs="Courier New"/>
              </w:rPr>
              <w:t>We have resent your original email.</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rPr>
              <w:t>Abbiamo rilevato che possiedi attualmente una versione di prova attiva di questo prodotto. Ti abbiamo rinviato la tua email originale.</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020"/>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To begin, click on the link below to access the Cloud Portal, where you will enter your username and temporary </w:t>
            </w:r>
            <w:r w:rsidRPr="001B42F9">
              <w:rPr>
                <w:rFonts w:ascii="Courier New" w:hAnsi="Courier New" w:cs="Courier New"/>
                <w:lang w:val="en-US"/>
              </w:rPr>
              <w:lastRenderedPageBreak/>
              <w:t>password. After signing in for the first time, you will be asked to reset your password.</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xml:space="preserve">Prima di tutto, fai clic sul link qui di seguito per accedere al Portale del Cloud dove potrai inserire il tuo </w:t>
            </w:r>
            <w:r w:rsidRPr="001B42F9">
              <w:rPr>
                <w:rFonts w:ascii="Courier New" w:hAnsi="Courier New" w:cs="Courier New"/>
              </w:rPr>
              <w:lastRenderedPageBreak/>
              <w:t>nome utente e password provvisoria. Dopo aver acceduto per la prima volta, ti verrà chiesto di reimpostare la tua password.</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Cloud Portal</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Portale del Cloud</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User name: {Username}</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Nome utente: {Username}</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Temporary Password: {TempPassword}</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Password provvisoria: {TempPassword}</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785"/>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Once you have logged on to the Cloud Portal, click Web Security in the top menu bar to configure Cloud Web Security Gateway settings and policies. For more information, see the Getting Started Guide. If you experience problems during installation and configuration, you may contact support directly. </w:t>
            </w:r>
            <w:r w:rsidRPr="001B42F9">
              <w:rPr>
                <w:rFonts w:ascii="Courier New" w:hAnsi="Courier New" w:cs="Courier New"/>
                <w:lang w:val="en-US"/>
              </w:rPr>
              <w:lastRenderedPageBreak/>
              <w:t xml:space="preserve">Visit our online support center at </w:t>
            </w:r>
            <w:r w:rsidRPr="001B42F9">
              <w:rPr>
                <w:rFonts w:ascii="Courier New" w:hAnsi="Courier New" w:cs="Courier New"/>
                <w:u w:val="single"/>
                <w:lang w:val="en-US"/>
              </w:rPr>
              <w:t>www.websense.com/support</w:t>
            </w:r>
            <w:r w:rsidRPr="001B42F9">
              <w:rPr>
                <w:rFonts w:ascii="Courier New" w:hAnsi="Courier New" w:cs="Courier New"/>
                <w:lang w:val="en-US"/>
              </w:rPr>
              <w:t>.</w:t>
            </w:r>
          </w:p>
        </w:tc>
        <w:tc>
          <w:tcPr>
            <w:tcW w:w="4590" w:type="dxa"/>
          </w:tcPr>
          <w:p w:rsidR="00C81794" w:rsidRPr="001B42F9" w:rsidRDefault="00C81794" w:rsidP="007046FA">
            <w:pPr>
              <w:spacing w:line="480" w:lineRule="auto"/>
              <w:rPr>
                <w:rFonts w:ascii="Courier New" w:hAnsi="Courier New" w:cs="Courier New"/>
              </w:rPr>
            </w:pPr>
            <w:r w:rsidRPr="001B42F9">
              <w:rPr>
                <w:rFonts w:ascii="Courier New" w:hAnsi="Courier New" w:cs="Courier New"/>
              </w:rPr>
              <w:lastRenderedPageBreak/>
              <w:t>Una volta che hai acceduto al Portale del Cloud, fai clic su Web Security nella barra superiore de</w:t>
            </w:r>
            <w:ins w:id="16" w:author="Sipione, Paola" w:date="2013-06-11T11:31:00Z">
              <w:r w:rsidR="007046FA">
                <w:rPr>
                  <w:rFonts w:ascii="Courier New" w:hAnsi="Courier New" w:cs="Courier New"/>
                </w:rPr>
                <w:t>l</w:t>
              </w:r>
            </w:ins>
            <w:del w:id="17" w:author="Sipione, Paola" w:date="2013-06-11T11:31:00Z">
              <w:r w:rsidRPr="001B42F9" w:rsidDel="007046FA">
                <w:rPr>
                  <w:rFonts w:ascii="Courier New" w:hAnsi="Courier New" w:cs="Courier New"/>
                </w:rPr>
                <w:delText>i</w:delText>
              </w:r>
            </w:del>
            <w:r w:rsidRPr="001B42F9">
              <w:rPr>
                <w:rFonts w:ascii="Courier New" w:hAnsi="Courier New" w:cs="Courier New"/>
              </w:rPr>
              <w:t xml:space="preserve"> menu per configurare le impostazioni e le politiche aziendali di Cloud Web Security Gateway. Per ulteriori informazioni, consulta la guida introduttiva. In caso di problemi durante l'installazione o la </w:t>
            </w:r>
            <w:r w:rsidRPr="001B42F9">
              <w:rPr>
                <w:rFonts w:ascii="Courier New" w:hAnsi="Courier New" w:cs="Courier New"/>
              </w:rPr>
              <w:lastRenderedPageBreak/>
              <w:t xml:space="preserve">configurazione, contatta direttamente l'assistenza tecnica. Visita il centro di assistenza tecnica online all'indirizzo </w:t>
            </w:r>
            <w:r w:rsidRPr="001B42F9">
              <w:rPr>
                <w:rFonts w:ascii="Courier New" w:hAnsi="Courier New" w:cs="Courier New"/>
                <w:u w:val="single"/>
              </w:rPr>
              <w:t>www.websense.com/support</w:t>
            </w:r>
            <w:r w:rsidRPr="001B42F9">
              <w:rPr>
                <w:rFonts w:ascii="Courier New" w:hAnsi="Courier New" w:cs="Courier New"/>
              </w:rPr>
              <w:t>.</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Please save this email for future reference. Thank you for choosing to evaluate Cloud Web Security Gateway.</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Salva questa e-mail a titolo di riferimento futuro. Ti ringraziamo del tuo interesse alla prova di Cloud Web Security Gateway.</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Sincerely,</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Cordialmente</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b/>
                <w:lang w:val="en-US"/>
              </w:rPr>
            </w:pPr>
            <w:r w:rsidRPr="001B42F9">
              <w:rPr>
                <w:rFonts w:ascii="Courier New" w:hAnsi="Courier New" w:cs="Courier New"/>
                <w:b/>
                <w:lang w:val="en-US"/>
              </w:rPr>
              <w:t>TRITON STOPS MORE THREATS. WE CAN PROVE IT.</w:t>
            </w:r>
          </w:p>
        </w:tc>
        <w:tc>
          <w:tcPr>
            <w:tcW w:w="4590" w:type="dxa"/>
          </w:tcPr>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TRITON BLOCCA PIÙ MINACCE. POSSIAMO DIMOSTRARLO.</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275"/>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 2013 Websense, Inc. All rights reserved. Websense and the Websense logo are registered trademarks of Websense, Inc. in the United </w:t>
            </w:r>
            <w:r w:rsidRPr="001B42F9">
              <w:rPr>
                <w:rFonts w:ascii="Courier New" w:hAnsi="Courier New" w:cs="Courier New"/>
                <w:lang w:val="en-US"/>
              </w:rPr>
              <w:lastRenderedPageBreak/>
              <w:t>States and various countries. All other trademarks are the property of their respective owner.</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xml:space="preserve">© 2013 Websense, Inc. Tutti i diritti riservati. Websense e il logo Websense sono marchi registrati di Websense Inc. negli Stati Uniti e in altri </w:t>
            </w:r>
            <w:r w:rsidRPr="001B42F9">
              <w:rPr>
                <w:rFonts w:ascii="Courier New" w:hAnsi="Courier New" w:cs="Courier New"/>
              </w:rPr>
              <w:lastRenderedPageBreak/>
              <w:t>paesi. Tutti gli altri marchi commerciali appartengono ai rispettivi proprietari.</w:t>
            </w:r>
          </w:p>
        </w:tc>
      </w:tr>
    </w:tbl>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rPr>
      </w:pPr>
    </w:p>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t>New Customer, TRITON Mobile Security</w:t>
      </w:r>
    </w:p>
    <w:p w:rsidR="00C81794" w:rsidRPr="001B42F9" w:rsidRDefault="00C81794" w:rsidP="001B42F9">
      <w:pPr>
        <w:spacing w:line="480" w:lineRule="auto"/>
        <w:rPr>
          <w:rFonts w:ascii="Courier New"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8"/>
        <w:gridCol w:w="4590"/>
      </w:tblGrid>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FREE TWO-WEEK EVALUATION: WEBSENSE® TRITON® MOBILE SECURITY</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PROVA GRATUITA DI DUE SETTIMANE: WEBSENSE® TRITON® MOBILE SECURITY</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Dear {FirstName},</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A: {FirstName}</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Thank you for requesting a free two-week evaluation of Websense TRITON Mobile Security.</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Ti ringraziamo per aver richiesto di condurre la prova gratuita di due settimane di Websense TRITON Mobile Security.</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lang w:val="en-US"/>
              </w:rPr>
              <w:t xml:space="preserve">We have detected that you </w:t>
            </w:r>
            <w:r w:rsidRPr="001B42F9">
              <w:rPr>
                <w:rFonts w:ascii="Courier New" w:hAnsi="Courier New" w:cs="Courier New"/>
                <w:lang w:val="en-US"/>
              </w:rPr>
              <w:lastRenderedPageBreak/>
              <w:t xml:space="preserve">currently have an active evaluation for this product.  </w:t>
            </w:r>
            <w:r w:rsidRPr="001B42F9">
              <w:rPr>
                <w:rFonts w:ascii="Courier New" w:hAnsi="Courier New" w:cs="Courier New"/>
              </w:rPr>
              <w:t>We have resent your original email.</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xml:space="preserve">{Note} </w:t>
            </w:r>
          </w:p>
          <w:p w:rsidR="00C81794" w:rsidRPr="001B42F9" w:rsidRDefault="00C81794" w:rsidP="001B42F9">
            <w:pPr>
              <w:spacing w:line="480" w:lineRule="auto"/>
              <w:rPr>
                <w:rFonts w:ascii="Courier New" w:hAnsi="Courier New" w:cs="Courier New"/>
              </w:rPr>
            </w:pPr>
            <w:r w:rsidRPr="001B42F9">
              <w:rPr>
                <w:rFonts w:ascii="Courier New" w:hAnsi="Courier New" w:cs="Courier New"/>
              </w:rPr>
              <w:t xml:space="preserve">Abbiamo rilevato che possiedi </w:t>
            </w:r>
            <w:r w:rsidRPr="001B42F9">
              <w:rPr>
                <w:rFonts w:ascii="Courier New" w:hAnsi="Courier New" w:cs="Courier New"/>
              </w:rPr>
              <w:lastRenderedPageBreak/>
              <w:t>attualmente una versione di prova attiva di questo prodotto. Ti abbiamo rinviato la tua email originale.</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020"/>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To begin, click on the link below to access the Cloud Portal, where you will enter your username and temporary password. After signing in for the first time, you will be asked to reset your password.</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Prima di tutto, fai clic sul link qui di seguito per accedere al Portale del Cloud dove potrai inserire il tuo nome utente e password provvisoria. Dopo aver acceduto per la prima volta, ti verrà chiesto di reimpostare la tua password.</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Cloud Portal</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Portale del Cloud</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User name: {Username}</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Nome utente: {Username}</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Temporary Password: {TempPassword}</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Password provvisoria: {TempPassword}</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530"/>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xml:space="preserve">Click Mobile Security in the top menu bar to configure TRITON Mobile Security </w:t>
            </w:r>
            <w:r w:rsidRPr="001B42F9">
              <w:rPr>
                <w:rFonts w:ascii="Courier New" w:hAnsi="Courier New" w:cs="Courier New"/>
                <w:lang w:val="en-US"/>
              </w:rPr>
              <w:lastRenderedPageBreak/>
              <w:t xml:space="preserve">settings and policies. For more information, see the Getting Started Guide. If you experience problems during installation and configuration, you may contact support directly. Visit our online support center at </w:t>
            </w:r>
            <w:r w:rsidRPr="001B42F9">
              <w:rPr>
                <w:rFonts w:ascii="Courier New" w:hAnsi="Courier New" w:cs="Courier New"/>
                <w:u w:val="single"/>
                <w:lang w:val="en-US"/>
              </w:rPr>
              <w:t>www.websense.com/support</w:t>
            </w:r>
            <w:r w:rsidRPr="001B42F9">
              <w:rPr>
                <w:rFonts w:ascii="Courier New" w:hAnsi="Courier New" w:cs="Courier New"/>
                <w:lang w:val="en-US"/>
              </w:rPr>
              <w:t>.</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lastRenderedPageBreak/>
              <w:t xml:space="preserve">Fai clic su Mobile Security nella barra superiore dei menu per configurare le </w:t>
            </w:r>
            <w:r w:rsidRPr="001B42F9">
              <w:rPr>
                <w:rFonts w:ascii="Courier New" w:hAnsi="Courier New" w:cs="Courier New"/>
              </w:rPr>
              <w:lastRenderedPageBreak/>
              <w:t xml:space="preserve">impostazioni e le politiche aziendali di TRITON Mobile Security. Per ulteriori informazioni, consulta la guida introduttiva. In caso di problemi durante l'installazione o la configurazione, contatta direttamente l'assistenza tecnica. Visita il centro di assistenza tecnica online all'indirizzo </w:t>
            </w:r>
            <w:r w:rsidRPr="001B42F9">
              <w:rPr>
                <w:rFonts w:ascii="Courier New" w:hAnsi="Courier New" w:cs="Courier New"/>
                <w:u w:val="single"/>
              </w:rPr>
              <w:t>www.websense.com/support</w:t>
            </w:r>
            <w:r w:rsidRPr="001B42F9">
              <w:rPr>
                <w:rFonts w:ascii="Courier New" w:hAnsi="Courier New" w:cs="Courier New"/>
              </w:rPr>
              <w:t>.</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510"/>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Please save this email for future reference. Thank you for choosing to evaluate TRITON Mobile Security.</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Salva questa e-mail a titolo di riferimento futuro. Ti ringraziamo del tuo interesse alla prova di TRITON Mobile Security.</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Sincerely,</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Cordialmente</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b/>
                <w:lang w:val="en-US"/>
              </w:rPr>
            </w:pPr>
            <w:r w:rsidRPr="001B42F9">
              <w:rPr>
                <w:rFonts w:ascii="Courier New" w:hAnsi="Courier New" w:cs="Courier New"/>
                <w:b/>
                <w:lang w:val="en-US"/>
              </w:rPr>
              <w:t xml:space="preserve">TRITON STOPS MORE THREATS. WE </w:t>
            </w:r>
            <w:r w:rsidRPr="001B42F9">
              <w:rPr>
                <w:rFonts w:ascii="Courier New" w:hAnsi="Courier New" w:cs="Courier New"/>
                <w:b/>
                <w:lang w:val="en-US"/>
              </w:rPr>
              <w:lastRenderedPageBreak/>
              <w:t>CAN PROVE IT.</w:t>
            </w:r>
          </w:p>
        </w:tc>
        <w:tc>
          <w:tcPr>
            <w:tcW w:w="4590" w:type="dxa"/>
          </w:tcPr>
          <w:p w:rsidR="00C81794" w:rsidRPr="001B42F9" w:rsidRDefault="00C81794" w:rsidP="001B42F9">
            <w:pPr>
              <w:spacing w:line="480" w:lineRule="auto"/>
              <w:rPr>
                <w:rFonts w:ascii="Courier New" w:hAnsi="Courier New" w:cs="Courier New"/>
                <w:b/>
              </w:rPr>
            </w:pPr>
            <w:r w:rsidRPr="001B42F9">
              <w:rPr>
                <w:rFonts w:ascii="Courier New" w:hAnsi="Courier New" w:cs="Courier New"/>
                <w:b/>
              </w:rPr>
              <w:lastRenderedPageBreak/>
              <w:t xml:space="preserve">TRITON BLOCCA PIÙ MINACCE. </w:t>
            </w:r>
            <w:r w:rsidRPr="001B42F9">
              <w:rPr>
                <w:rFonts w:ascii="Courier New" w:hAnsi="Courier New" w:cs="Courier New"/>
                <w:b/>
              </w:rPr>
              <w:lastRenderedPageBreak/>
              <w:t>POSSIAMO DIMOSTRARLO.</w:t>
            </w:r>
          </w:p>
        </w:tc>
      </w:tr>
      <w:tr w:rsidR="00C81794" w:rsidRPr="001B42F9" w:rsidTr="00B91DE9">
        <w:trPr>
          <w:trHeight w:val="255"/>
        </w:trPr>
        <w:tc>
          <w:tcPr>
            <w:tcW w:w="4518" w:type="dxa"/>
          </w:tcPr>
          <w:p w:rsidR="00C81794" w:rsidRPr="001B42F9" w:rsidRDefault="00C81794" w:rsidP="001B42F9">
            <w:pPr>
              <w:spacing w:line="480" w:lineRule="auto"/>
              <w:rPr>
                <w:rFonts w:ascii="Courier New" w:hAnsi="Courier New" w:cs="Courier New"/>
              </w:rPr>
            </w:pPr>
          </w:p>
        </w:tc>
        <w:tc>
          <w:tcPr>
            <w:tcW w:w="4590" w:type="dxa"/>
          </w:tcPr>
          <w:p w:rsidR="00C81794" w:rsidRPr="001B42F9" w:rsidRDefault="00C81794" w:rsidP="001B42F9">
            <w:pPr>
              <w:spacing w:line="480" w:lineRule="auto"/>
              <w:rPr>
                <w:rFonts w:ascii="Courier New" w:hAnsi="Courier New" w:cs="Courier New"/>
              </w:rPr>
            </w:pPr>
          </w:p>
        </w:tc>
      </w:tr>
      <w:tr w:rsidR="00C81794" w:rsidRPr="001B42F9" w:rsidTr="00B91DE9">
        <w:trPr>
          <w:trHeight w:val="1275"/>
        </w:trPr>
        <w:tc>
          <w:tcPr>
            <w:tcW w:w="4518" w:type="dxa"/>
          </w:tcPr>
          <w:p w:rsidR="00C81794" w:rsidRPr="001B42F9" w:rsidRDefault="00C81794" w:rsidP="001B42F9">
            <w:pPr>
              <w:spacing w:line="480" w:lineRule="auto"/>
              <w:rPr>
                <w:rFonts w:ascii="Courier New" w:hAnsi="Courier New" w:cs="Courier New"/>
                <w:lang w:val="en-US"/>
              </w:rPr>
            </w:pPr>
            <w:r w:rsidRPr="001B42F9">
              <w:rPr>
                <w:rFonts w:ascii="Courier New" w:hAnsi="Courier New" w:cs="Courier New"/>
                <w:lang w:val="en-US"/>
              </w:rPr>
              <w:t>© 2013 Websense, Inc. All rights reserved. Websense and the Websense logo are registered trademarks of Websense, Inc. in the United States and various countries. All other trademarks are the property of their respective owner.</w:t>
            </w:r>
          </w:p>
        </w:tc>
        <w:tc>
          <w:tcPr>
            <w:tcW w:w="4590" w:type="dxa"/>
          </w:tcPr>
          <w:p w:rsidR="00C81794" w:rsidRPr="001B42F9" w:rsidRDefault="00C81794" w:rsidP="001B42F9">
            <w:pPr>
              <w:spacing w:line="480" w:lineRule="auto"/>
              <w:rPr>
                <w:rFonts w:ascii="Courier New" w:hAnsi="Courier New" w:cs="Courier New"/>
              </w:rPr>
            </w:pPr>
            <w:r w:rsidRPr="001B42F9">
              <w:rPr>
                <w:rFonts w:ascii="Courier New" w:hAnsi="Courier New" w:cs="Courier New"/>
              </w:rPr>
              <w:t>© 2013 Websense, Inc. Tutti i diritti riservati. Websense e il logo Websense sono marchi registrati di Websense Inc. negli Stati Uniti e in altri paesi. Tutti gli altri marchi commerciali appartengono ai rispettivi proprietari.</w:t>
            </w:r>
          </w:p>
        </w:tc>
      </w:tr>
    </w:tbl>
    <w:p w:rsidR="00C81794" w:rsidRPr="009403D8" w:rsidRDefault="00C81794" w:rsidP="009403D8">
      <w:pPr>
        <w:rPr>
          <w:rFonts w:ascii="Arial" w:hAnsi="Arial" w:cs="Arial"/>
          <w:sz w:val="20"/>
          <w:szCs w:val="20"/>
        </w:rPr>
      </w:pPr>
    </w:p>
    <w:sectPr w:rsidR="00C81794" w:rsidRPr="009403D8" w:rsidSect="003245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BA4" w:rsidRDefault="00511BA4">
      <w:r>
        <w:separator/>
      </w:r>
    </w:p>
  </w:endnote>
  <w:endnote w:type="continuationSeparator" w:id="0">
    <w:p w:rsidR="00511BA4" w:rsidRDefault="00511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
    <w:altName w:val="SimSun"/>
    <w:panose1 w:val="00000000000000000000"/>
    <w:charset w:val="50"/>
    <w:family w:val="auto"/>
    <w:notTrueType/>
    <w:pitch w:val="variable"/>
    <w:sig w:usb0="00000001"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BA4" w:rsidRDefault="00511BA4">
      <w:r>
        <w:separator/>
      </w:r>
    </w:p>
  </w:footnote>
  <w:footnote w:type="continuationSeparator" w:id="0">
    <w:p w:rsidR="00511BA4" w:rsidRDefault="00511B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5"/>
    <w:rsid w:val="00000017"/>
    <w:rsid w:val="00000264"/>
    <w:rsid w:val="00000CAC"/>
    <w:rsid w:val="00000DE3"/>
    <w:rsid w:val="00001007"/>
    <w:rsid w:val="00001480"/>
    <w:rsid w:val="000014A9"/>
    <w:rsid w:val="00001662"/>
    <w:rsid w:val="000027DC"/>
    <w:rsid w:val="00002A73"/>
    <w:rsid w:val="0000317F"/>
    <w:rsid w:val="00003692"/>
    <w:rsid w:val="00003B07"/>
    <w:rsid w:val="00003C26"/>
    <w:rsid w:val="00004542"/>
    <w:rsid w:val="00005A24"/>
    <w:rsid w:val="00005EAE"/>
    <w:rsid w:val="0000645E"/>
    <w:rsid w:val="00006866"/>
    <w:rsid w:val="000074A9"/>
    <w:rsid w:val="00007CDD"/>
    <w:rsid w:val="0001031B"/>
    <w:rsid w:val="00010CE5"/>
    <w:rsid w:val="0001140E"/>
    <w:rsid w:val="00011457"/>
    <w:rsid w:val="00012803"/>
    <w:rsid w:val="00012B2C"/>
    <w:rsid w:val="00013861"/>
    <w:rsid w:val="00013BA5"/>
    <w:rsid w:val="000142D6"/>
    <w:rsid w:val="0001458E"/>
    <w:rsid w:val="00014844"/>
    <w:rsid w:val="000148CF"/>
    <w:rsid w:val="00014AC2"/>
    <w:rsid w:val="00014B08"/>
    <w:rsid w:val="00014E99"/>
    <w:rsid w:val="00014FB2"/>
    <w:rsid w:val="0001575F"/>
    <w:rsid w:val="000163CE"/>
    <w:rsid w:val="0001661A"/>
    <w:rsid w:val="00016E32"/>
    <w:rsid w:val="0001779A"/>
    <w:rsid w:val="00017F91"/>
    <w:rsid w:val="00020278"/>
    <w:rsid w:val="00020345"/>
    <w:rsid w:val="00020589"/>
    <w:rsid w:val="00020F34"/>
    <w:rsid w:val="00021014"/>
    <w:rsid w:val="00021069"/>
    <w:rsid w:val="000219EC"/>
    <w:rsid w:val="00021CE7"/>
    <w:rsid w:val="00022055"/>
    <w:rsid w:val="000223A0"/>
    <w:rsid w:val="00022531"/>
    <w:rsid w:val="00022A92"/>
    <w:rsid w:val="00022C94"/>
    <w:rsid w:val="00023030"/>
    <w:rsid w:val="00023365"/>
    <w:rsid w:val="000235ED"/>
    <w:rsid w:val="00023961"/>
    <w:rsid w:val="00024322"/>
    <w:rsid w:val="000246F3"/>
    <w:rsid w:val="0002526A"/>
    <w:rsid w:val="000257F0"/>
    <w:rsid w:val="00026D23"/>
    <w:rsid w:val="00026F9B"/>
    <w:rsid w:val="000271BA"/>
    <w:rsid w:val="0003002C"/>
    <w:rsid w:val="000301FC"/>
    <w:rsid w:val="00030309"/>
    <w:rsid w:val="00030B28"/>
    <w:rsid w:val="00031331"/>
    <w:rsid w:val="00031978"/>
    <w:rsid w:val="00031C81"/>
    <w:rsid w:val="00031D00"/>
    <w:rsid w:val="00031D24"/>
    <w:rsid w:val="00031DB3"/>
    <w:rsid w:val="0003223F"/>
    <w:rsid w:val="00032AB3"/>
    <w:rsid w:val="000346D0"/>
    <w:rsid w:val="00034C71"/>
    <w:rsid w:val="0003506D"/>
    <w:rsid w:val="00035385"/>
    <w:rsid w:val="00035577"/>
    <w:rsid w:val="00035B6E"/>
    <w:rsid w:val="00035CCD"/>
    <w:rsid w:val="0003603B"/>
    <w:rsid w:val="00036D07"/>
    <w:rsid w:val="00036E34"/>
    <w:rsid w:val="00036FBA"/>
    <w:rsid w:val="00037120"/>
    <w:rsid w:val="00037506"/>
    <w:rsid w:val="0003757A"/>
    <w:rsid w:val="00041640"/>
    <w:rsid w:val="00042183"/>
    <w:rsid w:val="000422CE"/>
    <w:rsid w:val="000425AB"/>
    <w:rsid w:val="00042DED"/>
    <w:rsid w:val="00043449"/>
    <w:rsid w:val="00043B54"/>
    <w:rsid w:val="00044112"/>
    <w:rsid w:val="00044533"/>
    <w:rsid w:val="00044913"/>
    <w:rsid w:val="00044D19"/>
    <w:rsid w:val="00044E5F"/>
    <w:rsid w:val="0004527D"/>
    <w:rsid w:val="00045348"/>
    <w:rsid w:val="0004544C"/>
    <w:rsid w:val="0004670F"/>
    <w:rsid w:val="0004775D"/>
    <w:rsid w:val="00050343"/>
    <w:rsid w:val="000512E1"/>
    <w:rsid w:val="000512E2"/>
    <w:rsid w:val="00052251"/>
    <w:rsid w:val="000524BD"/>
    <w:rsid w:val="000535F1"/>
    <w:rsid w:val="00053688"/>
    <w:rsid w:val="00053B68"/>
    <w:rsid w:val="00054134"/>
    <w:rsid w:val="00054140"/>
    <w:rsid w:val="000549D7"/>
    <w:rsid w:val="00054CFB"/>
    <w:rsid w:val="00055002"/>
    <w:rsid w:val="000556B3"/>
    <w:rsid w:val="000557E1"/>
    <w:rsid w:val="00055AF1"/>
    <w:rsid w:val="0005617D"/>
    <w:rsid w:val="00057241"/>
    <w:rsid w:val="00057308"/>
    <w:rsid w:val="0005766D"/>
    <w:rsid w:val="00057BFC"/>
    <w:rsid w:val="000600B5"/>
    <w:rsid w:val="000600B6"/>
    <w:rsid w:val="00061107"/>
    <w:rsid w:val="00061E17"/>
    <w:rsid w:val="000621F1"/>
    <w:rsid w:val="00062D00"/>
    <w:rsid w:val="00063985"/>
    <w:rsid w:val="0006417B"/>
    <w:rsid w:val="00064B57"/>
    <w:rsid w:val="0006567C"/>
    <w:rsid w:val="00065BC1"/>
    <w:rsid w:val="000662F6"/>
    <w:rsid w:val="00067959"/>
    <w:rsid w:val="000716F2"/>
    <w:rsid w:val="00071E18"/>
    <w:rsid w:val="00071EE4"/>
    <w:rsid w:val="000723D1"/>
    <w:rsid w:val="00072C72"/>
    <w:rsid w:val="00073575"/>
    <w:rsid w:val="00073B22"/>
    <w:rsid w:val="000740E5"/>
    <w:rsid w:val="00074108"/>
    <w:rsid w:val="000750F1"/>
    <w:rsid w:val="00075664"/>
    <w:rsid w:val="00075B9E"/>
    <w:rsid w:val="00076A2C"/>
    <w:rsid w:val="00076C16"/>
    <w:rsid w:val="00077326"/>
    <w:rsid w:val="0007737D"/>
    <w:rsid w:val="00077592"/>
    <w:rsid w:val="00077BF2"/>
    <w:rsid w:val="0008003C"/>
    <w:rsid w:val="00080198"/>
    <w:rsid w:val="000805EB"/>
    <w:rsid w:val="00080771"/>
    <w:rsid w:val="000821AD"/>
    <w:rsid w:val="000826A1"/>
    <w:rsid w:val="00083EC6"/>
    <w:rsid w:val="000847EB"/>
    <w:rsid w:val="00084934"/>
    <w:rsid w:val="00085DD2"/>
    <w:rsid w:val="00086430"/>
    <w:rsid w:val="00086C81"/>
    <w:rsid w:val="00087DFA"/>
    <w:rsid w:val="00090964"/>
    <w:rsid w:val="00091443"/>
    <w:rsid w:val="00091E1C"/>
    <w:rsid w:val="00092055"/>
    <w:rsid w:val="000927A3"/>
    <w:rsid w:val="00092B5F"/>
    <w:rsid w:val="000937AC"/>
    <w:rsid w:val="00093C38"/>
    <w:rsid w:val="00093CA4"/>
    <w:rsid w:val="000946DE"/>
    <w:rsid w:val="00094DD2"/>
    <w:rsid w:val="00094E4D"/>
    <w:rsid w:val="00095D9B"/>
    <w:rsid w:val="00097024"/>
    <w:rsid w:val="00097851"/>
    <w:rsid w:val="00097CC7"/>
    <w:rsid w:val="00097EB0"/>
    <w:rsid w:val="000A0C06"/>
    <w:rsid w:val="000A0DB1"/>
    <w:rsid w:val="000A0E41"/>
    <w:rsid w:val="000A1349"/>
    <w:rsid w:val="000A1A20"/>
    <w:rsid w:val="000A2683"/>
    <w:rsid w:val="000A269B"/>
    <w:rsid w:val="000A2AEF"/>
    <w:rsid w:val="000A2D84"/>
    <w:rsid w:val="000A2E32"/>
    <w:rsid w:val="000A2F76"/>
    <w:rsid w:val="000A3068"/>
    <w:rsid w:val="000A32CB"/>
    <w:rsid w:val="000A372E"/>
    <w:rsid w:val="000A426F"/>
    <w:rsid w:val="000A50CB"/>
    <w:rsid w:val="000A5412"/>
    <w:rsid w:val="000A54B4"/>
    <w:rsid w:val="000A59C1"/>
    <w:rsid w:val="000A5CB9"/>
    <w:rsid w:val="000A6757"/>
    <w:rsid w:val="000A7029"/>
    <w:rsid w:val="000A775B"/>
    <w:rsid w:val="000A7948"/>
    <w:rsid w:val="000A7C37"/>
    <w:rsid w:val="000B002D"/>
    <w:rsid w:val="000B0438"/>
    <w:rsid w:val="000B0809"/>
    <w:rsid w:val="000B10D0"/>
    <w:rsid w:val="000B1240"/>
    <w:rsid w:val="000B1826"/>
    <w:rsid w:val="000B22B2"/>
    <w:rsid w:val="000B2A48"/>
    <w:rsid w:val="000B324E"/>
    <w:rsid w:val="000B3D50"/>
    <w:rsid w:val="000B425D"/>
    <w:rsid w:val="000B4DEB"/>
    <w:rsid w:val="000B4F2D"/>
    <w:rsid w:val="000B696F"/>
    <w:rsid w:val="000C0F9A"/>
    <w:rsid w:val="000C1700"/>
    <w:rsid w:val="000C1AD1"/>
    <w:rsid w:val="000C295E"/>
    <w:rsid w:val="000C3973"/>
    <w:rsid w:val="000C472B"/>
    <w:rsid w:val="000C4F87"/>
    <w:rsid w:val="000C5C50"/>
    <w:rsid w:val="000C5C9D"/>
    <w:rsid w:val="000C5CBA"/>
    <w:rsid w:val="000C63D7"/>
    <w:rsid w:val="000C6A05"/>
    <w:rsid w:val="000C6E27"/>
    <w:rsid w:val="000C7624"/>
    <w:rsid w:val="000D01B0"/>
    <w:rsid w:val="000D045B"/>
    <w:rsid w:val="000D08C9"/>
    <w:rsid w:val="000D0DDD"/>
    <w:rsid w:val="000D110A"/>
    <w:rsid w:val="000D1129"/>
    <w:rsid w:val="000D275B"/>
    <w:rsid w:val="000D309C"/>
    <w:rsid w:val="000D30A4"/>
    <w:rsid w:val="000D391F"/>
    <w:rsid w:val="000D4B2B"/>
    <w:rsid w:val="000D4F09"/>
    <w:rsid w:val="000D550F"/>
    <w:rsid w:val="000D5592"/>
    <w:rsid w:val="000D6283"/>
    <w:rsid w:val="000D64F9"/>
    <w:rsid w:val="000D6E65"/>
    <w:rsid w:val="000D717C"/>
    <w:rsid w:val="000E0877"/>
    <w:rsid w:val="000E0B5B"/>
    <w:rsid w:val="000E0D50"/>
    <w:rsid w:val="000E11B9"/>
    <w:rsid w:val="000E1464"/>
    <w:rsid w:val="000E159F"/>
    <w:rsid w:val="000E1EC9"/>
    <w:rsid w:val="000E1F0E"/>
    <w:rsid w:val="000E32DE"/>
    <w:rsid w:val="000E43D0"/>
    <w:rsid w:val="000E4993"/>
    <w:rsid w:val="000E4B57"/>
    <w:rsid w:val="000E4DA5"/>
    <w:rsid w:val="000E4E5A"/>
    <w:rsid w:val="000E4F4E"/>
    <w:rsid w:val="000E5284"/>
    <w:rsid w:val="000E54D6"/>
    <w:rsid w:val="000E54E1"/>
    <w:rsid w:val="000E5D68"/>
    <w:rsid w:val="000E5DD3"/>
    <w:rsid w:val="000E69F0"/>
    <w:rsid w:val="000E6F29"/>
    <w:rsid w:val="000E7168"/>
    <w:rsid w:val="000E73C1"/>
    <w:rsid w:val="000E7708"/>
    <w:rsid w:val="000E7777"/>
    <w:rsid w:val="000F0661"/>
    <w:rsid w:val="000F091A"/>
    <w:rsid w:val="000F0DE7"/>
    <w:rsid w:val="000F1693"/>
    <w:rsid w:val="000F2DE3"/>
    <w:rsid w:val="000F33AF"/>
    <w:rsid w:val="000F34A9"/>
    <w:rsid w:val="000F36D1"/>
    <w:rsid w:val="000F375F"/>
    <w:rsid w:val="000F3E6E"/>
    <w:rsid w:val="000F4441"/>
    <w:rsid w:val="000F4E5A"/>
    <w:rsid w:val="000F542D"/>
    <w:rsid w:val="000F5445"/>
    <w:rsid w:val="000F61B0"/>
    <w:rsid w:val="000F681B"/>
    <w:rsid w:val="000F6838"/>
    <w:rsid w:val="000F77BB"/>
    <w:rsid w:val="000F7B6F"/>
    <w:rsid w:val="00100042"/>
    <w:rsid w:val="00100659"/>
    <w:rsid w:val="00101107"/>
    <w:rsid w:val="00103CE5"/>
    <w:rsid w:val="001041CF"/>
    <w:rsid w:val="00104244"/>
    <w:rsid w:val="00107AD5"/>
    <w:rsid w:val="00110C1A"/>
    <w:rsid w:val="00110CF5"/>
    <w:rsid w:val="00111324"/>
    <w:rsid w:val="00112F62"/>
    <w:rsid w:val="0011328B"/>
    <w:rsid w:val="001136C3"/>
    <w:rsid w:val="0011371B"/>
    <w:rsid w:val="00113A09"/>
    <w:rsid w:val="00113ACE"/>
    <w:rsid w:val="00114B1B"/>
    <w:rsid w:val="00115013"/>
    <w:rsid w:val="00115A6D"/>
    <w:rsid w:val="00116F77"/>
    <w:rsid w:val="00117BED"/>
    <w:rsid w:val="00117CC7"/>
    <w:rsid w:val="00120861"/>
    <w:rsid w:val="0012090C"/>
    <w:rsid w:val="00120936"/>
    <w:rsid w:val="001210E0"/>
    <w:rsid w:val="00121974"/>
    <w:rsid w:val="00121ED1"/>
    <w:rsid w:val="001226B6"/>
    <w:rsid w:val="00122983"/>
    <w:rsid w:val="00123252"/>
    <w:rsid w:val="001238B6"/>
    <w:rsid w:val="0012392A"/>
    <w:rsid w:val="00123ADD"/>
    <w:rsid w:val="00124B4A"/>
    <w:rsid w:val="001258D0"/>
    <w:rsid w:val="00125FFC"/>
    <w:rsid w:val="0012655F"/>
    <w:rsid w:val="00126895"/>
    <w:rsid w:val="0012700D"/>
    <w:rsid w:val="0012715D"/>
    <w:rsid w:val="00127214"/>
    <w:rsid w:val="00127C20"/>
    <w:rsid w:val="00127DCC"/>
    <w:rsid w:val="00130EED"/>
    <w:rsid w:val="0013129A"/>
    <w:rsid w:val="00131C59"/>
    <w:rsid w:val="0013264D"/>
    <w:rsid w:val="00132F4C"/>
    <w:rsid w:val="0013314E"/>
    <w:rsid w:val="00133494"/>
    <w:rsid w:val="001336BA"/>
    <w:rsid w:val="001339E2"/>
    <w:rsid w:val="001346E9"/>
    <w:rsid w:val="001346F6"/>
    <w:rsid w:val="00134721"/>
    <w:rsid w:val="00135D4B"/>
    <w:rsid w:val="001373D9"/>
    <w:rsid w:val="001375FA"/>
    <w:rsid w:val="00137757"/>
    <w:rsid w:val="00137FD9"/>
    <w:rsid w:val="001401C8"/>
    <w:rsid w:val="001407B4"/>
    <w:rsid w:val="00141472"/>
    <w:rsid w:val="00141E4D"/>
    <w:rsid w:val="001423FA"/>
    <w:rsid w:val="00142662"/>
    <w:rsid w:val="00143363"/>
    <w:rsid w:val="00143B27"/>
    <w:rsid w:val="001443F2"/>
    <w:rsid w:val="00144E3D"/>
    <w:rsid w:val="00145312"/>
    <w:rsid w:val="001456D6"/>
    <w:rsid w:val="0014584F"/>
    <w:rsid w:val="00146583"/>
    <w:rsid w:val="001469ED"/>
    <w:rsid w:val="00150F61"/>
    <w:rsid w:val="0015118E"/>
    <w:rsid w:val="001513E4"/>
    <w:rsid w:val="001514DA"/>
    <w:rsid w:val="001518AC"/>
    <w:rsid w:val="00151C5F"/>
    <w:rsid w:val="00151F35"/>
    <w:rsid w:val="001527A1"/>
    <w:rsid w:val="00153919"/>
    <w:rsid w:val="00153B0C"/>
    <w:rsid w:val="001544C5"/>
    <w:rsid w:val="00154A93"/>
    <w:rsid w:val="00154EC0"/>
    <w:rsid w:val="00155177"/>
    <w:rsid w:val="001559AF"/>
    <w:rsid w:val="00156146"/>
    <w:rsid w:val="00156F4E"/>
    <w:rsid w:val="00156FA5"/>
    <w:rsid w:val="001571B8"/>
    <w:rsid w:val="001577FF"/>
    <w:rsid w:val="00157D00"/>
    <w:rsid w:val="00157EC8"/>
    <w:rsid w:val="00160246"/>
    <w:rsid w:val="0016038C"/>
    <w:rsid w:val="0016095E"/>
    <w:rsid w:val="001615D3"/>
    <w:rsid w:val="001628EF"/>
    <w:rsid w:val="00162C41"/>
    <w:rsid w:val="00162CDF"/>
    <w:rsid w:val="00162DEF"/>
    <w:rsid w:val="00163517"/>
    <w:rsid w:val="001646DB"/>
    <w:rsid w:val="00164B83"/>
    <w:rsid w:val="00165E3A"/>
    <w:rsid w:val="0016638D"/>
    <w:rsid w:val="00166B5B"/>
    <w:rsid w:val="00167591"/>
    <w:rsid w:val="00167E94"/>
    <w:rsid w:val="00170108"/>
    <w:rsid w:val="001701B5"/>
    <w:rsid w:val="00170B67"/>
    <w:rsid w:val="00170B73"/>
    <w:rsid w:val="00170EB2"/>
    <w:rsid w:val="00171482"/>
    <w:rsid w:val="001721DC"/>
    <w:rsid w:val="00172379"/>
    <w:rsid w:val="00172844"/>
    <w:rsid w:val="0017292A"/>
    <w:rsid w:val="00172984"/>
    <w:rsid w:val="00172AD8"/>
    <w:rsid w:val="00172F5D"/>
    <w:rsid w:val="001734EA"/>
    <w:rsid w:val="00173CD1"/>
    <w:rsid w:val="00174EC5"/>
    <w:rsid w:val="001757FA"/>
    <w:rsid w:val="0017601D"/>
    <w:rsid w:val="00176E29"/>
    <w:rsid w:val="001777BC"/>
    <w:rsid w:val="00177E04"/>
    <w:rsid w:val="0018066D"/>
    <w:rsid w:val="00180738"/>
    <w:rsid w:val="00180F99"/>
    <w:rsid w:val="001815EA"/>
    <w:rsid w:val="001816A9"/>
    <w:rsid w:val="00182108"/>
    <w:rsid w:val="00182372"/>
    <w:rsid w:val="00182D62"/>
    <w:rsid w:val="001832C3"/>
    <w:rsid w:val="001839B2"/>
    <w:rsid w:val="001845EB"/>
    <w:rsid w:val="00184935"/>
    <w:rsid w:val="00184DF3"/>
    <w:rsid w:val="00185D76"/>
    <w:rsid w:val="00186995"/>
    <w:rsid w:val="00187551"/>
    <w:rsid w:val="00187AF6"/>
    <w:rsid w:val="00187EFE"/>
    <w:rsid w:val="00190193"/>
    <w:rsid w:val="001908F0"/>
    <w:rsid w:val="0019105C"/>
    <w:rsid w:val="001926E9"/>
    <w:rsid w:val="00192862"/>
    <w:rsid w:val="00192B6E"/>
    <w:rsid w:val="001939F1"/>
    <w:rsid w:val="0019412C"/>
    <w:rsid w:val="001947D1"/>
    <w:rsid w:val="001947FA"/>
    <w:rsid w:val="00194CF2"/>
    <w:rsid w:val="00194D25"/>
    <w:rsid w:val="00194D88"/>
    <w:rsid w:val="00195252"/>
    <w:rsid w:val="001954A2"/>
    <w:rsid w:val="001956DE"/>
    <w:rsid w:val="00195C6B"/>
    <w:rsid w:val="0019629D"/>
    <w:rsid w:val="0019753A"/>
    <w:rsid w:val="00197A9E"/>
    <w:rsid w:val="00197E87"/>
    <w:rsid w:val="001A073A"/>
    <w:rsid w:val="001A0B8B"/>
    <w:rsid w:val="001A125F"/>
    <w:rsid w:val="001A1A04"/>
    <w:rsid w:val="001A2194"/>
    <w:rsid w:val="001A2CDA"/>
    <w:rsid w:val="001A2F28"/>
    <w:rsid w:val="001A31F6"/>
    <w:rsid w:val="001A3259"/>
    <w:rsid w:val="001A39DA"/>
    <w:rsid w:val="001A4721"/>
    <w:rsid w:val="001A4ACE"/>
    <w:rsid w:val="001A51FF"/>
    <w:rsid w:val="001A5602"/>
    <w:rsid w:val="001A58A2"/>
    <w:rsid w:val="001A5D71"/>
    <w:rsid w:val="001A60F1"/>
    <w:rsid w:val="001A625B"/>
    <w:rsid w:val="001A68BD"/>
    <w:rsid w:val="001A6AD6"/>
    <w:rsid w:val="001A6BD7"/>
    <w:rsid w:val="001A6E09"/>
    <w:rsid w:val="001A6E11"/>
    <w:rsid w:val="001B023E"/>
    <w:rsid w:val="001B0369"/>
    <w:rsid w:val="001B04C3"/>
    <w:rsid w:val="001B0802"/>
    <w:rsid w:val="001B16B6"/>
    <w:rsid w:val="001B1F19"/>
    <w:rsid w:val="001B2160"/>
    <w:rsid w:val="001B291F"/>
    <w:rsid w:val="001B29CC"/>
    <w:rsid w:val="001B2B60"/>
    <w:rsid w:val="001B30E6"/>
    <w:rsid w:val="001B34CA"/>
    <w:rsid w:val="001B3C18"/>
    <w:rsid w:val="001B3D5E"/>
    <w:rsid w:val="001B42F9"/>
    <w:rsid w:val="001B4803"/>
    <w:rsid w:val="001B5145"/>
    <w:rsid w:val="001B55E0"/>
    <w:rsid w:val="001B5614"/>
    <w:rsid w:val="001B5AF0"/>
    <w:rsid w:val="001B659E"/>
    <w:rsid w:val="001B688C"/>
    <w:rsid w:val="001B6E7E"/>
    <w:rsid w:val="001B76A2"/>
    <w:rsid w:val="001C076D"/>
    <w:rsid w:val="001C08FD"/>
    <w:rsid w:val="001C0A88"/>
    <w:rsid w:val="001C2026"/>
    <w:rsid w:val="001C22EE"/>
    <w:rsid w:val="001C3699"/>
    <w:rsid w:val="001C3923"/>
    <w:rsid w:val="001C3AF1"/>
    <w:rsid w:val="001C41AB"/>
    <w:rsid w:val="001C4A9C"/>
    <w:rsid w:val="001C4F0B"/>
    <w:rsid w:val="001C53CB"/>
    <w:rsid w:val="001C5491"/>
    <w:rsid w:val="001C55E5"/>
    <w:rsid w:val="001C5CCA"/>
    <w:rsid w:val="001D0CD3"/>
    <w:rsid w:val="001D13CF"/>
    <w:rsid w:val="001D159A"/>
    <w:rsid w:val="001D1A99"/>
    <w:rsid w:val="001D1ED9"/>
    <w:rsid w:val="001D1FA7"/>
    <w:rsid w:val="001D2B5D"/>
    <w:rsid w:val="001D2F8D"/>
    <w:rsid w:val="001D3C90"/>
    <w:rsid w:val="001D5209"/>
    <w:rsid w:val="001D60C2"/>
    <w:rsid w:val="001D6F15"/>
    <w:rsid w:val="001D72F6"/>
    <w:rsid w:val="001D735C"/>
    <w:rsid w:val="001D7D70"/>
    <w:rsid w:val="001E10E4"/>
    <w:rsid w:val="001E152E"/>
    <w:rsid w:val="001E2B68"/>
    <w:rsid w:val="001E3478"/>
    <w:rsid w:val="001E39B6"/>
    <w:rsid w:val="001E3E5E"/>
    <w:rsid w:val="001E4221"/>
    <w:rsid w:val="001E4443"/>
    <w:rsid w:val="001E4480"/>
    <w:rsid w:val="001E4BD9"/>
    <w:rsid w:val="001E792D"/>
    <w:rsid w:val="001E7ECA"/>
    <w:rsid w:val="001F01F0"/>
    <w:rsid w:val="001F05BE"/>
    <w:rsid w:val="001F0DDC"/>
    <w:rsid w:val="001F127D"/>
    <w:rsid w:val="001F20A1"/>
    <w:rsid w:val="001F2887"/>
    <w:rsid w:val="001F2BF9"/>
    <w:rsid w:val="001F2E06"/>
    <w:rsid w:val="001F36A6"/>
    <w:rsid w:val="001F3CB1"/>
    <w:rsid w:val="001F3DE7"/>
    <w:rsid w:val="001F3E4C"/>
    <w:rsid w:val="001F401B"/>
    <w:rsid w:val="001F4878"/>
    <w:rsid w:val="001F494C"/>
    <w:rsid w:val="001F4EBF"/>
    <w:rsid w:val="001F52D2"/>
    <w:rsid w:val="001F5590"/>
    <w:rsid w:val="001F5C84"/>
    <w:rsid w:val="001F60F3"/>
    <w:rsid w:val="001F68C6"/>
    <w:rsid w:val="001F6DAC"/>
    <w:rsid w:val="001F6EB9"/>
    <w:rsid w:val="001F70D9"/>
    <w:rsid w:val="001F73E8"/>
    <w:rsid w:val="0020023E"/>
    <w:rsid w:val="00200A79"/>
    <w:rsid w:val="0020130E"/>
    <w:rsid w:val="00201A4D"/>
    <w:rsid w:val="002023EF"/>
    <w:rsid w:val="002028ED"/>
    <w:rsid w:val="002031E9"/>
    <w:rsid w:val="00203A42"/>
    <w:rsid w:val="00203C71"/>
    <w:rsid w:val="00204848"/>
    <w:rsid w:val="00204D7C"/>
    <w:rsid w:val="0020519A"/>
    <w:rsid w:val="002053DD"/>
    <w:rsid w:val="0020790D"/>
    <w:rsid w:val="00207FBB"/>
    <w:rsid w:val="002110D5"/>
    <w:rsid w:val="002117D2"/>
    <w:rsid w:val="002119EE"/>
    <w:rsid w:val="0021204A"/>
    <w:rsid w:val="00212110"/>
    <w:rsid w:val="00212409"/>
    <w:rsid w:val="00213260"/>
    <w:rsid w:val="00213848"/>
    <w:rsid w:val="00213B3E"/>
    <w:rsid w:val="00214959"/>
    <w:rsid w:val="00214D05"/>
    <w:rsid w:val="0021583C"/>
    <w:rsid w:val="0021676E"/>
    <w:rsid w:val="00216948"/>
    <w:rsid w:val="00217C4D"/>
    <w:rsid w:val="00217DB4"/>
    <w:rsid w:val="00217F1D"/>
    <w:rsid w:val="00217FE3"/>
    <w:rsid w:val="00220982"/>
    <w:rsid w:val="00221223"/>
    <w:rsid w:val="002214A6"/>
    <w:rsid w:val="002222C9"/>
    <w:rsid w:val="00222339"/>
    <w:rsid w:val="002223C2"/>
    <w:rsid w:val="00222784"/>
    <w:rsid w:val="00223190"/>
    <w:rsid w:val="002236FF"/>
    <w:rsid w:val="00223A57"/>
    <w:rsid w:val="002245AC"/>
    <w:rsid w:val="002248A1"/>
    <w:rsid w:val="00224953"/>
    <w:rsid w:val="00225FCB"/>
    <w:rsid w:val="00226107"/>
    <w:rsid w:val="0022635F"/>
    <w:rsid w:val="0022684F"/>
    <w:rsid w:val="00227A09"/>
    <w:rsid w:val="00227DDD"/>
    <w:rsid w:val="002300CF"/>
    <w:rsid w:val="00230261"/>
    <w:rsid w:val="0023118F"/>
    <w:rsid w:val="00231AD6"/>
    <w:rsid w:val="00231EF9"/>
    <w:rsid w:val="0023250E"/>
    <w:rsid w:val="0023251D"/>
    <w:rsid w:val="002331B8"/>
    <w:rsid w:val="00233BE2"/>
    <w:rsid w:val="00233E97"/>
    <w:rsid w:val="002346BB"/>
    <w:rsid w:val="00234CEB"/>
    <w:rsid w:val="002364E4"/>
    <w:rsid w:val="002367FD"/>
    <w:rsid w:val="002369F3"/>
    <w:rsid w:val="00236B0E"/>
    <w:rsid w:val="00236FEC"/>
    <w:rsid w:val="00237197"/>
    <w:rsid w:val="00240387"/>
    <w:rsid w:val="00240A14"/>
    <w:rsid w:val="00240C94"/>
    <w:rsid w:val="002411AE"/>
    <w:rsid w:val="00241218"/>
    <w:rsid w:val="00241AB4"/>
    <w:rsid w:val="00242F70"/>
    <w:rsid w:val="0024371A"/>
    <w:rsid w:val="00243854"/>
    <w:rsid w:val="00244456"/>
    <w:rsid w:val="002449B6"/>
    <w:rsid w:val="00245619"/>
    <w:rsid w:val="00245CAF"/>
    <w:rsid w:val="0024656A"/>
    <w:rsid w:val="00246F83"/>
    <w:rsid w:val="00247BDB"/>
    <w:rsid w:val="00247C45"/>
    <w:rsid w:val="00247CE8"/>
    <w:rsid w:val="0025067C"/>
    <w:rsid w:val="00251330"/>
    <w:rsid w:val="00252091"/>
    <w:rsid w:val="00255F95"/>
    <w:rsid w:val="00256218"/>
    <w:rsid w:val="0025729F"/>
    <w:rsid w:val="00260149"/>
    <w:rsid w:val="00261822"/>
    <w:rsid w:val="0026194D"/>
    <w:rsid w:val="002622C0"/>
    <w:rsid w:val="002622C1"/>
    <w:rsid w:val="00262B99"/>
    <w:rsid w:val="00263247"/>
    <w:rsid w:val="00263380"/>
    <w:rsid w:val="0026359C"/>
    <w:rsid w:val="002638CF"/>
    <w:rsid w:val="00264D82"/>
    <w:rsid w:val="00264E1F"/>
    <w:rsid w:val="00264E7F"/>
    <w:rsid w:val="00265F3E"/>
    <w:rsid w:val="00266321"/>
    <w:rsid w:val="00266342"/>
    <w:rsid w:val="00266A5F"/>
    <w:rsid w:val="0026776B"/>
    <w:rsid w:val="00267A8D"/>
    <w:rsid w:val="00267A9F"/>
    <w:rsid w:val="00267C21"/>
    <w:rsid w:val="00267C8C"/>
    <w:rsid w:val="00270E37"/>
    <w:rsid w:val="002715F9"/>
    <w:rsid w:val="00271A2E"/>
    <w:rsid w:val="00271B0B"/>
    <w:rsid w:val="00271B75"/>
    <w:rsid w:val="00271EAA"/>
    <w:rsid w:val="002725A8"/>
    <w:rsid w:val="002732CC"/>
    <w:rsid w:val="0027351F"/>
    <w:rsid w:val="00273717"/>
    <w:rsid w:val="00273BEC"/>
    <w:rsid w:val="002748E4"/>
    <w:rsid w:val="002752DB"/>
    <w:rsid w:val="00275574"/>
    <w:rsid w:val="00275910"/>
    <w:rsid w:val="00275BD8"/>
    <w:rsid w:val="0027619B"/>
    <w:rsid w:val="0027644C"/>
    <w:rsid w:val="00277369"/>
    <w:rsid w:val="002804EB"/>
    <w:rsid w:val="00280501"/>
    <w:rsid w:val="00280A87"/>
    <w:rsid w:val="002817D2"/>
    <w:rsid w:val="00282EB1"/>
    <w:rsid w:val="00283358"/>
    <w:rsid w:val="00283A4F"/>
    <w:rsid w:val="002842B5"/>
    <w:rsid w:val="00284BF4"/>
    <w:rsid w:val="00284CE6"/>
    <w:rsid w:val="00284D9C"/>
    <w:rsid w:val="00285EC8"/>
    <w:rsid w:val="00287098"/>
    <w:rsid w:val="00287D6F"/>
    <w:rsid w:val="00290BCE"/>
    <w:rsid w:val="00290BF3"/>
    <w:rsid w:val="002917D1"/>
    <w:rsid w:val="00291E61"/>
    <w:rsid w:val="00292848"/>
    <w:rsid w:val="0029357D"/>
    <w:rsid w:val="00293C58"/>
    <w:rsid w:val="00293DA2"/>
    <w:rsid w:val="00293E6F"/>
    <w:rsid w:val="00293F21"/>
    <w:rsid w:val="0029532A"/>
    <w:rsid w:val="00295580"/>
    <w:rsid w:val="002958D8"/>
    <w:rsid w:val="00295AB4"/>
    <w:rsid w:val="00295B36"/>
    <w:rsid w:val="00295E5F"/>
    <w:rsid w:val="002961E2"/>
    <w:rsid w:val="00296834"/>
    <w:rsid w:val="00296F99"/>
    <w:rsid w:val="002A0B86"/>
    <w:rsid w:val="002A22F8"/>
    <w:rsid w:val="002A24D1"/>
    <w:rsid w:val="002A2A66"/>
    <w:rsid w:val="002A2A68"/>
    <w:rsid w:val="002A2D1B"/>
    <w:rsid w:val="002A2DDE"/>
    <w:rsid w:val="002A2E56"/>
    <w:rsid w:val="002A4D8E"/>
    <w:rsid w:val="002A4E05"/>
    <w:rsid w:val="002A5A41"/>
    <w:rsid w:val="002A5D59"/>
    <w:rsid w:val="002A6C19"/>
    <w:rsid w:val="002A6DFF"/>
    <w:rsid w:val="002A6E53"/>
    <w:rsid w:val="002A6FEB"/>
    <w:rsid w:val="002A700E"/>
    <w:rsid w:val="002A7511"/>
    <w:rsid w:val="002A77E2"/>
    <w:rsid w:val="002A7944"/>
    <w:rsid w:val="002A7BEE"/>
    <w:rsid w:val="002B0209"/>
    <w:rsid w:val="002B0756"/>
    <w:rsid w:val="002B0BF7"/>
    <w:rsid w:val="002B0EDA"/>
    <w:rsid w:val="002B11F7"/>
    <w:rsid w:val="002B12A1"/>
    <w:rsid w:val="002B12C7"/>
    <w:rsid w:val="002B1418"/>
    <w:rsid w:val="002B1515"/>
    <w:rsid w:val="002B1B78"/>
    <w:rsid w:val="002B20BF"/>
    <w:rsid w:val="002B2416"/>
    <w:rsid w:val="002B25EC"/>
    <w:rsid w:val="002B2676"/>
    <w:rsid w:val="002B2C4B"/>
    <w:rsid w:val="002B3662"/>
    <w:rsid w:val="002B3E80"/>
    <w:rsid w:val="002B3F2E"/>
    <w:rsid w:val="002B46DF"/>
    <w:rsid w:val="002B4BCE"/>
    <w:rsid w:val="002B4D33"/>
    <w:rsid w:val="002B5663"/>
    <w:rsid w:val="002B5B4C"/>
    <w:rsid w:val="002B5C5C"/>
    <w:rsid w:val="002B647D"/>
    <w:rsid w:val="002B67E5"/>
    <w:rsid w:val="002B6C15"/>
    <w:rsid w:val="002B7C75"/>
    <w:rsid w:val="002B7F58"/>
    <w:rsid w:val="002C0141"/>
    <w:rsid w:val="002C0761"/>
    <w:rsid w:val="002C08DB"/>
    <w:rsid w:val="002C1C77"/>
    <w:rsid w:val="002C38EA"/>
    <w:rsid w:val="002C4469"/>
    <w:rsid w:val="002C4503"/>
    <w:rsid w:val="002C4786"/>
    <w:rsid w:val="002C4B82"/>
    <w:rsid w:val="002C4E02"/>
    <w:rsid w:val="002C52D3"/>
    <w:rsid w:val="002C56E9"/>
    <w:rsid w:val="002C5861"/>
    <w:rsid w:val="002C58B6"/>
    <w:rsid w:val="002C5A11"/>
    <w:rsid w:val="002C65B9"/>
    <w:rsid w:val="002C70F1"/>
    <w:rsid w:val="002C7266"/>
    <w:rsid w:val="002C73BF"/>
    <w:rsid w:val="002C76A3"/>
    <w:rsid w:val="002C76DC"/>
    <w:rsid w:val="002C7769"/>
    <w:rsid w:val="002C7A36"/>
    <w:rsid w:val="002C7B5E"/>
    <w:rsid w:val="002C7BA2"/>
    <w:rsid w:val="002C7C8F"/>
    <w:rsid w:val="002C7E44"/>
    <w:rsid w:val="002D0162"/>
    <w:rsid w:val="002D1250"/>
    <w:rsid w:val="002D15E2"/>
    <w:rsid w:val="002D298E"/>
    <w:rsid w:val="002D3224"/>
    <w:rsid w:val="002D3E85"/>
    <w:rsid w:val="002D46E1"/>
    <w:rsid w:val="002D4C8E"/>
    <w:rsid w:val="002D54D4"/>
    <w:rsid w:val="002D70DB"/>
    <w:rsid w:val="002D71F0"/>
    <w:rsid w:val="002D73DB"/>
    <w:rsid w:val="002D748D"/>
    <w:rsid w:val="002D76E5"/>
    <w:rsid w:val="002E01FE"/>
    <w:rsid w:val="002E092F"/>
    <w:rsid w:val="002E0B4F"/>
    <w:rsid w:val="002E118E"/>
    <w:rsid w:val="002E1228"/>
    <w:rsid w:val="002E1472"/>
    <w:rsid w:val="002E1549"/>
    <w:rsid w:val="002E2697"/>
    <w:rsid w:val="002E2C0B"/>
    <w:rsid w:val="002E4557"/>
    <w:rsid w:val="002E461B"/>
    <w:rsid w:val="002E48B8"/>
    <w:rsid w:val="002E4A8D"/>
    <w:rsid w:val="002E51AC"/>
    <w:rsid w:val="002E5299"/>
    <w:rsid w:val="002E5312"/>
    <w:rsid w:val="002E546A"/>
    <w:rsid w:val="002E58B2"/>
    <w:rsid w:val="002E677C"/>
    <w:rsid w:val="002E68BA"/>
    <w:rsid w:val="002E724F"/>
    <w:rsid w:val="002E7D27"/>
    <w:rsid w:val="002E7D2E"/>
    <w:rsid w:val="002F0268"/>
    <w:rsid w:val="002F0A50"/>
    <w:rsid w:val="002F0A5F"/>
    <w:rsid w:val="002F11F8"/>
    <w:rsid w:val="002F1216"/>
    <w:rsid w:val="002F1F0B"/>
    <w:rsid w:val="002F2EAF"/>
    <w:rsid w:val="002F3777"/>
    <w:rsid w:val="002F37DC"/>
    <w:rsid w:val="002F48E3"/>
    <w:rsid w:val="002F4B96"/>
    <w:rsid w:val="002F4D23"/>
    <w:rsid w:val="002F4ED3"/>
    <w:rsid w:val="002F5089"/>
    <w:rsid w:val="002F5491"/>
    <w:rsid w:val="002F6121"/>
    <w:rsid w:val="002F68F9"/>
    <w:rsid w:val="002F762C"/>
    <w:rsid w:val="002F7BBF"/>
    <w:rsid w:val="00300BBF"/>
    <w:rsid w:val="00300ED6"/>
    <w:rsid w:val="00301133"/>
    <w:rsid w:val="003021A1"/>
    <w:rsid w:val="0030225B"/>
    <w:rsid w:val="00302879"/>
    <w:rsid w:val="00302A57"/>
    <w:rsid w:val="00302B8F"/>
    <w:rsid w:val="00302DA2"/>
    <w:rsid w:val="00303D04"/>
    <w:rsid w:val="003045AB"/>
    <w:rsid w:val="00304993"/>
    <w:rsid w:val="00305749"/>
    <w:rsid w:val="00306D39"/>
    <w:rsid w:val="00307890"/>
    <w:rsid w:val="003103D7"/>
    <w:rsid w:val="00311233"/>
    <w:rsid w:val="00311E17"/>
    <w:rsid w:val="00311F18"/>
    <w:rsid w:val="003128AD"/>
    <w:rsid w:val="00312E24"/>
    <w:rsid w:val="00313B51"/>
    <w:rsid w:val="00314E47"/>
    <w:rsid w:val="003154A9"/>
    <w:rsid w:val="00315B6C"/>
    <w:rsid w:val="003165A4"/>
    <w:rsid w:val="0031798C"/>
    <w:rsid w:val="003179A7"/>
    <w:rsid w:val="00320A6E"/>
    <w:rsid w:val="00321739"/>
    <w:rsid w:val="00321874"/>
    <w:rsid w:val="00321C3F"/>
    <w:rsid w:val="00321EBA"/>
    <w:rsid w:val="003220E6"/>
    <w:rsid w:val="00322297"/>
    <w:rsid w:val="003233CC"/>
    <w:rsid w:val="00323574"/>
    <w:rsid w:val="003237D5"/>
    <w:rsid w:val="00323804"/>
    <w:rsid w:val="00323E68"/>
    <w:rsid w:val="00324111"/>
    <w:rsid w:val="00324527"/>
    <w:rsid w:val="003245B2"/>
    <w:rsid w:val="00324794"/>
    <w:rsid w:val="00324FEE"/>
    <w:rsid w:val="00325293"/>
    <w:rsid w:val="003255F4"/>
    <w:rsid w:val="00326255"/>
    <w:rsid w:val="003262AC"/>
    <w:rsid w:val="00327395"/>
    <w:rsid w:val="00327B00"/>
    <w:rsid w:val="0033028D"/>
    <w:rsid w:val="003302FA"/>
    <w:rsid w:val="003305BD"/>
    <w:rsid w:val="00330D57"/>
    <w:rsid w:val="00331555"/>
    <w:rsid w:val="00331641"/>
    <w:rsid w:val="003316C5"/>
    <w:rsid w:val="003316C8"/>
    <w:rsid w:val="00331785"/>
    <w:rsid w:val="00331B7C"/>
    <w:rsid w:val="00331C7E"/>
    <w:rsid w:val="00332605"/>
    <w:rsid w:val="00332A0C"/>
    <w:rsid w:val="00332DFB"/>
    <w:rsid w:val="0033355E"/>
    <w:rsid w:val="003342DD"/>
    <w:rsid w:val="00334611"/>
    <w:rsid w:val="00334910"/>
    <w:rsid w:val="00334B7A"/>
    <w:rsid w:val="00334BA2"/>
    <w:rsid w:val="00334F8A"/>
    <w:rsid w:val="003351C3"/>
    <w:rsid w:val="0033556E"/>
    <w:rsid w:val="003366A7"/>
    <w:rsid w:val="00336C9A"/>
    <w:rsid w:val="00337A96"/>
    <w:rsid w:val="00337FD8"/>
    <w:rsid w:val="00340433"/>
    <w:rsid w:val="0034198F"/>
    <w:rsid w:val="00341B56"/>
    <w:rsid w:val="0034212D"/>
    <w:rsid w:val="00342BC9"/>
    <w:rsid w:val="00343F2C"/>
    <w:rsid w:val="003445B2"/>
    <w:rsid w:val="003446B1"/>
    <w:rsid w:val="0034493F"/>
    <w:rsid w:val="003450B3"/>
    <w:rsid w:val="00345269"/>
    <w:rsid w:val="003452BC"/>
    <w:rsid w:val="003452C4"/>
    <w:rsid w:val="00345C74"/>
    <w:rsid w:val="0034616D"/>
    <w:rsid w:val="00347476"/>
    <w:rsid w:val="00347EEB"/>
    <w:rsid w:val="00350505"/>
    <w:rsid w:val="00350D53"/>
    <w:rsid w:val="00350E7C"/>
    <w:rsid w:val="00351590"/>
    <w:rsid w:val="00351597"/>
    <w:rsid w:val="0035188B"/>
    <w:rsid w:val="0035274C"/>
    <w:rsid w:val="0035301D"/>
    <w:rsid w:val="003530D9"/>
    <w:rsid w:val="003538AA"/>
    <w:rsid w:val="0035452D"/>
    <w:rsid w:val="00354563"/>
    <w:rsid w:val="00354B80"/>
    <w:rsid w:val="00355313"/>
    <w:rsid w:val="003556CE"/>
    <w:rsid w:val="003558FC"/>
    <w:rsid w:val="0035762B"/>
    <w:rsid w:val="00357ABC"/>
    <w:rsid w:val="00357D9F"/>
    <w:rsid w:val="00357E6E"/>
    <w:rsid w:val="003609F5"/>
    <w:rsid w:val="00360CAC"/>
    <w:rsid w:val="00361054"/>
    <w:rsid w:val="003612C3"/>
    <w:rsid w:val="003614DA"/>
    <w:rsid w:val="00361807"/>
    <w:rsid w:val="003619E1"/>
    <w:rsid w:val="00362304"/>
    <w:rsid w:val="00362D3A"/>
    <w:rsid w:val="003631E1"/>
    <w:rsid w:val="003639E5"/>
    <w:rsid w:val="00363B86"/>
    <w:rsid w:val="00363DCB"/>
    <w:rsid w:val="00364234"/>
    <w:rsid w:val="00365286"/>
    <w:rsid w:val="003655A0"/>
    <w:rsid w:val="003657A0"/>
    <w:rsid w:val="00365B1C"/>
    <w:rsid w:val="00367799"/>
    <w:rsid w:val="00367A65"/>
    <w:rsid w:val="00370073"/>
    <w:rsid w:val="00370CB8"/>
    <w:rsid w:val="00370D6C"/>
    <w:rsid w:val="00370E20"/>
    <w:rsid w:val="00371B4E"/>
    <w:rsid w:val="00372321"/>
    <w:rsid w:val="0037280F"/>
    <w:rsid w:val="00372831"/>
    <w:rsid w:val="00372B5A"/>
    <w:rsid w:val="0037308D"/>
    <w:rsid w:val="00373141"/>
    <w:rsid w:val="003739D2"/>
    <w:rsid w:val="00373B7C"/>
    <w:rsid w:val="0037404A"/>
    <w:rsid w:val="00374852"/>
    <w:rsid w:val="003749BC"/>
    <w:rsid w:val="00374F71"/>
    <w:rsid w:val="00375923"/>
    <w:rsid w:val="00375C91"/>
    <w:rsid w:val="00376150"/>
    <w:rsid w:val="0037673D"/>
    <w:rsid w:val="003770FF"/>
    <w:rsid w:val="003775C5"/>
    <w:rsid w:val="003810C2"/>
    <w:rsid w:val="00381148"/>
    <w:rsid w:val="00381209"/>
    <w:rsid w:val="00381373"/>
    <w:rsid w:val="0038158B"/>
    <w:rsid w:val="00381D32"/>
    <w:rsid w:val="0038239A"/>
    <w:rsid w:val="003825B4"/>
    <w:rsid w:val="00384CB4"/>
    <w:rsid w:val="0038549D"/>
    <w:rsid w:val="00385C44"/>
    <w:rsid w:val="00386521"/>
    <w:rsid w:val="00386566"/>
    <w:rsid w:val="003874D9"/>
    <w:rsid w:val="003875B9"/>
    <w:rsid w:val="0038760B"/>
    <w:rsid w:val="00387C5D"/>
    <w:rsid w:val="00391C22"/>
    <w:rsid w:val="00391C78"/>
    <w:rsid w:val="00391EC9"/>
    <w:rsid w:val="00391ED6"/>
    <w:rsid w:val="00391EF4"/>
    <w:rsid w:val="00392D04"/>
    <w:rsid w:val="0039314F"/>
    <w:rsid w:val="003944F5"/>
    <w:rsid w:val="00395FF9"/>
    <w:rsid w:val="0039627C"/>
    <w:rsid w:val="003965CB"/>
    <w:rsid w:val="0039697C"/>
    <w:rsid w:val="0039740E"/>
    <w:rsid w:val="00397ABB"/>
    <w:rsid w:val="003A0CFF"/>
    <w:rsid w:val="003A1CD9"/>
    <w:rsid w:val="003A1CE6"/>
    <w:rsid w:val="003A2A25"/>
    <w:rsid w:val="003A33A0"/>
    <w:rsid w:val="003A40DF"/>
    <w:rsid w:val="003A4970"/>
    <w:rsid w:val="003A49FA"/>
    <w:rsid w:val="003A5455"/>
    <w:rsid w:val="003A77D7"/>
    <w:rsid w:val="003A7BA3"/>
    <w:rsid w:val="003B11D3"/>
    <w:rsid w:val="003B2A23"/>
    <w:rsid w:val="003B3A9F"/>
    <w:rsid w:val="003B4323"/>
    <w:rsid w:val="003B499D"/>
    <w:rsid w:val="003B4D2E"/>
    <w:rsid w:val="003B4DCD"/>
    <w:rsid w:val="003B4DEF"/>
    <w:rsid w:val="003B5181"/>
    <w:rsid w:val="003B5936"/>
    <w:rsid w:val="003B655F"/>
    <w:rsid w:val="003B6FAF"/>
    <w:rsid w:val="003B7DBB"/>
    <w:rsid w:val="003C0AED"/>
    <w:rsid w:val="003C0BD5"/>
    <w:rsid w:val="003C0FF5"/>
    <w:rsid w:val="003C1359"/>
    <w:rsid w:val="003C13E7"/>
    <w:rsid w:val="003C1545"/>
    <w:rsid w:val="003C1F21"/>
    <w:rsid w:val="003C2557"/>
    <w:rsid w:val="003C2EF5"/>
    <w:rsid w:val="003C31EF"/>
    <w:rsid w:val="003C3D55"/>
    <w:rsid w:val="003C47DE"/>
    <w:rsid w:val="003C4895"/>
    <w:rsid w:val="003C4CEC"/>
    <w:rsid w:val="003C4E9B"/>
    <w:rsid w:val="003C4F5E"/>
    <w:rsid w:val="003C65B5"/>
    <w:rsid w:val="003C6707"/>
    <w:rsid w:val="003C731A"/>
    <w:rsid w:val="003D0228"/>
    <w:rsid w:val="003D075C"/>
    <w:rsid w:val="003D090B"/>
    <w:rsid w:val="003D09A9"/>
    <w:rsid w:val="003D1171"/>
    <w:rsid w:val="003D17A8"/>
    <w:rsid w:val="003D1FDF"/>
    <w:rsid w:val="003D24E6"/>
    <w:rsid w:val="003D2DE6"/>
    <w:rsid w:val="003D2EF8"/>
    <w:rsid w:val="003D33E6"/>
    <w:rsid w:val="003D38CE"/>
    <w:rsid w:val="003D3BF3"/>
    <w:rsid w:val="003D3C2F"/>
    <w:rsid w:val="003D42EF"/>
    <w:rsid w:val="003D491A"/>
    <w:rsid w:val="003D499C"/>
    <w:rsid w:val="003D53C9"/>
    <w:rsid w:val="003D576E"/>
    <w:rsid w:val="003D5877"/>
    <w:rsid w:val="003D59AA"/>
    <w:rsid w:val="003D5C4A"/>
    <w:rsid w:val="003D63DE"/>
    <w:rsid w:val="003D6816"/>
    <w:rsid w:val="003D6886"/>
    <w:rsid w:val="003D7197"/>
    <w:rsid w:val="003D7562"/>
    <w:rsid w:val="003D7716"/>
    <w:rsid w:val="003D7F86"/>
    <w:rsid w:val="003E0335"/>
    <w:rsid w:val="003E0490"/>
    <w:rsid w:val="003E066A"/>
    <w:rsid w:val="003E069E"/>
    <w:rsid w:val="003E0B36"/>
    <w:rsid w:val="003E18C0"/>
    <w:rsid w:val="003E1CA7"/>
    <w:rsid w:val="003E1F45"/>
    <w:rsid w:val="003E215A"/>
    <w:rsid w:val="003E21B8"/>
    <w:rsid w:val="003E2830"/>
    <w:rsid w:val="003E2A9F"/>
    <w:rsid w:val="003E448B"/>
    <w:rsid w:val="003E4B39"/>
    <w:rsid w:val="003E4C66"/>
    <w:rsid w:val="003E5635"/>
    <w:rsid w:val="003E5A80"/>
    <w:rsid w:val="003E611A"/>
    <w:rsid w:val="003E61C3"/>
    <w:rsid w:val="003E6746"/>
    <w:rsid w:val="003E6761"/>
    <w:rsid w:val="003E67B2"/>
    <w:rsid w:val="003E732D"/>
    <w:rsid w:val="003E7412"/>
    <w:rsid w:val="003F0239"/>
    <w:rsid w:val="003F0BD0"/>
    <w:rsid w:val="003F10C6"/>
    <w:rsid w:val="003F211E"/>
    <w:rsid w:val="003F22F3"/>
    <w:rsid w:val="003F2952"/>
    <w:rsid w:val="003F36A3"/>
    <w:rsid w:val="003F40B8"/>
    <w:rsid w:val="003F4AE0"/>
    <w:rsid w:val="003F52E8"/>
    <w:rsid w:val="003F536B"/>
    <w:rsid w:val="003F55BD"/>
    <w:rsid w:val="003F5E0A"/>
    <w:rsid w:val="003F62A6"/>
    <w:rsid w:val="003F68CE"/>
    <w:rsid w:val="003F73CB"/>
    <w:rsid w:val="003F7B97"/>
    <w:rsid w:val="003F7BBE"/>
    <w:rsid w:val="003F7EF2"/>
    <w:rsid w:val="003F7F00"/>
    <w:rsid w:val="00400AA9"/>
    <w:rsid w:val="00400F61"/>
    <w:rsid w:val="004010B0"/>
    <w:rsid w:val="004021EF"/>
    <w:rsid w:val="004025EF"/>
    <w:rsid w:val="00402B59"/>
    <w:rsid w:val="00402B7E"/>
    <w:rsid w:val="00402BB5"/>
    <w:rsid w:val="00403FAD"/>
    <w:rsid w:val="004041DC"/>
    <w:rsid w:val="00404AA8"/>
    <w:rsid w:val="00404FD7"/>
    <w:rsid w:val="00405574"/>
    <w:rsid w:val="00405978"/>
    <w:rsid w:val="00405F23"/>
    <w:rsid w:val="0040642A"/>
    <w:rsid w:val="004068D7"/>
    <w:rsid w:val="00407E02"/>
    <w:rsid w:val="00407EC5"/>
    <w:rsid w:val="00407FC5"/>
    <w:rsid w:val="00410851"/>
    <w:rsid w:val="00410F18"/>
    <w:rsid w:val="0041199E"/>
    <w:rsid w:val="00412187"/>
    <w:rsid w:val="0041247A"/>
    <w:rsid w:val="00412F68"/>
    <w:rsid w:val="00413823"/>
    <w:rsid w:val="00413842"/>
    <w:rsid w:val="004139C7"/>
    <w:rsid w:val="00413E71"/>
    <w:rsid w:val="004146E8"/>
    <w:rsid w:val="0041536E"/>
    <w:rsid w:val="00415F2C"/>
    <w:rsid w:val="00416C87"/>
    <w:rsid w:val="00417273"/>
    <w:rsid w:val="004179BF"/>
    <w:rsid w:val="004204B1"/>
    <w:rsid w:val="00420721"/>
    <w:rsid w:val="00420FAA"/>
    <w:rsid w:val="004219B6"/>
    <w:rsid w:val="004221CE"/>
    <w:rsid w:val="004221F1"/>
    <w:rsid w:val="00422C95"/>
    <w:rsid w:val="00422FD5"/>
    <w:rsid w:val="0042319C"/>
    <w:rsid w:val="0042326B"/>
    <w:rsid w:val="004233C6"/>
    <w:rsid w:val="004233D5"/>
    <w:rsid w:val="0042375C"/>
    <w:rsid w:val="00423C79"/>
    <w:rsid w:val="00423DC3"/>
    <w:rsid w:val="0042477F"/>
    <w:rsid w:val="0042554C"/>
    <w:rsid w:val="0042678A"/>
    <w:rsid w:val="00426CAA"/>
    <w:rsid w:val="00426ED0"/>
    <w:rsid w:val="00426F3A"/>
    <w:rsid w:val="00427348"/>
    <w:rsid w:val="004277EE"/>
    <w:rsid w:val="0043182D"/>
    <w:rsid w:val="0043198D"/>
    <w:rsid w:val="00431D47"/>
    <w:rsid w:val="00431DB2"/>
    <w:rsid w:val="00432ABD"/>
    <w:rsid w:val="004339FF"/>
    <w:rsid w:val="00433D2D"/>
    <w:rsid w:val="004343E0"/>
    <w:rsid w:val="00434F9A"/>
    <w:rsid w:val="00435542"/>
    <w:rsid w:val="004356BD"/>
    <w:rsid w:val="00435A03"/>
    <w:rsid w:val="00435B21"/>
    <w:rsid w:val="004371C9"/>
    <w:rsid w:val="004374EA"/>
    <w:rsid w:val="00437A66"/>
    <w:rsid w:val="00437B73"/>
    <w:rsid w:val="00437E6A"/>
    <w:rsid w:val="004400AB"/>
    <w:rsid w:val="00440147"/>
    <w:rsid w:val="004404BE"/>
    <w:rsid w:val="00440633"/>
    <w:rsid w:val="00440CE8"/>
    <w:rsid w:val="00441258"/>
    <w:rsid w:val="004429D5"/>
    <w:rsid w:val="00442E25"/>
    <w:rsid w:val="00443738"/>
    <w:rsid w:val="00443995"/>
    <w:rsid w:val="00443C94"/>
    <w:rsid w:val="00444495"/>
    <w:rsid w:val="00444B18"/>
    <w:rsid w:val="00444F28"/>
    <w:rsid w:val="0044527A"/>
    <w:rsid w:val="00445366"/>
    <w:rsid w:val="004458CE"/>
    <w:rsid w:val="00446076"/>
    <w:rsid w:val="0044668E"/>
    <w:rsid w:val="004469C6"/>
    <w:rsid w:val="00446BA6"/>
    <w:rsid w:val="00446C0A"/>
    <w:rsid w:val="00447299"/>
    <w:rsid w:val="0045058E"/>
    <w:rsid w:val="004508E8"/>
    <w:rsid w:val="00450B30"/>
    <w:rsid w:val="00450C8E"/>
    <w:rsid w:val="00450FE3"/>
    <w:rsid w:val="004511A3"/>
    <w:rsid w:val="004511DB"/>
    <w:rsid w:val="0045148E"/>
    <w:rsid w:val="004517D1"/>
    <w:rsid w:val="00452143"/>
    <w:rsid w:val="00452D2D"/>
    <w:rsid w:val="00452E74"/>
    <w:rsid w:val="00452FE0"/>
    <w:rsid w:val="004530C9"/>
    <w:rsid w:val="004531DA"/>
    <w:rsid w:val="00453383"/>
    <w:rsid w:val="0045338A"/>
    <w:rsid w:val="004535E4"/>
    <w:rsid w:val="004550EA"/>
    <w:rsid w:val="00455709"/>
    <w:rsid w:val="00455A36"/>
    <w:rsid w:val="00456111"/>
    <w:rsid w:val="00456C3B"/>
    <w:rsid w:val="004571BE"/>
    <w:rsid w:val="004576FF"/>
    <w:rsid w:val="00460CD3"/>
    <w:rsid w:val="00461749"/>
    <w:rsid w:val="0046339A"/>
    <w:rsid w:val="004634C3"/>
    <w:rsid w:val="004639A3"/>
    <w:rsid w:val="00464023"/>
    <w:rsid w:val="00464C8F"/>
    <w:rsid w:val="00465990"/>
    <w:rsid w:val="00465C3A"/>
    <w:rsid w:val="00466AF9"/>
    <w:rsid w:val="00466D22"/>
    <w:rsid w:val="0046753C"/>
    <w:rsid w:val="004703B6"/>
    <w:rsid w:val="00470A1E"/>
    <w:rsid w:val="00470C2D"/>
    <w:rsid w:val="00471339"/>
    <w:rsid w:val="004716A9"/>
    <w:rsid w:val="00471C87"/>
    <w:rsid w:val="00472311"/>
    <w:rsid w:val="00472794"/>
    <w:rsid w:val="00472FE8"/>
    <w:rsid w:val="00474521"/>
    <w:rsid w:val="0047503F"/>
    <w:rsid w:val="00475150"/>
    <w:rsid w:val="00476325"/>
    <w:rsid w:val="0048001E"/>
    <w:rsid w:val="004800FC"/>
    <w:rsid w:val="004803A6"/>
    <w:rsid w:val="00481430"/>
    <w:rsid w:val="00481531"/>
    <w:rsid w:val="00481CA0"/>
    <w:rsid w:val="004830AF"/>
    <w:rsid w:val="0048384A"/>
    <w:rsid w:val="00484044"/>
    <w:rsid w:val="00484947"/>
    <w:rsid w:val="004849E8"/>
    <w:rsid w:val="00484E43"/>
    <w:rsid w:val="004856CE"/>
    <w:rsid w:val="004857CE"/>
    <w:rsid w:val="00486055"/>
    <w:rsid w:val="0048613C"/>
    <w:rsid w:val="00486541"/>
    <w:rsid w:val="0048693D"/>
    <w:rsid w:val="004870E9"/>
    <w:rsid w:val="00487381"/>
    <w:rsid w:val="004878F1"/>
    <w:rsid w:val="00490074"/>
    <w:rsid w:val="0049128C"/>
    <w:rsid w:val="00491725"/>
    <w:rsid w:val="004924C1"/>
    <w:rsid w:val="0049277E"/>
    <w:rsid w:val="004927B4"/>
    <w:rsid w:val="00492DE4"/>
    <w:rsid w:val="00493876"/>
    <w:rsid w:val="0049406D"/>
    <w:rsid w:val="00494702"/>
    <w:rsid w:val="00494AF2"/>
    <w:rsid w:val="00494AF4"/>
    <w:rsid w:val="00495D32"/>
    <w:rsid w:val="004969D1"/>
    <w:rsid w:val="00496BA7"/>
    <w:rsid w:val="00496F7F"/>
    <w:rsid w:val="00497C3B"/>
    <w:rsid w:val="004A0084"/>
    <w:rsid w:val="004A0163"/>
    <w:rsid w:val="004A0D44"/>
    <w:rsid w:val="004A11D6"/>
    <w:rsid w:val="004A1AA6"/>
    <w:rsid w:val="004A1B84"/>
    <w:rsid w:val="004A2AB4"/>
    <w:rsid w:val="004A321E"/>
    <w:rsid w:val="004A324E"/>
    <w:rsid w:val="004A401F"/>
    <w:rsid w:val="004A467E"/>
    <w:rsid w:val="004A492F"/>
    <w:rsid w:val="004A5907"/>
    <w:rsid w:val="004A5DE7"/>
    <w:rsid w:val="004B03E8"/>
    <w:rsid w:val="004B05A0"/>
    <w:rsid w:val="004B067C"/>
    <w:rsid w:val="004B15AE"/>
    <w:rsid w:val="004B1623"/>
    <w:rsid w:val="004B191F"/>
    <w:rsid w:val="004B1A0D"/>
    <w:rsid w:val="004B1AC9"/>
    <w:rsid w:val="004B1F42"/>
    <w:rsid w:val="004B3366"/>
    <w:rsid w:val="004B386E"/>
    <w:rsid w:val="004B3BA8"/>
    <w:rsid w:val="004B4BF0"/>
    <w:rsid w:val="004B4F51"/>
    <w:rsid w:val="004B500C"/>
    <w:rsid w:val="004B5CD8"/>
    <w:rsid w:val="004B6C55"/>
    <w:rsid w:val="004B7186"/>
    <w:rsid w:val="004C038A"/>
    <w:rsid w:val="004C07AD"/>
    <w:rsid w:val="004C17D3"/>
    <w:rsid w:val="004C4CF3"/>
    <w:rsid w:val="004C6491"/>
    <w:rsid w:val="004C6823"/>
    <w:rsid w:val="004C68CD"/>
    <w:rsid w:val="004C6A7F"/>
    <w:rsid w:val="004C6DFE"/>
    <w:rsid w:val="004C6F3E"/>
    <w:rsid w:val="004C7E03"/>
    <w:rsid w:val="004D012C"/>
    <w:rsid w:val="004D0326"/>
    <w:rsid w:val="004D05DD"/>
    <w:rsid w:val="004D06B0"/>
    <w:rsid w:val="004D0E59"/>
    <w:rsid w:val="004D0F0B"/>
    <w:rsid w:val="004D11B9"/>
    <w:rsid w:val="004D1657"/>
    <w:rsid w:val="004D1A19"/>
    <w:rsid w:val="004D25C3"/>
    <w:rsid w:val="004D3E2A"/>
    <w:rsid w:val="004D42B6"/>
    <w:rsid w:val="004D461D"/>
    <w:rsid w:val="004D4733"/>
    <w:rsid w:val="004D4906"/>
    <w:rsid w:val="004D4F90"/>
    <w:rsid w:val="004D53D9"/>
    <w:rsid w:val="004D54C5"/>
    <w:rsid w:val="004D554F"/>
    <w:rsid w:val="004D56D6"/>
    <w:rsid w:val="004D5B1C"/>
    <w:rsid w:val="004D618D"/>
    <w:rsid w:val="004D6B97"/>
    <w:rsid w:val="004D7B7E"/>
    <w:rsid w:val="004D7C39"/>
    <w:rsid w:val="004E0435"/>
    <w:rsid w:val="004E0507"/>
    <w:rsid w:val="004E0673"/>
    <w:rsid w:val="004E088D"/>
    <w:rsid w:val="004E0D71"/>
    <w:rsid w:val="004E12A4"/>
    <w:rsid w:val="004E1E86"/>
    <w:rsid w:val="004E239B"/>
    <w:rsid w:val="004E3AF6"/>
    <w:rsid w:val="004E4208"/>
    <w:rsid w:val="004E4368"/>
    <w:rsid w:val="004E4AF7"/>
    <w:rsid w:val="004E570D"/>
    <w:rsid w:val="004E5BD8"/>
    <w:rsid w:val="004E61A3"/>
    <w:rsid w:val="004E6621"/>
    <w:rsid w:val="004E6686"/>
    <w:rsid w:val="004E69CE"/>
    <w:rsid w:val="004E750E"/>
    <w:rsid w:val="004E7825"/>
    <w:rsid w:val="004E7A82"/>
    <w:rsid w:val="004F05B2"/>
    <w:rsid w:val="004F10D6"/>
    <w:rsid w:val="004F1E24"/>
    <w:rsid w:val="004F20DB"/>
    <w:rsid w:val="004F2607"/>
    <w:rsid w:val="004F26AC"/>
    <w:rsid w:val="004F3497"/>
    <w:rsid w:val="004F3515"/>
    <w:rsid w:val="004F3A72"/>
    <w:rsid w:val="004F5B61"/>
    <w:rsid w:val="004F5FA0"/>
    <w:rsid w:val="004F62CD"/>
    <w:rsid w:val="004F6E94"/>
    <w:rsid w:val="004F795B"/>
    <w:rsid w:val="0050031A"/>
    <w:rsid w:val="00500F19"/>
    <w:rsid w:val="005011C0"/>
    <w:rsid w:val="00501999"/>
    <w:rsid w:val="00501FE9"/>
    <w:rsid w:val="0050291B"/>
    <w:rsid w:val="00503EC5"/>
    <w:rsid w:val="00504696"/>
    <w:rsid w:val="00504911"/>
    <w:rsid w:val="00504D8A"/>
    <w:rsid w:val="005057BB"/>
    <w:rsid w:val="0050597A"/>
    <w:rsid w:val="0050599B"/>
    <w:rsid w:val="00506C24"/>
    <w:rsid w:val="00507071"/>
    <w:rsid w:val="00510075"/>
    <w:rsid w:val="00510510"/>
    <w:rsid w:val="00511352"/>
    <w:rsid w:val="005113A3"/>
    <w:rsid w:val="00511BA4"/>
    <w:rsid w:val="005123D7"/>
    <w:rsid w:val="00512A7D"/>
    <w:rsid w:val="00512A8C"/>
    <w:rsid w:val="00513955"/>
    <w:rsid w:val="00513D44"/>
    <w:rsid w:val="00513FE1"/>
    <w:rsid w:val="00514067"/>
    <w:rsid w:val="0051443D"/>
    <w:rsid w:val="005147DB"/>
    <w:rsid w:val="00514850"/>
    <w:rsid w:val="00514A66"/>
    <w:rsid w:val="00515076"/>
    <w:rsid w:val="00515B27"/>
    <w:rsid w:val="0051604F"/>
    <w:rsid w:val="00516644"/>
    <w:rsid w:val="00517425"/>
    <w:rsid w:val="00517A9A"/>
    <w:rsid w:val="00520498"/>
    <w:rsid w:val="00520C17"/>
    <w:rsid w:val="00521494"/>
    <w:rsid w:val="005220FC"/>
    <w:rsid w:val="0052271B"/>
    <w:rsid w:val="00522923"/>
    <w:rsid w:val="00522985"/>
    <w:rsid w:val="005229C5"/>
    <w:rsid w:val="0052343A"/>
    <w:rsid w:val="005234D6"/>
    <w:rsid w:val="00523A37"/>
    <w:rsid w:val="005245EB"/>
    <w:rsid w:val="005255F0"/>
    <w:rsid w:val="00527FB3"/>
    <w:rsid w:val="00530007"/>
    <w:rsid w:val="00530027"/>
    <w:rsid w:val="00530FEB"/>
    <w:rsid w:val="00531E16"/>
    <w:rsid w:val="00531E1D"/>
    <w:rsid w:val="00531FB6"/>
    <w:rsid w:val="00532125"/>
    <w:rsid w:val="00532177"/>
    <w:rsid w:val="00532539"/>
    <w:rsid w:val="00532557"/>
    <w:rsid w:val="00532B33"/>
    <w:rsid w:val="00532D54"/>
    <w:rsid w:val="0053383F"/>
    <w:rsid w:val="0053396C"/>
    <w:rsid w:val="00533AD8"/>
    <w:rsid w:val="00534094"/>
    <w:rsid w:val="00534A3C"/>
    <w:rsid w:val="00535426"/>
    <w:rsid w:val="0053590E"/>
    <w:rsid w:val="00537707"/>
    <w:rsid w:val="00537DFA"/>
    <w:rsid w:val="005405B9"/>
    <w:rsid w:val="00541591"/>
    <w:rsid w:val="00541EA3"/>
    <w:rsid w:val="0054248D"/>
    <w:rsid w:val="005428D3"/>
    <w:rsid w:val="00542B44"/>
    <w:rsid w:val="00542C62"/>
    <w:rsid w:val="0054329A"/>
    <w:rsid w:val="005437B1"/>
    <w:rsid w:val="00543E00"/>
    <w:rsid w:val="00544189"/>
    <w:rsid w:val="00544391"/>
    <w:rsid w:val="00544455"/>
    <w:rsid w:val="0054486F"/>
    <w:rsid w:val="005448DB"/>
    <w:rsid w:val="00544DD1"/>
    <w:rsid w:val="0054533E"/>
    <w:rsid w:val="00545ED9"/>
    <w:rsid w:val="00545FC0"/>
    <w:rsid w:val="005460AE"/>
    <w:rsid w:val="0054658E"/>
    <w:rsid w:val="0055079E"/>
    <w:rsid w:val="00550A29"/>
    <w:rsid w:val="00551A1A"/>
    <w:rsid w:val="00551C52"/>
    <w:rsid w:val="00551EB4"/>
    <w:rsid w:val="005527D0"/>
    <w:rsid w:val="00552CBD"/>
    <w:rsid w:val="00552E71"/>
    <w:rsid w:val="00552F7E"/>
    <w:rsid w:val="00553479"/>
    <w:rsid w:val="00554388"/>
    <w:rsid w:val="00554A51"/>
    <w:rsid w:val="00554ACC"/>
    <w:rsid w:val="00556E60"/>
    <w:rsid w:val="00560B4F"/>
    <w:rsid w:val="0056115A"/>
    <w:rsid w:val="00561A2A"/>
    <w:rsid w:val="00562558"/>
    <w:rsid w:val="00562BFC"/>
    <w:rsid w:val="00563400"/>
    <w:rsid w:val="0056341E"/>
    <w:rsid w:val="0056495A"/>
    <w:rsid w:val="00564B8C"/>
    <w:rsid w:val="00564D31"/>
    <w:rsid w:val="00565364"/>
    <w:rsid w:val="005665F5"/>
    <w:rsid w:val="00566CA7"/>
    <w:rsid w:val="00566ECF"/>
    <w:rsid w:val="00567C3D"/>
    <w:rsid w:val="00567DFA"/>
    <w:rsid w:val="0057019D"/>
    <w:rsid w:val="00570755"/>
    <w:rsid w:val="005719CC"/>
    <w:rsid w:val="00571A1A"/>
    <w:rsid w:val="005728B4"/>
    <w:rsid w:val="00572B71"/>
    <w:rsid w:val="00572C04"/>
    <w:rsid w:val="00572E81"/>
    <w:rsid w:val="00573B6F"/>
    <w:rsid w:val="00574067"/>
    <w:rsid w:val="0057459D"/>
    <w:rsid w:val="005749CC"/>
    <w:rsid w:val="005751DD"/>
    <w:rsid w:val="00575566"/>
    <w:rsid w:val="00576111"/>
    <w:rsid w:val="0057669E"/>
    <w:rsid w:val="00576D0C"/>
    <w:rsid w:val="00577208"/>
    <w:rsid w:val="005772AE"/>
    <w:rsid w:val="00577AB0"/>
    <w:rsid w:val="005808DF"/>
    <w:rsid w:val="005809D7"/>
    <w:rsid w:val="00581791"/>
    <w:rsid w:val="00581AD5"/>
    <w:rsid w:val="00582180"/>
    <w:rsid w:val="005821B3"/>
    <w:rsid w:val="00583141"/>
    <w:rsid w:val="005835F0"/>
    <w:rsid w:val="00583694"/>
    <w:rsid w:val="00583B6D"/>
    <w:rsid w:val="00583FAC"/>
    <w:rsid w:val="00584482"/>
    <w:rsid w:val="00585298"/>
    <w:rsid w:val="00586BAF"/>
    <w:rsid w:val="005871A9"/>
    <w:rsid w:val="00587F36"/>
    <w:rsid w:val="0059014E"/>
    <w:rsid w:val="00590B19"/>
    <w:rsid w:val="00590C50"/>
    <w:rsid w:val="00590D29"/>
    <w:rsid w:val="005910B9"/>
    <w:rsid w:val="00591643"/>
    <w:rsid w:val="005917D2"/>
    <w:rsid w:val="00592134"/>
    <w:rsid w:val="00592EDB"/>
    <w:rsid w:val="00593BA6"/>
    <w:rsid w:val="00593BAA"/>
    <w:rsid w:val="005946F8"/>
    <w:rsid w:val="005953C0"/>
    <w:rsid w:val="00595E81"/>
    <w:rsid w:val="005960CE"/>
    <w:rsid w:val="005961FC"/>
    <w:rsid w:val="00596406"/>
    <w:rsid w:val="005969CC"/>
    <w:rsid w:val="00596D74"/>
    <w:rsid w:val="00596FDB"/>
    <w:rsid w:val="0059758F"/>
    <w:rsid w:val="00597DB5"/>
    <w:rsid w:val="005A0BA3"/>
    <w:rsid w:val="005A0CA3"/>
    <w:rsid w:val="005A1B0E"/>
    <w:rsid w:val="005A2217"/>
    <w:rsid w:val="005A36C4"/>
    <w:rsid w:val="005A3814"/>
    <w:rsid w:val="005A3B35"/>
    <w:rsid w:val="005A44F9"/>
    <w:rsid w:val="005A48D9"/>
    <w:rsid w:val="005A5F37"/>
    <w:rsid w:val="005B0C59"/>
    <w:rsid w:val="005B15C6"/>
    <w:rsid w:val="005B1D20"/>
    <w:rsid w:val="005B1D6D"/>
    <w:rsid w:val="005B235E"/>
    <w:rsid w:val="005B26C4"/>
    <w:rsid w:val="005B2EC2"/>
    <w:rsid w:val="005B2EC6"/>
    <w:rsid w:val="005B38D6"/>
    <w:rsid w:val="005B4059"/>
    <w:rsid w:val="005B4D56"/>
    <w:rsid w:val="005B4EB8"/>
    <w:rsid w:val="005B50AC"/>
    <w:rsid w:val="005B5A1A"/>
    <w:rsid w:val="005B5D6C"/>
    <w:rsid w:val="005B6175"/>
    <w:rsid w:val="005B6283"/>
    <w:rsid w:val="005B6B32"/>
    <w:rsid w:val="005B720D"/>
    <w:rsid w:val="005B7225"/>
    <w:rsid w:val="005B75A0"/>
    <w:rsid w:val="005B7F79"/>
    <w:rsid w:val="005C030D"/>
    <w:rsid w:val="005C032D"/>
    <w:rsid w:val="005C0905"/>
    <w:rsid w:val="005C0A8F"/>
    <w:rsid w:val="005C19FD"/>
    <w:rsid w:val="005C1A8B"/>
    <w:rsid w:val="005C26F4"/>
    <w:rsid w:val="005C2939"/>
    <w:rsid w:val="005C3C7D"/>
    <w:rsid w:val="005C3CF2"/>
    <w:rsid w:val="005C545B"/>
    <w:rsid w:val="005C5EA1"/>
    <w:rsid w:val="005C7783"/>
    <w:rsid w:val="005C7BA6"/>
    <w:rsid w:val="005D0C45"/>
    <w:rsid w:val="005D0EA9"/>
    <w:rsid w:val="005D1506"/>
    <w:rsid w:val="005D1B0B"/>
    <w:rsid w:val="005D1BC9"/>
    <w:rsid w:val="005D1E33"/>
    <w:rsid w:val="005D26C0"/>
    <w:rsid w:val="005D2ED4"/>
    <w:rsid w:val="005D3935"/>
    <w:rsid w:val="005D4AEA"/>
    <w:rsid w:val="005D5616"/>
    <w:rsid w:val="005D5641"/>
    <w:rsid w:val="005D63FE"/>
    <w:rsid w:val="005D6530"/>
    <w:rsid w:val="005D6F35"/>
    <w:rsid w:val="005D6F62"/>
    <w:rsid w:val="005D7ADF"/>
    <w:rsid w:val="005D7B2A"/>
    <w:rsid w:val="005D7BB3"/>
    <w:rsid w:val="005D7CD1"/>
    <w:rsid w:val="005E126D"/>
    <w:rsid w:val="005E2FC1"/>
    <w:rsid w:val="005E305E"/>
    <w:rsid w:val="005E3093"/>
    <w:rsid w:val="005E3C63"/>
    <w:rsid w:val="005E48AB"/>
    <w:rsid w:val="005E4961"/>
    <w:rsid w:val="005E4EC8"/>
    <w:rsid w:val="005E54D2"/>
    <w:rsid w:val="005E7391"/>
    <w:rsid w:val="005E7ED7"/>
    <w:rsid w:val="005F004E"/>
    <w:rsid w:val="005F00B5"/>
    <w:rsid w:val="005F0AB0"/>
    <w:rsid w:val="005F1454"/>
    <w:rsid w:val="005F1BCB"/>
    <w:rsid w:val="005F1D01"/>
    <w:rsid w:val="005F1E22"/>
    <w:rsid w:val="005F21C2"/>
    <w:rsid w:val="005F2367"/>
    <w:rsid w:val="005F27FF"/>
    <w:rsid w:val="005F306A"/>
    <w:rsid w:val="005F35E6"/>
    <w:rsid w:val="005F4655"/>
    <w:rsid w:val="005F4E02"/>
    <w:rsid w:val="005F5A0A"/>
    <w:rsid w:val="005F603B"/>
    <w:rsid w:val="005F6108"/>
    <w:rsid w:val="005F6139"/>
    <w:rsid w:val="005F6530"/>
    <w:rsid w:val="005F6AE9"/>
    <w:rsid w:val="005F6FFE"/>
    <w:rsid w:val="005F77C2"/>
    <w:rsid w:val="00600412"/>
    <w:rsid w:val="00600663"/>
    <w:rsid w:val="006006FB"/>
    <w:rsid w:val="00600F92"/>
    <w:rsid w:val="00601378"/>
    <w:rsid w:val="00601CDA"/>
    <w:rsid w:val="00602647"/>
    <w:rsid w:val="00602991"/>
    <w:rsid w:val="006039CD"/>
    <w:rsid w:val="00603EEB"/>
    <w:rsid w:val="00604033"/>
    <w:rsid w:val="00604339"/>
    <w:rsid w:val="006044A5"/>
    <w:rsid w:val="00604EF6"/>
    <w:rsid w:val="0060592E"/>
    <w:rsid w:val="006063C4"/>
    <w:rsid w:val="00606722"/>
    <w:rsid w:val="00606D09"/>
    <w:rsid w:val="00610C3F"/>
    <w:rsid w:val="00610C4E"/>
    <w:rsid w:val="00611365"/>
    <w:rsid w:val="0061141B"/>
    <w:rsid w:val="006116FC"/>
    <w:rsid w:val="0061197F"/>
    <w:rsid w:val="00611D30"/>
    <w:rsid w:val="00612E56"/>
    <w:rsid w:val="00612F71"/>
    <w:rsid w:val="006132C1"/>
    <w:rsid w:val="0061332F"/>
    <w:rsid w:val="00613415"/>
    <w:rsid w:val="0061364B"/>
    <w:rsid w:val="00613BCC"/>
    <w:rsid w:val="006143A3"/>
    <w:rsid w:val="006157C1"/>
    <w:rsid w:val="00615BB9"/>
    <w:rsid w:val="00615F8E"/>
    <w:rsid w:val="006163BA"/>
    <w:rsid w:val="00616553"/>
    <w:rsid w:val="006166C1"/>
    <w:rsid w:val="00616AD0"/>
    <w:rsid w:val="00616CC0"/>
    <w:rsid w:val="00617633"/>
    <w:rsid w:val="00617DCE"/>
    <w:rsid w:val="006207FF"/>
    <w:rsid w:val="0062198A"/>
    <w:rsid w:val="00621BFF"/>
    <w:rsid w:val="00622840"/>
    <w:rsid w:val="00622A2C"/>
    <w:rsid w:val="00622CB2"/>
    <w:rsid w:val="006239FA"/>
    <w:rsid w:val="00623C7D"/>
    <w:rsid w:val="006257F8"/>
    <w:rsid w:val="006258C4"/>
    <w:rsid w:val="00625F2D"/>
    <w:rsid w:val="006264ED"/>
    <w:rsid w:val="00627107"/>
    <w:rsid w:val="0062736D"/>
    <w:rsid w:val="0063049E"/>
    <w:rsid w:val="00630528"/>
    <w:rsid w:val="00630D9C"/>
    <w:rsid w:val="00630EFE"/>
    <w:rsid w:val="00631129"/>
    <w:rsid w:val="0063143A"/>
    <w:rsid w:val="0063153F"/>
    <w:rsid w:val="00631A01"/>
    <w:rsid w:val="00632449"/>
    <w:rsid w:val="00632B08"/>
    <w:rsid w:val="00632C63"/>
    <w:rsid w:val="00633091"/>
    <w:rsid w:val="0063345D"/>
    <w:rsid w:val="00633763"/>
    <w:rsid w:val="00633AC5"/>
    <w:rsid w:val="00633DB3"/>
    <w:rsid w:val="006340BB"/>
    <w:rsid w:val="00634EB2"/>
    <w:rsid w:val="006360CC"/>
    <w:rsid w:val="00636398"/>
    <w:rsid w:val="00636C34"/>
    <w:rsid w:val="00636EBC"/>
    <w:rsid w:val="00637964"/>
    <w:rsid w:val="00637B7A"/>
    <w:rsid w:val="00637BAC"/>
    <w:rsid w:val="00640443"/>
    <w:rsid w:val="00640E0E"/>
    <w:rsid w:val="006414EA"/>
    <w:rsid w:val="0064150A"/>
    <w:rsid w:val="006419D9"/>
    <w:rsid w:val="0064242A"/>
    <w:rsid w:val="00642C9A"/>
    <w:rsid w:val="00642F0A"/>
    <w:rsid w:val="00643B27"/>
    <w:rsid w:val="0064436C"/>
    <w:rsid w:val="00644E69"/>
    <w:rsid w:val="006452CA"/>
    <w:rsid w:val="00645443"/>
    <w:rsid w:val="00645899"/>
    <w:rsid w:val="0064590D"/>
    <w:rsid w:val="00645942"/>
    <w:rsid w:val="00646632"/>
    <w:rsid w:val="00647810"/>
    <w:rsid w:val="00650C56"/>
    <w:rsid w:val="00651DED"/>
    <w:rsid w:val="00652AD4"/>
    <w:rsid w:val="00652C3A"/>
    <w:rsid w:val="006532D4"/>
    <w:rsid w:val="006539F3"/>
    <w:rsid w:val="00653B9E"/>
    <w:rsid w:val="00653FB5"/>
    <w:rsid w:val="006540A6"/>
    <w:rsid w:val="00654C7A"/>
    <w:rsid w:val="00654D08"/>
    <w:rsid w:val="00655762"/>
    <w:rsid w:val="00655848"/>
    <w:rsid w:val="00655A4F"/>
    <w:rsid w:val="006568DD"/>
    <w:rsid w:val="00657323"/>
    <w:rsid w:val="0065780F"/>
    <w:rsid w:val="00657C8D"/>
    <w:rsid w:val="00660255"/>
    <w:rsid w:val="0066154C"/>
    <w:rsid w:val="00661C15"/>
    <w:rsid w:val="006626C2"/>
    <w:rsid w:val="006630E2"/>
    <w:rsid w:val="00663144"/>
    <w:rsid w:val="006634D0"/>
    <w:rsid w:val="006642C0"/>
    <w:rsid w:val="00664A47"/>
    <w:rsid w:val="006652D0"/>
    <w:rsid w:val="006657ED"/>
    <w:rsid w:val="006659A7"/>
    <w:rsid w:val="0066604F"/>
    <w:rsid w:val="00666189"/>
    <w:rsid w:val="006667D5"/>
    <w:rsid w:val="00666A35"/>
    <w:rsid w:val="00666A9F"/>
    <w:rsid w:val="0066743C"/>
    <w:rsid w:val="00667A6B"/>
    <w:rsid w:val="00667E4A"/>
    <w:rsid w:val="006701D6"/>
    <w:rsid w:val="006702EA"/>
    <w:rsid w:val="006704F8"/>
    <w:rsid w:val="006708A2"/>
    <w:rsid w:val="00670CC1"/>
    <w:rsid w:val="006716B8"/>
    <w:rsid w:val="00671F5B"/>
    <w:rsid w:val="00672670"/>
    <w:rsid w:val="006729A5"/>
    <w:rsid w:val="00672CB4"/>
    <w:rsid w:val="0067323B"/>
    <w:rsid w:val="00673CC2"/>
    <w:rsid w:val="00674052"/>
    <w:rsid w:val="0067524B"/>
    <w:rsid w:val="00675472"/>
    <w:rsid w:val="00675770"/>
    <w:rsid w:val="00675C83"/>
    <w:rsid w:val="00676096"/>
    <w:rsid w:val="00676440"/>
    <w:rsid w:val="00676F00"/>
    <w:rsid w:val="00677A9C"/>
    <w:rsid w:val="00677AC0"/>
    <w:rsid w:val="00677CDD"/>
    <w:rsid w:val="00677F3C"/>
    <w:rsid w:val="0068098E"/>
    <w:rsid w:val="00680E4C"/>
    <w:rsid w:val="00681245"/>
    <w:rsid w:val="00681325"/>
    <w:rsid w:val="006820F4"/>
    <w:rsid w:val="00682A66"/>
    <w:rsid w:val="00682D68"/>
    <w:rsid w:val="00682F03"/>
    <w:rsid w:val="006839D8"/>
    <w:rsid w:val="00683D7C"/>
    <w:rsid w:val="0068434A"/>
    <w:rsid w:val="00684380"/>
    <w:rsid w:val="00684BF4"/>
    <w:rsid w:val="00684F1F"/>
    <w:rsid w:val="00686100"/>
    <w:rsid w:val="0068616B"/>
    <w:rsid w:val="00686D54"/>
    <w:rsid w:val="00687160"/>
    <w:rsid w:val="006913B8"/>
    <w:rsid w:val="0069193D"/>
    <w:rsid w:val="00691DB5"/>
    <w:rsid w:val="00691E36"/>
    <w:rsid w:val="00692015"/>
    <w:rsid w:val="006931B6"/>
    <w:rsid w:val="006939BD"/>
    <w:rsid w:val="00693C7C"/>
    <w:rsid w:val="00693D04"/>
    <w:rsid w:val="00693E1A"/>
    <w:rsid w:val="00694B56"/>
    <w:rsid w:val="00694D60"/>
    <w:rsid w:val="00694E90"/>
    <w:rsid w:val="00695210"/>
    <w:rsid w:val="00697206"/>
    <w:rsid w:val="006A0E17"/>
    <w:rsid w:val="006A160F"/>
    <w:rsid w:val="006A2156"/>
    <w:rsid w:val="006A21E0"/>
    <w:rsid w:val="006A303C"/>
    <w:rsid w:val="006A3767"/>
    <w:rsid w:val="006A3D18"/>
    <w:rsid w:val="006A4BCB"/>
    <w:rsid w:val="006A508A"/>
    <w:rsid w:val="006A541B"/>
    <w:rsid w:val="006A5846"/>
    <w:rsid w:val="006A67D4"/>
    <w:rsid w:val="006A7230"/>
    <w:rsid w:val="006A7D85"/>
    <w:rsid w:val="006B00DB"/>
    <w:rsid w:val="006B05AF"/>
    <w:rsid w:val="006B0CFB"/>
    <w:rsid w:val="006B0FD6"/>
    <w:rsid w:val="006B1145"/>
    <w:rsid w:val="006B1F8F"/>
    <w:rsid w:val="006B20B1"/>
    <w:rsid w:val="006B258B"/>
    <w:rsid w:val="006B2FCA"/>
    <w:rsid w:val="006B335A"/>
    <w:rsid w:val="006B33BE"/>
    <w:rsid w:val="006B3713"/>
    <w:rsid w:val="006B3A47"/>
    <w:rsid w:val="006B3A4D"/>
    <w:rsid w:val="006B3E55"/>
    <w:rsid w:val="006B40FA"/>
    <w:rsid w:val="006B426F"/>
    <w:rsid w:val="006B4E9C"/>
    <w:rsid w:val="006B5056"/>
    <w:rsid w:val="006B530C"/>
    <w:rsid w:val="006B6365"/>
    <w:rsid w:val="006B6E41"/>
    <w:rsid w:val="006B70D0"/>
    <w:rsid w:val="006B74B0"/>
    <w:rsid w:val="006B759F"/>
    <w:rsid w:val="006B76E3"/>
    <w:rsid w:val="006B7ECB"/>
    <w:rsid w:val="006C0236"/>
    <w:rsid w:val="006C0952"/>
    <w:rsid w:val="006C0996"/>
    <w:rsid w:val="006C149B"/>
    <w:rsid w:val="006C14B3"/>
    <w:rsid w:val="006C1B03"/>
    <w:rsid w:val="006C1FFA"/>
    <w:rsid w:val="006C25E1"/>
    <w:rsid w:val="006C26BA"/>
    <w:rsid w:val="006C26F9"/>
    <w:rsid w:val="006C2739"/>
    <w:rsid w:val="006C277E"/>
    <w:rsid w:val="006C2EB8"/>
    <w:rsid w:val="006C2EFC"/>
    <w:rsid w:val="006C30C9"/>
    <w:rsid w:val="006C3974"/>
    <w:rsid w:val="006C4DE0"/>
    <w:rsid w:val="006C5507"/>
    <w:rsid w:val="006C65E4"/>
    <w:rsid w:val="006C7665"/>
    <w:rsid w:val="006D115A"/>
    <w:rsid w:val="006D1293"/>
    <w:rsid w:val="006D16D2"/>
    <w:rsid w:val="006D2286"/>
    <w:rsid w:val="006D3051"/>
    <w:rsid w:val="006D3A4B"/>
    <w:rsid w:val="006D3DFA"/>
    <w:rsid w:val="006D430B"/>
    <w:rsid w:val="006D5076"/>
    <w:rsid w:val="006D60F4"/>
    <w:rsid w:val="006D6342"/>
    <w:rsid w:val="006D645F"/>
    <w:rsid w:val="006D6C3B"/>
    <w:rsid w:val="006D7708"/>
    <w:rsid w:val="006D7F72"/>
    <w:rsid w:val="006E0732"/>
    <w:rsid w:val="006E0F3F"/>
    <w:rsid w:val="006E1443"/>
    <w:rsid w:val="006E19C4"/>
    <w:rsid w:val="006E1F0C"/>
    <w:rsid w:val="006E21F9"/>
    <w:rsid w:val="006E354E"/>
    <w:rsid w:val="006E3A06"/>
    <w:rsid w:val="006E42B6"/>
    <w:rsid w:val="006E47EA"/>
    <w:rsid w:val="006E62CD"/>
    <w:rsid w:val="006E6B4D"/>
    <w:rsid w:val="006E6E70"/>
    <w:rsid w:val="006E7591"/>
    <w:rsid w:val="006F0F98"/>
    <w:rsid w:val="006F1666"/>
    <w:rsid w:val="006F28A4"/>
    <w:rsid w:val="006F2BE6"/>
    <w:rsid w:val="006F2DC4"/>
    <w:rsid w:val="006F3039"/>
    <w:rsid w:val="006F3370"/>
    <w:rsid w:val="006F3767"/>
    <w:rsid w:val="006F3916"/>
    <w:rsid w:val="006F4793"/>
    <w:rsid w:val="006F47D2"/>
    <w:rsid w:val="006F53C6"/>
    <w:rsid w:val="006F5CE4"/>
    <w:rsid w:val="006F61FE"/>
    <w:rsid w:val="006F6347"/>
    <w:rsid w:val="006F65BD"/>
    <w:rsid w:val="006F681D"/>
    <w:rsid w:val="006F6FB9"/>
    <w:rsid w:val="006F725A"/>
    <w:rsid w:val="006F7540"/>
    <w:rsid w:val="006F775D"/>
    <w:rsid w:val="006F7798"/>
    <w:rsid w:val="006F79D6"/>
    <w:rsid w:val="006F7F80"/>
    <w:rsid w:val="0070001B"/>
    <w:rsid w:val="007007F7"/>
    <w:rsid w:val="00700B7A"/>
    <w:rsid w:val="007013A8"/>
    <w:rsid w:val="00701A45"/>
    <w:rsid w:val="007033A5"/>
    <w:rsid w:val="00703719"/>
    <w:rsid w:val="00703B87"/>
    <w:rsid w:val="00703BA4"/>
    <w:rsid w:val="007042B2"/>
    <w:rsid w:val="007046FA"/>
    <w:rsid w:val="00705D47"/>
    <w:rsid w:val="00706720"/>
    <w:rsid w:val="00707338"/>
    <w:rsid w:val="00707616"/>
    <w:rsid w:val="00707821"/>
    <w:rsid w:val="00707D25"/>
    <w:rsid w:val="007102C4"/>
    <w:rsid w:val="00710B83"/>
    <w:rsid w:val="00711042"/>
    <w:rsid w:val="007111CA"/>
    <w:rsid w:val="007118C7"/>
    <w:rsid w:val="00711C95"/>
    <w:rsid w:val="00713100"/>
    <w:rsid w:val="00713330"/>
    <w:rsid w:val="007133FA"/>
    <w:rsid w:val="0071341B"/>
    <w:rsid w:val="007136D1"/>
    <w:rsid w:val="007137AC"/>
    <w:rsid w:val="00713A0B"/>
    <w:rsid w:val="0071462C"/>
    <w:rsid w:val="007152AA"/>
    <w:rsid w:val="00715933"/>
    <w:rsid w:val="00716709"/>
    <w:rsid w:val="00716861"/>
    <w:rsid w:val="00716DBD"/>
    <w:rsid w:val="00717071"/>
    <w:rsid w:val="007176F0"/>
    <w:rsid w:val="0071779B"/>
    <w:rsid w:val="0072159E"/>
    <w:rsid w:val="00721DD6"/>
    <w:rsid w:val="00721E3F"/>
    <w:rsid w:val="007223E4"/>
    <w:rsid w:val="0072246F"/>
    <w:rsid w:val="00722619"/>
    <w:rsid w:val="00723249"/>
    <w:rsid w:val="007232EA"/>
    <w:rsid w:val="00724382"/>
    <w:rsid w:val="007251C6"/>
    <w:rsid w:val="0072559A"/>
    <w:rsid w:val="007255EF"/>
    <w:rsid w:val="007258D8"/>
    <w:rsid w:val="00725A58"/>
    <w:rsid w:val="0072609D"/>
    <w:rsid w:val="00726276"/>
    <w:rsid w:val="007266CF"/>
    <w:rsid w:val="0072679B"/>
    <w:rsid w:val="00726C59"/>
    <w:rsid w:val="00727352"/>
    <w:rsid w:val="00727A04"/>
    <w:rsid w:val="00727F2E"/>
    <w:rsid w:val="00730163"/>
    <w:rsid w:val="007304D4"/>
    <w:rsid w:val="007325AF"/>
    <w:rsid w:val="00732761"/>
    <w:rsid w:val="007327E8"/>
    <w:rsid w:val="00732D75"/>
    <w:rsid w:val="007333A4"/>
    <w:rsid w:val="00733EDE"/>
    <w:rsid w:val="00734081"/>
    <w:rsid w:val="0073459C"/>
    <w:rsid w:val="007347B2"/>
    <w:rsid w:val="00734988"/>
    <w:rsid w:val="0073595B"/>
    <w:rsid w:val="00735AE8"/>
    <w:rsid w:val="00736683"/>
    <w:rsid w:val="007366B7"/>
    <w:rsid w:val="007369D7"/>
    <w:rsid w:val="0073747B"/>
    <w:rsid w:val="00737844"/>
    <w:rsid w:val="007378F0"/>
    <w:rsid w:val="007379D1"/>
    <w:rsid w:val="00737BB6"/>
    <w:rsid w:val="00740247"/>
    <w:rsid w:val="007408F3"/>
    <w:rsid w:val="00740E84"/>
    <w:rsid w:val="00741C95"/>
    <w:rsid w:val="00741FA6"/>
    <w:rsid w:val="007421F6"/>
    <w:rsid w:val="007424FA"/>
    <w:rsid w:val="007431CF"/>
    <w:rsid w:val="007433FB"/>
    <w:rsid w:val="00744C19"/>
    <w:rsid w:val="00744D2A"/>
    <w:rsid w:val="00745922"/>
    <w:rsid w:val="00745E5C"/>
    <w:rsid w:val="007462FD"/>
    <w:rsid w:val="007463D5"/>
    <w:rsid w:val="007469E4"/>
    <w:rsid w:val="00746CDF"/>
    <w:rsid w:val="00747105"/>
    <w:rsid w:val="00747BE3"/>
    <w:rsid w:val="0075030F"/>
    <w:rsid w:val="007504ED"/>
    <w:rsid w:val="00750ABA"/>
    <w:rsid w:val="00750AE8"/>
    <w:rsid w:val="00751856"/>
    <w:rsid w:val="00751980"/>
    <w:rsid w:val="00752153"/>
    <w:rsid w:val="007527C6"/>
    <w:rsid w:val="00752879"/>
    <w:rsid w:val="00752942"/>
    <w:rsid w:val="00753486"/>
    <w:rsid w:val="00753820"/>
    <w:rsid w:val="00753974"/>
    <w:rsid w:val="00753980"/>
    <w:rsid w:val="00753E21"/>
    <w:rsid w:val="00754C16"/>
    <w:rsid w:val="00755351"/>
    <w:rsid w:val="00755847"/>
    <w:rsid w:val="00755BA0"/>
    <w:rsid w:val="007561B4"/>
    <w:rsid w:val="007566DA"/>
    <w:rsid w:val="00756CD6"/>
    <w:rsid w:val="007574C4"/>
    <w:rsid w:val="00757FD5"/>
    <w:rsid w:val="0076029A"/>
    <w:rsid w:val="0076073E"/>
    <w:rsid w:val="00761BFD"/>
    <w:rsid w:val="00761C0E"/>
    <w:rsid w:val="00762AE8"/>
    <w:rsid w:val="00762E8D"/>
    <w:rsid w:val="007630D7"/>
    <w:rsid w:val="00763EF6"/>
    <w:rsid w:val="00764169"/>
    <w:rsid w:val="00764978"/>
    <w:rsid w:val="00764A82"/>
    <w:rsid w:val="00764C3A"/>
    <w:rsid w:val="00765E00"/>
    <w:rsid w:val="0076631C"/>
    <w:rsid w:val="007665BC"/>
    <w:rsid w:val="00767112"/>
    <w:rsid w:val="0076784A"/>
    <w:rsid w:val="00770A6F"/>
    <w:rsid w:val="0077147C"/>
    <w:rsid w:val="007716CC"/>
    <w:rsid w:val="007716FF"/>
    <w:rsid w:val="00771CC0"/>
    <w:rsid w:val="00772014"/>
    <w:rsid w:val="007721B8"/>
    <w:rsid w:val="007721EE"/>
    <w:rsid w:val="007725D0"/>
    <w:rsid w:val="007725F8"/>
    <w:rsid w:val="00773582"/>
    <w:rsid w:val="00773B90"/>
    <w:rsid w:val="0077424A"/>
    <w:rsid w:val="00774348"/>
    <w:rsid w:val="00774964"/>
    <w:rsid w:val="00775048"/>
    <w:rsid w:val="00775757"/>
    <w:rsid w:val="00775EE9"/>
    <w:rsid w:val="0077644E"/>
    <w:rsid w:val="00776B66"/>
    <w:rsid w:val="0077787E"/>
    <w:rsid w:val="00777F1A"/>
    <w:rsid w:val="007814F1"/>
    <w:rsid w:val="0078171C"/>
    <w:rsid w:val="00781920"/>
    <w:rsid w:val="00782BE5"/>
    <w:rsid w:val="00782C0A"/>
    <w:rsid w:val="00782C51"/>
    <w:rsid w:val="007846FB"/>
    <w:rsid w:val="00785023"/>
    <w:rsid w:val="00785D9F"/>
    <w:rsid w:val="00785E53"/>
    <w:rsid w:val="007863FC"/>
    <w:rsid w:val="0078679C"/>
    <w:rsid w:val="007876F9"/>
    <w:rsid w:val="007900AE"/>
    <w:rsid w:val="00790B26"/>
    <w:rsid w:val="00790FC3"/>
    <w:rsid w:val="007919F0"/>
    <w:rsid w:val="00791A2C"/>
    <w:rsid w:val="00792B51"/>
    <w:rsid w:val="00792E73"/>
    <w:rsid w:val="00793354"/>
    <w:rsid w:val="007935BC"/>
    <w:rsid w:val="00793B11"/>
    <w:rsid w:val="00794766"/>
    <w:rsid w:val="00794B6D"/>
    <w:rsid w:val="00794C95"/>
    <w:rsid w:val="00794DFC"/>
    <w:rsid w:val="0079535F"/>
    <w:rsid w:val="00795809"/>
    <w:rsid w:val="007964AB"/>
    <w:rsid w:val="007968F9"/>
    <w:rsid w:val="00796A59"/>
    <w:rsid w:val="00797106"/>
    <w:rsid w:val="00797871"/>
    <w:rsid w:val="0079791C"/>
    <w:rsid w:val="00797C77"/>
    <w:rsid w:val="007A022F"/>
    <w:rsid w:val="007A09A0"/>
    <w:rsid w:val="007A1252"/>
    <w:rsid w:val="007A1583"/>
    <w:rsid w:val="007A2076"/>
    <w:rsid w:val="007A2609"/>
    <w:rsid w:val="007A2679"/>
    <w:rsid w:val="007A2BE4"/>
    <w:rsid w:val="007A4361"/>
    <w:rsid w:val="007A48E5"/>
    <w:rsid w:val="007A59D4"/>
    <w:rsid w:val="007A62D0"/>
    <w:rsid w:val="007A6C07"/>
    <w:rsid w:val="007B093D"/>
    <w:rsid w:val="007B151D"/>
    <w:rsid w:val="007B15BD"/>
    <w:rsid w:val="007B17CE"/>
    <w:rsid w:val="007B324A"/>
    <w:rsid w:val="007B35E9"/>
    <w:rsid w:val="007B3664"/>
    <w:rsid w:val="007B3D39"/>
    <w:rsid w:val="007B5859"/>
    <w:rsid w:val="007B5989"/>
    <w:rsid w:val="007B5AA2"/>
    <w:rsid w:val="007B5B37"/>
    <w:rsid w:val="007B5B74"/>
    <w:rsid w:val="007B611B"/>
    <w:rsid w:val="007B63FE"/>
    <w:rsid w:val="007B67FA"/>
    <w:rsid w:val="007B6FCD"/>
    <w:rsid w:val="007B7CCB"/>
    <w:rsid w:val="007C024B"/>
    <w:rsid w:val="007C0870"/>
    <w:rsid w:val="007C1122"/>
    <w:rsid w:val="007C2638"/>
    <w:rsid w:val="007C3341"/>
    <w:rsid w:val="007C35F2"/>
    <w:rsid w:val="007C376D"/>
    <w:rsid w:val="007C3826"/>
    <w:rsid w:val="007C39C6"/>
    <w:rsid w:val="007C55BA"/>
    <w:rsid w:val="007C5648"/>
    <w:rsid w:val="007C6CD3"/>
    <w:rsid w:val="007C6E8B"/>
    <w:rsid w:val="007C7C3D"/>
    <w:rsid w:val="007D00BC"/>
    <w:rsid w:val="007D12AD"/>
    <w:rsid w:val="007D173E"/>
    <w:rsid w:val="007D1832"/>
    <w:rsid w:val="007D1A3B"/>
    <w:rsid w:val="007D1E60"/>
    <w:rsid w:val="007D2042"/>
    <w:rsid w:val="007D237B"/>
    <w:rsid w:val="007D338C"/>
    <w:rsid w:val="007D35A6"/>
    <w:rsid w:val="007D44E8"/>
    <w:rsid w:val="007D4600"/>
    <w:rsid w:val="007D4AB1"/>
    <w:rsid w:val="007D53A4"/>
    <w:rsid w:val="007D5586"/>
    <w:rsid w:val="007D5BA8"/>
    <w:rsid w:val="007D5CB0"/>
    <w:rsid w:val="007D5DBD"/>
    <w:rsid w:val="007D606C"/>
    <w:rsid w:val="007D6E38"/>
    <w:rsid w:val="007D76F0"/>
    <w:rsid w:val="007E00C3"/>
    <w:rsid w:val="007E0539"/>
    <w:rsid w:val="007E16CE"/>
    <w:rsid w:val="007E2079"/>
    <w:rsid w:val="007E27C9"/>
    <w:rsid w:val="007E40D5"/>
    <w:rsid w:val="007E4240"/>
    <w:rsid w:val="007E571D"/>
    <w:rsid w:val="007E5A19"/>
    <w:rsid w:val="007E5B53"/>
    <w:rsid w:val="007E613C"/>
    <w:rsid w:val="007E613E"/>
    <w:rsid w:val="007E63AB"/>
    <w:rsid w:val="007E64DB"/>
    <w:rsid w:val="007E654D"/>
    <w:rsid w:val="007E661F"/>
    <w:rsid w:val="007E6780"/>
    <w:rsid w:val="007E6DB6"/>
    <w:rsid w:val="007E6DDD"/>
    <w:rsid w:val="007E708B"/>
    <w:rsid w:val="007E70DF"/>
    <w:rsid w:val="007E7820"/>
    <w:rsid w:val="007F00D4"/>
    <w:rsid w:val="007F0E6F"/>
    <w:rsid w:val="007F1C8B"/>
    <w:rsid w:val="007F1E26"/>
    <w:rsid w:val="007F2557"/>
    <w:rsid w:val="007F285F"/>
    <w:rsid w:val="007F289F"/>
    <w:rsid w:val="007F28A1"/>
    <w:rsid w:val="007F2B12"/>
    <w:rsid w:val="007F3332"/>
    <w:rsid w:val="007F3355"/>
    <w:rsid w:val="007F3FFB"/>
    <w:rsid w:val="007F44BB"/>
    <w:rsid w:val="007F483A"/>
    <w:rsid w:val="007F4CD8"/>
    <w:rsid w:val="007F4FEC"/>
    <w:rsid w:val="007F56A7"/>
    <w:rsid w:val="007F6D5F"/>
    <w:rsid w:val="007F7672"/>
    <w:rsid w:val="0080063A"/>
    <w:rsid w:val="00800F68"/>
    <w:rsid w:val="00801031"/>
    <w:rsid w:val="00801B89"/>
    <w:rsid w:val="00802779"/>
    <w:rsid w:val="008027BC"/>
    <w:rsid w:val="00802A86"/>
    <w:rsid w:val="00802BC2"/>
    <w:rsid w:val="00802DDB"/>
    <w:rsid w:val="00802F1F"/>
    <w:rsid w:val="0080320A"/>
    <w:rsid w:val="008034F3"/>
    <w:rsid w:val="008038BF"/>
    <w:rsid w:val="00803C52"/>
    <w:rsid w:val="0080563E"/>
    <w:rsid w:val="008056EF"/>
    <w:rsid w:val="00805DBC"/>
    <w:rsid w:val="008064DB"/>
    <w:rsid w:val="0080650C"/>
    <w:rsid w:val="00806666"/>
    <w:rsid w:val="00806A1D"/>
    <w:rsid w:val="00807CEB"/>
    <w:rsid w:val="00807D94"/>
    <w:rsid w:val="0081058F"/>
    <w:rsid w:val="008106D7"/>
    <w:rsid w:val="00811C1D"/>
    <w:rsid w:val="00812BF4"/>
    <w:rsid w:val="00813AC9"/>
    <w:rsid w:val="00813B45"/>
    <w:rsid w:val="0081412A"/>
    <w:rsid w:val="008144AE"/>
    <w:rsid w:val="00814DDA"/>
    <w:rsid w:val="0081564A"/>
    <w:rsid w:val="0081732C"/>
    <w:rsid w:val="00817BBF"/>
    <w:rsid w:val="00817C66"/>
    <w:rsid w:val="0082085F"/>
    <w:rsid w:val="0082092B"/>
    <w:rsid w:val="00820C6D"/>
    <w:rsid w:val="00821746"/>
    <w:rsid w:val="008227D5"/>
    <w:rsid w:val="0082289A"/>
    <w:rsid w:val="0082316E"/>
    <w:rsid w:val="0082343C"/>
    <w:rsid w:val="00823E6F"/>
    <w:rsid w:val="00824DE9"/>
    <w:rsid w:val="00825B68"/>
    <w:rsid w:val="0082609D"/>
    <w:rsid w:val="008260B1"/>
    <w:rsid w:val="008265FB"/>
    <w:rsid w:val="00826AAE"/>
    <w:rsid w:val="0082752B"/>
    <w:rsid w:val="008275CF"/>
    <w:rsid w:val="00827E93"/>
    <w:rsid w:val="00830969"/>
    <w:rsid w:val="00830D62"/>
    <w:rsid w:val="008327F8"/>
    <w:rsid w:val="008328F9"/>
    <w:rsid w:val="00832D46"/>
    <w:rsid w:val="008340CE"/>
    <w:rsid w:val="00834266"/>
    <w:rsid w:val="008345AA"/>
    <w:rsid w:val="00834FC8"/>
    <w:rsid w:val="00835E3C"/>
    <w:rsid w:val="00836746"/>
    <w:rsid w:val="00837699"/>
    <w:rsid w:val="008378C1"/>
    <w:rsid w:val="00837FF6"/>
    <w:rsid w:val="008400FC"/>
    <w:rsid w:val="0084030F"/>
    <w:rsid w:val="00840759"/>
    <w:rsid w:val="008410BD"/>
    <w:rsid w:val="00842473"/>
    <w:rsid w:val="00842605"/>
    <w:rsid w:val="0084269A"/>
    <w:rsid w:val="0084269B"/>
    <w:rsid w:val="0084273F"/>
    <w:rsid w:val="00843138"/>
    <w:rsid w:val="00843760"/>
    <w:rsid w:val="00843A1D"/>
    <w:rsid w:val="00843ABC"/>
    <w:rsid w:val="00843C81"/>
    <w:rsid w:val="0084520E"/>
    <w:rsid w:val="00845FEF"/>
    <w:rsid w:val="00846266"/>
    <w:rsid w:val="008466F2"/>
    <w:rsid w:val="00846B64"/>
    <w:rsid w:val="00846D84"/>
    <w:rsid w:val="00847332"/>
    <w:rsid w:val="00847D59"/>
    <w:rsid w:val="00850A6F"/>
    <w:rsid w:val="00850D09"/>
    <w:rsid w:val="00850DDF"/>
    <w:rsid w:val="00850E7D"/>
    <w:rsid w:val="00850F4D"/>
    <w:rsid w:val="00851191"/>
    <w:rsid w:val="008517FD"/>
    <w:rsid w:val="00851AE5"/>
    <w:rsid w:val="00852CA5"/>
    <w:rsid w:val="0085308C"/>
    <w:rsid w:val="00853E19"/>
    <w:rsid w:val="0085429F"/>
    <w:rsid w:val="0085504C"/>
    <w:rsid w:val="008554FC"/>
    <w:rsid w:val="00855CA3"/>
    <w:rsid w:val="00855E3F"/>
    <w:rsid w:val="0085673B"/>
    <w:rsid w:val="008569CF"/>
    <w:rsid w:val="00856A36"/>
    <w:rsid w:val="00856E54"/>
    <w:rsid w:val="00857058"/>
    <w:rsid w:val="008578AE"/>
    <w:rsid w:val="00857A96"/>
    <w:rsid w:val="00857DE5"/>
    <w:rsid w:val="008600F3"/>
    <w:rsid w:val="00860278"/>
    <w:rsid w:val="00860297"/>
    <w:rsid w:val="00861123"/>
    <w:rsid w:val="00861916"/>
    <w:rsid w:val="00861BB2"/>
    <w:rsid w:val="00863BEF"/>
    <w:rsid w:val="00863CC0"/>
    <w:rsid w:val="0086402D"/>
    <w:rsid w:val="0086444B"/>
    <w:rsid w:val="0086444D"/>
    <w:rsid w:val="008649CE"/>
    <w:rsid w:val="00864BDB"/>
    <w:rsid w:val="00864E64"/>
    <w:rsid w:val="00864F61"/>
    <w:rsid w:val="008651AF"/>
    <w:rsid w:val="00865208"/>
    <w:rsid w:val="00865957"/>
    <w:rsid w:val="00865A76"/>
    <w:rsid w:val="008666E8"/>
    <w:rsid w:val="0086674D"/>
    <w:rsid w:val="00867B28"/>
    <w:rsid w:val="00867BF4"/>
    <w:rsid w:val="00867DDF"/>
    <w:rsid w:val="00870168"/>
    <w:rsid w:val="00870335"/>
    <w:rsid w:val="008706D0"/>
    <w:rsid w:val="00870FFA"/>
    <w:rsid w:val="00871320"/>
    <w:rsid w:val="0087203A"/>
    <w:rsid w:val="008720F4"/>
    <w:rsid w:val="00872960"/>
    <w:rsid w:val="008729F6"/>
    <w:rsid w:val="00872A1A"/>
    <w:rsid w:val="00872DE1"/>
    <w:rsid w:val="00872F41"/>
    <w:rsid w:val="0087329C"/>
    <w:rsid w:val="008737F4"/>
    <w:rsid w:val="008738CA"/>
    <w:rsid w:val="008749FC"/>
    <w:rsid w:val="00874EDC"/>
    <w:rsid w:val="008752BC"/>
    <w:rsid w:val="008753F3"/>
    <w:rsid w:val="0087757B"/>
    <w:rsid w:val="00877EF2"/>
    <w:rsid w:val="00880BB7"/>
    <w:rsid w:val="00881938"/>
    <w:rsid w:val="00881B4E"/>
    <w:rsid w:val="0088231D"/>
    <w:rsid w:val="008829AE"/>
    <w:rsid w:val="008838F0"/>
    <w:rsid w:val="00883904"/>
    <w:rsid w:val="00883A0C"/>
    <w:rsid w:val="00883C20"/>
    <w:rsid w:val="00884222"/>
    <w:rsid w:val="00884677"/>
    <w:rsid w:val="008859AD"/>
    <w:rsid w:val="00885D70"/>
    <w:rsid w:val="008860AF"/>
    <w:rsid w:val="00886B34"/>
    <w:rsid w:val="00886F01"/>
    <w:rsid w:val="008871B4"/>
    <w:rsid w:val="008871CD"/>
    <w:rsid w:val="00887BCE"/>
    <w:rsid w:val="008902D3"/>
    <w:rsid w:val="00890E15"/>
    <w:rsid w:val="00891B65"/>
    <w:rsid w:val="00891C0D"/>
    <w:rsid w:val="00892964"/>
    <w:rsid w:val="008930D9"/>
    <w:rsid w:val="008932CA"/>
    <w:rsid w:val="0089342D"/>
    <w:rsid w:val="00894C96"/>
    <w:rsid w:val="00895593"/>
    <w:rsid w:val="0089560D"/>
    <w:rsid w:val="0089636A"/>
    <w:rsid w:val="00896570"/>
    <w:rsid w:val="008967A8"/>
    <w:rsid w:val="00896829"/>
    <w:rsid w:val="00896E23"/>
    <w:rsid w:val="008978FE"/>
    <w:rsid w:val="008A0422"/>
    <w:rsid w:val="008A08CE"/>
    <w:rsid w:val="008A0B68"/>
    <w:rsid w:val="008A0E93"/>
    <w:rsid w:val="008A3454"/>
    <w:rsid w:val="008A3575"/>
    <w:rsid w:val="008A3698"/>
    <w:rsid w:val="008A490F"/>
    <w:rsid w:val="008A4EBF"/>
    <w:rsid w:val="008A5C47"/>
    <w:rsid w:val="008A60E7"/>
    <w:rsid w:val="008A647C"/>
    <w:rsid w:val="008A6A95"/>
    <w:rsid w:val="008A7137"/>
    <w:rsid w:val="008A732A"/>
    <w:rsid w:val="008A764F"/>
    <w:rsid w:val="008A7C84"/>
    <w:rsid w:val="008B030E"/>
    <w:rsid w:val="008B03EA"/>
    <w:rsid w:val="008B0C10"/>
    <w:rsid w:val="008B1950"/>
    <w:rsid w:val="008B2366"/>
    <w:rsid w:val="008B23C5"/>
    <w:rsid w:val="008B2CE4"/>
    <w:rsid w:val="008B3C6D"/>
    <w:rsid w:val="008B49B8"/>
    <w:rsid w:val="008B4FEE"/>
    <w:rsid w:val="008B58CB"/>
    <w:rsid w:val="008B5AE9"/>
    <w:rsid w:val="008B616C"/>
    <w:rsid w:val="008B63D8"/>
    <w:rsid w:val="008B75ED"/>
    <w:rsid w:val="008B7673"/>
    <w:rsid w:val="008B76DC"/>
    <w:rsid w:val="008B78DE"/>
    <w:rsid w:val="008C0D6C"/>
    <w:rsid w:val="008C0FD5"/>
    <w:rsid w:val="008C1254"/>
    <w:rsid w:val="008C1C0C"/>
    <w:rsid w:val="008C2C39"/>
    <w:rsid w:val="008C32C6"/>
    <w:rsid w:val="008C3467"/>
    <w:rsid w:val="008C383E"/>
    <w:rsid w:val="008C3C8C"/>
    <w:rsid w:val="008C4293"/>
    <w:rsid w:val="008C4980"/>
    <w:rsid w:val="008C6835"/>
    <w:rsid w:val="008C68B0"/>
    <w:rsid w:val="008C7185"/>
    <w:rsid w:val="008D044D"/>
    <w:rsid w:val="008D04C4"/>
    <w:rsid w:val="008D06C5"/>
    <w:rsid w:val="008D0985"/>
    <w:rsid w:val="008D0A09"/>
    <w:rsid w:val="008D0C6A"/>
    <w:rsid w:val="008D147B"/>
    <w:rsid w:val="008D15EA"/>
    <w:rsid w:val="008D19B4"/>
    <w:rsid w:val="008D2100"/>
    <w:rsid w:val="008D2805"/>
    <w:rsid w:val="008D3CDD"/>
    <w:rsid w:val="008D56E9"/>
    <w:rsid w:val="008D5E53"/>
    <w:rsid w:val="008D5FFD"/>
    <w:rsid w:val="008D6382"/>
    <w:rsid w:val="008D680E"/>
    <w:rsid w:val="008E0061"/>
    <w:rsid w:val="008E03B5"/>
    <w:rsid w:val="008E0400"/>
    <w:rsid w:val="008E08A7"/>
    <w:rsid w:val="008E0E0F"/>
    <w:rsid w:val="008E1696"/>
    <w:rsid w:val="008E18BB"/>
    <w:rsid w:val="008E274D"/>
    <w:rsid w:val="008E2EFF"/>
    <w:rsid w:val="008E5399"/>
    <w:rsid w:val="008E581D"/>
    <w:rsid w:val="008E5B78"/>
    <w:rsid w:val="008E75B9"/>
    <w:rsid w:val="008E77A4"/>
    <w:rsid w:val="008E7ACB"/>
    <w:rsid w:val="008F037A"/>
    <w:rsid w:val="008F06FC"/>
    <w:rsid w:val="008F0995"/>
    <w:rsid w:val="008F129F"/>
    <w:rsid w:val="008F2254"/>
    <w:rsid w:val="008F3808"/>
    <w:rsid w:val="008F3A6C"/>
    <w:rsid w:val="008F5B53"/>
    <w:rsid w:val="008F615D"/>
    <w:rsid w:val="008F6B6A"/>
    <w:rsid w:val="008F7BB4"/>
    <w:rsid w:val="008F7C9F"/>
    <w:rsid w:val="008F7D69"/>
    <w:rsid w:val="00900310"/>
    <w:rsid w:val="00900487"/>
    <w:rsid w:val="00900737"/>
    <w:rsid w:val="00901A21"/>
    <w:rsid w:val="00901B57"/>
    <w:rsid w:val="00902979"/>
    <w:rsid w:val="00903AC6"/>
    <w:rsid w:val="009044F7"/>
    <w:rsid w:val="009048FB"/>
    <w:rsid w:val="00904E00"/>
    <w:rsid w:val="009059EB"/>
    <w:rsid w:val="009062F8"/>
    <w:rsid w:val="0090678D"/>
    <w:rsid w:val="00906847"/>
    <w:rsid w:val="0090686C"/>
    <w:rsid w:val="00906CF0"/>
    <w:rsid w:val="00911216"/>
    <w:rsid w:val="009127B3"/>
    <w:rsid w:val="00912A36"/>
    <w:rsid w:val="00912ABC"/>
    <w:rsid w:val="009134F1"/>
    <w:rsid w:val="00914681"/>
    <w:rsid w:val="009150C7"/>
    <w:rsid w:val="009157BC"/>
    <w:rsid w:val="009159BB"/>
    <w:rsid w:val="00915C78"/>
    <w:rsid w:val="00916BD1"/>
    <w:rsid w:val="00917520"/>
    <w:rsid w:val="009175B6"/>
    <w:rsid w:val="00917DE6"/>
    <w:rsid w:val="00920310"/>
    <w:rsid w:val="0092032D"/>
    <w:rsid w:val="00920610"/>
    <w:rsid w:val="00920FB0"/>
    <w:rsid w:val="0092120E"/>
    <w:rsid w:val="009215F4"/>
    <w:rsid w:val="00921A6C"/>
    <w:rsid w:val="00924243"/>
    <w:rsid w:val="00924269"/>
    <w:rsid w:val="0092472C"/>
    <w:rsid w:val="0092478E"/>
    <w:rsid w:val="009248F9"/>
    <w:rsid w:val="00925478"/>
    <w:rsid w:val="00926C3C"/>
    <w:rsid w:val="00927995"/>
    <w:rsid w:val="00930A99"/>
    <w:rsid w:val="009312CA"/>
    <w:rsid w:val="009316B1"/>
    <w:rsid w:val="00931C12"/>
    <w:rsid w:val="00932696"/>
    <w:rsid w:val="009331EC"/>
    <w:rsid w:val="009335E2"/>
    <w:rsid w:val="00933816"/>
    <w:rsid w:val="00933EE9"/>
    <w:rsid w:val="009347DA"/>
    <w:rsid w:val="0093482E"/>
    <w:rsid w:val="009352D1"/>
    <w:rsid w:val="00935B91"/>
    <w:rsid w:val="00935DFF"/>
    <w:rsid w:val="00936799"/>
    <w:rsid w:val="009367B2"/>
    <w:rsid w:val="009403D8"/>
    <w:rsid w:val="00940498"/>
    <w:rsid w:val="00941B28"/>
    <w:rsid w:val="00942A63"/>
    <w:rsid w:val="00942CC9"/>
    <w:rsid w:val="00943D03"/>
    <w:rsid w:val="0094472B"/>
    <w:rsid w:val="00944B03"/>
    <w:rsid w:val="00944C8F"/>
    <w:rsid w:val="0094509A"/>
    <w:rsid w:val="009459AB"/>
    <w:rsid w:val="009460E7"/>
    <w:rsid w:val="0094640C"/>
    <w:rsid w:val="00946967"/>
    <w:rsid w:val="00946DEB"/>
    <w:rsid w:val="009500B9"/>
    <w:rsid w:val="00950463"/>
    <w:rsid w:val="009516EF"/>
    <w:rsid w:val="00951BE5"/>
    <w:rsid w:val="009521FF"/>
    <w:rsid w:val="00952BEB"/>
    <w:rsid w:val="00953084"/>
    <w:rsid w:val="00953298"/>
    <w:rsid w:val="009534B0"/>
    <w:rsid w:val="009535E3"/>
    <w:rsid w:val="00953C5D"/>
    <w:rsid w:val="00953D7C"/>
    <w:rsid w:val="00953F10"/>
    <w:rsid w:val="00954AAE"/>
    <w:rsid w:val="00955483"/>
    <w:rsid w:val="0095659D"/>
    <w:rsid w:val="0095707B"/>
    <w:rsid w:val="00957271"/>
    <w:rsid w:val="00957BE8"/>
    <w:rsid w:val="00957CAA"/>
    <w:rsid w:val="00960817"/>
    <w:rsid w:val="00960CDB"/>
    <w:rsid w:val="00960CF8"/>
    <w:rsid w:val="0096132E"/>
    <w:rsid w:val="009618C7"/>
    <w:rsid w:val="00962193"/>
    <w:rsid w:val="00962DCE"/>
    <w:rsid w:val="00962F80"/>
    <w:rsid w:val="009630F4"/>
    <w:rsid w:val="00963142"/>
    <w:rsid w:val="00963252"/>
    <w:rsid w:val="009632A1"/>
    <w:rsid w:val="00963E69"/>
    <w:rsid w:val="00963ED8"/>
    <w:rsid w:val="00963FA2"/>
    <w:rsid w:val="009640D8"/>
    <w:rsid w:val="00964A6A"/>
    <w:rsid w:val="00965343"/>
    <w:rsid w:val="00965A15"/>
    <w:rsid w:val="009662CB"/>
    <w:rsid w:val="0096648C"/>
    <w:rsid w:val="00966834"/>
    <w:rsid w:val="00966B0C"/>
    <w:rsid w:val="0096702F"/>
    <w:rsid w:val="00967101"/>
    <w:rsid w:val="00971029"/>
    <w:rsid w:val="00972108"/>
    <w:rsid w:val="00972250"/>
    <w:rsid w:val="009726AA"/>
    <w:rsid w:val="0097281F"/>
    <w:rsid w:val="00972A1D"/>
    <w:rsid w:val="00972ED2"/>
    <w:rsid w:val="0097346A"/>
    <w:rsid w:val="00973D8D"/>
    <w:rsid w:val="00974C73"/>
    <w:rsid w:val="00975695"/>
    <w:rsid w:val="00976666"/>
    <w:rsid w:val="00976B68"/>
    <w:rsid w:val="0098068F"/>
    <w:rsid w:val="00980748"/>
    <w:rsid w:val="00981B9B"/>
    <w:rsid w:val="00981C67"/>
    <w:rsid w:val="00982A2A"/>
    <w:rsid w:val="00982C3A"/>
    <w:rsid w:val="00982E76"/>
    <w:rsid w:val="00983948"/>
    <w:rsid w:val="00983D93"/>
    <w:rsid w:val="009842C6"/>
    <w:rsid w:val="0098493E"/>
    <w:rsid w:val="009857BB"/>
    <w:rsid w:val="009859AE"/>
    <w:rsid w:val="0098620C"/>
    <w:rsid w:val="009865C0"/>
    <w:rsid w:val="009866FE"/>
    <w:rsid w:val="0098704C"/>
    <w:rsid w:val="00987677"/>
    <w:rsid w:val="009877C9"/>
    <w:rsid w:val="009877CB"/>
    <w:rsid w:val="00987D61"/>
    <w:rsid w:val="0099077A"/>
    <w:rsid w:val="009908BD"/>
    <w:rsid w:val="009908CB"/>
    <w:rsid w:val="00990B20"/>
    <w:rsid w:val="00990F3D"/>
    <w:rsid w:val="009922EF"/>
    <w:rsid w:val="0099261B"/>
    <w:rsid w:val="00992900"/>
    <w:rsid w:val="009931D0"/>
    <w:rsid w:val="00993394"/>
    <w:rsid w:val="0099357A"/>
    <w:rsid w:val="0099391B"/>
    <w:rsid w:val="00993CE8"/>
    <w:rsid w:val="00993E46"/>
    <w:rsid w:val="00994E62"/>
    <w:rsid w:val="00995064"/>
    <w:rsid w:val="00995624"/>
    <w:rsid w:val="00995C72"/>
    <w:rsid w:val="00995D28"/>
    <w:rsid w:val="00996395"/>
    <w:rsid w:val="00996881"/>
    <w:rsid w:val="00996914"/>
    <w:rsid w:val="009A01AC"/>
    <w:rsid w:val="009A02A7"/>
    <w:rsid w:val="009A0853"/>
    <w:rsid w:val="009A0B37"/>
    <w:rsid w:val="009A1395"/>
    <w:rsid w:val="009A13FE"/>
    <w:rsid w:val="009A1968"/>
    <w:rsid w:val="009A1EAB"/>
    <w:rsid w:val="009A1F87"/>
    <w:rsid w:val="009A1F98"/>
    <w:rsid w:val="009A2350"/>
    <w:rsid w:val="009A2834"/>
    <w:rsid w:val="009A2CBA"/>
    <w:rsid w:val="009A2D1E"/>
    <w:rsid w:val="009A36BC"/>
    <w:rsid w:val="009A49FA"/>
    <w:rsid w:val="009A4C17"/>
    <w:rsid w:val="009A50F8"/>
    <w:rsid w:val="009A53DD"/>
    <w:rsid w:val="009A53F0"/>
    <w:rsid w:val="009A63B3"/>
    <w:rsid w:val="009A68B6"/>
    <w:rsid w:val="009A6D2D"/>
    <w:rsid w:val="009A7326"/>
    <w:rsid w:val="009A76E9"/>
    <w:rsid w:val="009A7CB8"/>
    <w:rsid w:val="009A7D28"/>
    <w:rsid w:val="009B04BC"/>
    <w:rsid w:val="009B07D9"/>
    <w:rsid w:val="009B0AD5"/>
    <w:rsid w:val="009B0D62"/>
    <w:rsid w:val="009B107B"/>
    <w:rsid w:val="009B195F"/>
    <w:rsid w:val="009B2AAC"/>
    <w:rsid w:val="009B2B22"/>
    <w:rsid w:val="009B3074"/>
    <w:rsid w:val="009B3CFD"/>
    <w:rsid w:val="009B5762"/>
    <w:rsid w:val="009B651A"/>
    <w:rsid w:val="009B69CA"/>
    <w:rsid w:val="009B6D7A"/>
    <w:rsid w:val="009B6F8E"/>
    <w:rsid w:val="009B704A"/>
    <w:rsid w:val="009B775F"/>
    <w:rsid w:val="009C0412"/>
    <w:rsid w:val="009C140D"/>
    <w:rsid w:val="009C1FC7"/>
    <w:rsid w:val="009C35F3"/>
    <w:rsid w:val="009C390C"/>
    <w:rsid w:val="009C3E5A"/>
    <w:rsid w:val="009C4001"/>
    <w:rsid w:val="009C4471"/>
    <w:rsid w:val="009C44A3"/>
    <w:rsid w:val="009C4754"/>
    <w:rsid w:val="009C5113"/>
    <w:rsid w:val="009C529C"/>
    <w:rsid w:val="009C5697"/>
    <w:rsid w:val="009C5A6C"/>
    <w:rsid w:val="009C5EA3"/>
    <w:rsid w:val="009C5FE6"/>
    <w:rsid w:val="009C6257"/>
    <w:rsid w:val="009C6915"/>
    <w:rsid w:val="009C6CA6"/>
    <w:rsid w:val="009C7850"/>
    <w:rsid w:val="009C79D5"/>
    <w:rsid w:val="009C7DDA"/>
    <w:rsid w:val="009D05BB"/>
    <w:rsid w:val="009D05ED"/>
    <w:rsid w:val="009D087F"/>
    <w:rsid w:val="009D08DA"/>
    <w:rsid w:val="009D0A5B"/>
    <w:rsid w:val="009D1439"/>
    <w:rsid w:val="009D19CA"/>
    <w:rsid w:val="009D1BDF"/>
    <w:rsid w:val="009D1E9C"/>
    <w:rsid w:val="009D2116"/>
    <w:rsid w:val="009D2621"/>
    <w:rsid w:val="009D2907"/>
    <w:rsid w:val="009D2BAD"/>
    <w:rsid w:val="009D39E1"/>
    <w:rsid w:val="009D4689"/>
    <w:rsid w:val="009D5272"/>
    <w:rsid w:val="009D5935"/>
    <w:rsid w:val="009D5E3C"/>
    <w:rsid w:val="009D6A20"/>
    <w:rsid w:val="009D6A8A"/>
    <w:rsid w:val="009D6FB7"/>
    <w:rsid w:val="009D74C2"/>
    <w:rsid w:val="009D7E47"/>
    <w:rsid w:val="009E022B"/>
    <w:rsid w:val="009E0F14"/>
    <w:rsid w:val="009E111C"/>
    <w:rsid w:val="009E1B85"/>
    <w:rsid w:val="009E1E57"/>
    <w:rsid w:val="009E21DF"/>
    <w:rsid w:val="009E223B"/>
    <w:rsid w:val="009E25EF"/>
    <w:rsid w:val="009E2A3F"/>
    <w:rsid w:val="009E3522"/>
    <w:rsid w:val="009E356B"/>
    <w:rsid w:val="009E36C0"/>
    <w:rsid w:val="009E3787"/>
    <w:rsid w:val="009E4638"/>
    <w:rsid w:val="009E4BC0"/>
    <w:rsid w:val="009E4E5A"/>
    <w:rsid w:val="009E5088"/>
    <w:rsid w:val="009E551C"/>
    <w:rsid w:val="009E60D8"/>
    <w:rsid w:val="009E6ADC"/>
    <w:rsid w:val="009F10CD"/>
    <w:rsid w:val="009F1414"/>
    <w:rsid w:val="009F1FA7"/>
    <w:rsid w:val="009F20CE"/>
    <w:rsid w:val="009F2238"/>
    <w:rsid w:val="009F34D9"/>
    <w:rsid w:val="009F3520"/>
    <w:rsid w:val="009F3F33"/>
    <w:rsid w:val="009F4BE6"/>
    <w:rsid w:val="009F552C"/>
    <w:rsid w:val="009F5581"/>
    <w:rsid w:val="009F5651"/>
    <w:rsid w:val="00A000FB"/>
    <w:rsid w:val="00A0025B"/>
    <w:rsid w:val="00A00335"/>
    <w:rsid w:val="00A0064A"/>
    <w:rsid w:val="00A0091E"/>
    <w:rsid w:val="00A009AE"/>
    <w:rsid w:val="00A00E8B"/>
    <w:rsid w:val="00A01342"/>
    <w:rsid w:val="00A014DE"/>
    <w:rsid w:val="00A016A3"/>
    <w:rsid w:val="00A01A78"/>
    <w:rsid w:val="00A01BC5"/>
    <w:rsid w:val="00A029D3"/>
    <w:rsid w:val="00A02A64"/>
    <w:rsid w:val="00A04116"/>
    <w:rsid w:val="00A041CD"/>
    <w:rsid w:val="00A0479C"/>
    <w:rsid w:val="00A04BB3"/>
    <w:rsid w:val="00A05267"/>
    <w:rsid w:val="00A053CD"/>
    <w:rsid w:val="00A0680F"/>
    <w:rsid w:val="00A07450"/>
    <w:rsid w:val="00A07D6F"/>
    <w:rsid w:val="00A07ECC"/>
    <w:rsid w:val="00A103B0"/>
    <w:rsid w:val="00A10605"/>
    <w:rsid w:val="00A10BC9"/>
    <w:rsid w:val="00A112B4"/>
    <w:rsid w:val="00A1197E"/>
    <w:rsid w:val="00A1197F"/>
    <w:rsid w:val="00A121D0"/>
    <w:rsid w:val="00A12A7C"/>
    <w:rsid w:val="00A13545"/>
    <w:rsid w:val="00A13A74"/>
    <w:rsid w:val="00A140AB"/>
    <w:rsid w:val="00A144B8"/>
    <w:rsid w:val="00A150EA"/>
    <w:rsid w:val="00A1599E"/>
    <w:rsid w:val="00A15EA5"/>
    <w:rsid w:val="00A165EC"/>
    <w:rsid w:val="00A16603"/>
    <w:rsid w:val="00A176F1"/>
    <w:rsid w:val="00A17BA3"/>
    <w:rsid w:val="00A17BE0"/>
    <w:rsid w:val="00A20841"/>
    <w:rsid w:val="00A20B71"/>
    <w:rsid w:val="00A20D08"/>
    <w:rsid w:val="00A2190B"/>
    <w:rsid w:val="00A2192F"/>
    <w:rsid w:val="00A223B8"/>
    <w:rsid w:val="00A22A08"/>
    <w:rsid w:val="00A23A8F"/>
    <w:rsid w:val="00A23CAA"/>
    <w:rsid w:val="00A23E80"/>
    <w:rsid w:val="00A2438E"/>
    <w:rsid w:val="00A2464A"/>
    <w:rsid w:val="00A24B25"/>
    <w:rsid w:val="00A24EB4"/>
    <w:rsid w:val="00A254EE"/>
    <w:rsid w:val="00A25974"/>
    <w:rsid w:val="00A2618C"/>
    <w:rsid w:val="00A26220"/>
    <w:rsid w:val="00A26233"/>
    <w:rsid w:val="00A264CC"/>
    <w:rsid w:val="00A26E11"/>
    <w:rsid w:val="00A2795F"/>
    <w:rsid w:val="00A27D70"/>
    <w:rsid w:val="00A27F23"/>
    <w:rsid w:val="00A302B6"/>
    <w:rsid w:val="00A302E4"/>
    <w:rsid w:val="00A3040F"/>
    <w:rsid w:val="00A307F0"/>
    <w:rsid w:val="00A3096C"/>
    <w:rsid w:val="00A309E0"/>
    <w:rsid w:val="00A31A83"/>
    <w:rsid w:val="00A31DA8"/>
    <w:rsid w:val="00A31F87"/>
    <w:rsid w:val="00A32CA3"/>
    <w:rsid w:val="00A32DD8"/>
    <w:rsid w:val="00A3345D"/>
    <w:rsid w:val="00A342F9"/>
    <w:rsid w:val="00A3445E"/>
    <w:rsid w:val="00A34582"/>
    <w:rsid w:val="00A350EC"/>
    <w:rsid w:val="00A35B66"/>
    <w:rsid w:val="00A35E76"/>
    <w:rsid w:val="00A360BB"/>
    <w:rsid w:val="00A36133"/>
    <w:rsid w:val="00A37827"/>
    <w:rsid w:val="00A37A75"/>
    <w:rsid w:val="00A4005D"/>
    <w:rsid w:val="00A40205"/>
    <w:rsid w:val="00A4051C"/>
    <w:rsid w:val="00A41B64"/>
    <w:rsid w:val="00A41E27"/>
    <w:rsid w:val="00A421B9"/>
    <w:rsid w:val="00A4276B"/>
    <w:rsid w:val="00A432B3"/>
    <w:rsid w:val="00A43881"/>
    <w:rsid w:val="00A43915"/>
    <w:rsid w:val="00A43B42"/>
    <w:rsid w:val="00A4433E"/>
    <w:rsid w:val="00A44500"/>
    <w:rsid w:val="00A452E9"/>
    <w:rsid w:val="00A457BE"/>
    <w:rsid w:val="00A4582F"/>
    <w:rsid w:val="00A46788"/>
    <w:rsid w:val="00A47E29"/>
    <w:rsid w:val="00A51078"/>
    <w:rsid w:val="00A527DF"/>
    <w:rsid w:val="00A52854"/>
    <w:rsid w:val="00A52884"/>
    <w:rsid w:val="00A52BE2"/>
    <w:rsid w:val="00A531A8"/>
    <w:rsid w:val="00A53210"/>
    <w:rsid w:val="00A5372A"/>
    <w:rsid w:val="00A54467"/>
    <w:rsid w:val="00A545DD"/>
    <w:rsid w:val="00A54917"/>
    <w:rsid w:val="00A54BB0"/>
    <w:rsid w:val="00A55AE5"/>
    <w:rsid w:val="00A55E21"/>
    <w:rsid w:val="00A56E42"/>
    <w:rsid w:val="00A5709F"/>
    <w:rsid w:val="00A570D0"/>
    <w:rsid w:val="00A57F2D"/>
    <w:rsid w:val="00A57FBD"/>
    <w:rsid w:val="00A6005A"/>
    <w:rsid w:val="00A600D6"/>
    <w:rsid w:val="00A61398"/>
    <w:rsid w:val="00A61A42"/>
    <w:rsid w:val="00A61D12"/>
    <w:rsid w:val="00A634D1"/>
    <w:rsid w:val="00A63E34"/>
    <w:rsid w:val="00A64218"/>
    <w:rsid w:val="00A64B04"/>
    <w:rsid w:val="00A64BA7"/>
    <w:rsid w:val="00A65552"/>
    <w:rsid w:val="00A65726"/>
    <w:rsid w:val="00A667D2"/>
    <w:rsid w:val="00A67367"/>
    <w:rsid w:val="00A67D1A"/>
    <w:rsid w:val="00A70732"/>
    <w:rsid w:val="00A710B5"/>
    <w:rsid w:val="00A7115C"/>
    <w:rsid w:val="00A71C94"/>
    <w:rsid w:val="00A71ECF"/>
    <w:rsid w:val="00A720EF"/>
    <w:rsid w:val="00A728E6"/>
    <w:rsid w:val="00A738EF"/>
    <w:rsid w:val="00A73C0D"/>
    <w:rsid w:val="00A73C74"/>
    <w:rsid w:val="00A74B16"/>
    <w:rsid w:val="00A74D94"/>
    <w:rsid w:val="00A754E8"/>
    <w:rsid w:val="00A758BC"/>
    <w:rsid w:val="00A76998"/>
    <w:rsid w:val="00A76A9F"/>
    <w:rsid w:val="00A76CEA"/>
    <w:rsid w:val="00A774FA"/>
    <w:rsid w:val="00A778FD"/>
    <w:rsid w:val="00A80D4A"/>
    <w:rsid w:val="00A81EF5"/>
    <w:rsid w:val="00A82AF9"/>
    <w:rsid w:val="00A842DA"/>
    <w:rsid w:val="00A843EA"/>
    <w:rsid w:val="00A849EA"/>
    <w:rsid w:val="00A850D7"/>
    <w:rsid w:val="00A8560E"/>
    <w:rsid w:val="00A85871"/>
    <w:rsid w:val="00A85972"/>
    <w:rsid w:val="00A85B64"/>
    <w:rsid w:val="00A85DAD"/>
    <w:rsid w:val="00A86035"/>
    <w:rsid w:val="00A86CE7"/>
    <w:rsid w:val="00A86E1B"/>
    <w:rsid w:val="00A86F51"/>
    <w:rsid w:val="00A87221"/>
    <w:rsid w:val="00A87652"/>
    <w:rsid w:val="00A90AF6"/>
    <w:rsid w:val="00A91A30"/>
    <w:rsid w:val="00A92278"/>
    <w:rsid w:val="00A9294C"/>
    <w:rsid w:val="00A92A16"/>
    <w:rsid w:val="00A9371C"/>
    <w:rsid w:val="00A9539F"/>
    <w:rsid w:val="00A95908"/>
    <w:rsid w:val="00A9595B"/>
    <w:rsid w:val="00A95A4B"/>
    <w:rsid w:val="00A95BBB"/>
    <w:rsid w:val="00A974D0"/>
    <w:rsid w:val="00A974D9"/>
    <w:rsid w:val="00A976A7"/>
    <w:rsid w:val="00A97B5D"/>
    <w:rsid w:val="00AA0DC9"/>
    <w:rsid w:val="00AA0E86"/>
    <w:rsid w:val="00AA20CB"/>
    <w:rsid w:val="00AA243B"/>
    <w:rsid w:val="00AA278F"/>
    <w:rsid w:val="00AA3E99"/>
    <w:rsid w:val="00AA46C7"/>
    <w:rsid w:val="00AA49EB"/>
    <w:rsid w:val="00AA4CB2"/>
    <w:rsid w:val="00AA54D3"/>
    <w:rsid w:val="00AA5B2F"/>
    <w:rsid w:val="00AA664C"/>
    <w:rsid w:val="00AB0360"/>
    <w:rsid w:val="00AB052E"/>
    <w:rsid w:val="00AB12D3"/>
    <w:rsid w:val="00AB176A"/>
    <w:rsid w:val="00AB18B3"/>
    <w:rsid w:val="00AB1BE4"/>
    <w:rsid w:val="00AB211E"/>
    <w:rsid w:val="00AB23CB"/>
    <w:rsid w:val="00AB3211"/>
    <w:rsid w:val="00AB4694"/>
    <w:rsid w:val="00AB5A98"/>
    <w:rsid w:val="00AB60E5"/>
    <w:rsid w:val="00AB65BD"/>
    <w:rsid w:val="00AB715D"/>
    <w:rsid w:val="00AB738A"/>
    <w:rsid w:val="00AB768E"/>
    <w:rsid w:val="00AB7864"/>
    <w:rsid w:val="00AB7DB9"/>
    <w:rsid w:val="00AB7DF0"/>
    <w:rsid w:val="00AC0752"/>
    <w:rsid w:val="00AC0967"/>
    <w:rsid w:val="00AC1194"/>
    <w:rsid w:val="00AC11CC"/>
    <w:rsid w:val="00AC11DF"/>
    <w:rsid w:val="00AC1255"/>
    <w:rsid w:val="00AC1B37"/>
    <w:rsid w:val="00AC1F35"/>
    <w:rsid w:val="00AC352B"/>
    <w:rsid w:val="00AC381C"/>
    <w:rsid w:val="00AC3A64"/>
    <w:rsid w:val="00AC3BA5"/>
    <w:rsid w:val="00AC5252"/>
    <w:rsid w:val="00AC5EC1"/>
    <w:rsid w:val="00AC635D"/>
    <w:rsid w:val="00AC702C"/>
    <w:rsid w:val="00AC71C3"/>
    <w:rsid w:val="00AC7685"/>
    <w:rsid w:val="00AC7C28"/>
    <w:rsid w:val="00AD00C1"/>
    <w:rsid w:val="00AD04A2"/>
    <w:rsid w:val="00AD1703"/>
    <w:rsid w:val="00AD1A81"/>
    <w:rsid w:val="00AD2654"/>
    <w:rsid w:val="00AD2D31"/>
    <w:rsid w:val="00AD31B6"/>
    <w:rsid w:val="00AD41D4"/>
    <w:rsid w:val="00AD45F5"/>
    <w:rsid w:val="00AD530D"/>
    <w:rsid w:val="00AD6164"/>
    <w:rsid w:val="00AE0319"/>
    <w:rsid w:val="00AE0423"/>
    <w:rsid w:val="00AE0BFB"/>
    <w:rsid w:val="00AE0CD2"/>
    <w:rsid w:val="00AE1DBD"/>
    <w:rsid w:val="00AE249C"/>
    <w:rsid w:val="00AE2941"/>
    <w:rsid w:val="00AE3162"/>
    <w:rsid w:val="00AE3362"/>
    <w:rsid w:val="00AE3BF6"/>
    <w:rsid w:val="00AE42D6"/>
    <w:rsid w:val="00AE4352"/>
    <w:rsid w:val="00AE4F88"/>
    <w:rsid w:val="00AE524E"/>
    <w:rsid w:val="00AE5B60"/>
    <w:rsid w:val="00AE5DF0"/>
    <w:rsid w:val="00AE6395"/>
    <w:rsid w:val="00AE6541"/>
    <w:rsid w:val="00AE6831"/>
    <w:rsid w:val="00AE738A"/>
    <w:rsid w:val="00AE74D9"/>
    <w:rsid w:val="00AE75E4"/>
    <w:rsid w:val="00AE7768"/>
    <w:rsid w:val="00AE7896"/>
    <w:rsid w:val="00AE7B9B"/>
    <w:rsid w:val="00AF051B"/>
    <w:rsid w:val="00AF0DC8"/>
    <w:rsid w:val="00AF29FD"/>
    <w:rsid w:val="00AF2BAA"/>
    <w:rsid w:val="00AF2DF8"/>
    <w:rsid w:val="00AF31D3"/>
    <w:rsid w:val="00AF32F9"/>
    <w:rsid w:val="00AF3F46"/>
    <w:rsid w:val="00AF4015"/>
    <w:rsid w:val="00AF56D0"/>
    <w:rsid w:val="00AF70DE"/>
    <w:rsid w:val="00AF72DE"/>
    <w:rsid w:val="00AF7416"/>
    <w:rsid w:val="00AF76FE"/>
    <w:rsid w:val="00B016F5"/>
    <w:rsid w:val="00B01C8D"/>
    <w:rsid w:val="00B01ECA"/>
    <w:rsid w:val="00B02354"/>
    <w:rsid w:val="00B029A4"/>
    <w:rsid w:val="00B038AC"/>
    <w:rsid w:val="00B0391E"/>
    <w:rsid w:val="00B03DE0"/>
    <w:rsid w:val="00B05E35"/>
    <w:rsid w:val="00B064B8"/>
    <w:rsid w:val="00B064FE"/>
    <w:rsid w:val="00B07330"/>
    <w:rsid w:val="00B0743F"/>
    <w:rsid w:val="00B075C1"/>
    <w:rsid w:val="00B07807"/>
    <w:rsid w:val="00B07BCC"/>
    <w:rsid w:val="00B10012"/>
    <w:rsid w:val="00B10640"/>
    <w:rsid w:val="00B10964"/>
    <w:rsid w:val="00B113D4"/>
    <w:rsid w:val="00B117DD"/>
    <w:rsid w:val="00B11CCC"/>
    <w:rsid w:val="00B11FA5"/>
    <w:rsid w:val="00B13911"/>
    <w:rsid w:val="00B13F9C"/>
    <w:rsid w:val="00B14292"/>
    <w:rsid w:val="00B14E15"/>
    <w:rsid w:val="00B15738"/>
    <w:rsid w:val="00B1620A"/>
    <w:rsid w:val="00B1652E"/>
    <w:rsid w:val="00B16A52"/>
    <w:rsid w:val="00B16CCA"/>
    <w:rsid w:val="00B171A1"/>
    <w:rsid w:val="00B17F52"/>
    <w:rsid w:val="00B17FEC"/>
    <w:rsid w:val="00B20AB0"/>
    <w:rsid w:val="00B20B30"/>
    <w:rsid w:val="00B211E8"/>
    <w:rsid w:val="00B2129B"/>
    <w:rsid w:val="00B22815"/>
    <w:rsid w:val="00B234F7"/>
    <w:rsid w:val="00B2470A"/>
    <w:rsid w:val="00B2586C"/>
    <w:rsid w:val="00B26000"/>
    <w:rsid w:val="00B260BA"/>
    <w:rsid w:val="00B2640F"/>
    <w:rsid w:val="00B266DF"/>
    <w:rsid w:val="00B26936"/>
    <w:rsid w:val="00B26DE0"/>
    <w:rsid w:val="00B270A1"/>
    <w:rsid w:val="00B30043"/>
    <w:rsid w:val="00B30FBB"/>
    <w:rsid w:val="00B328B0"/>
    <w:rsid w:val="00B32BD3"/>
    <w:rsid w:val="00B32F01"/>
    <w:rsid w:val="00B33559"/>
    <w:rsid w:val="00B34077"/>
    <w:rsid w:val="00B34264"/>
    <w:rsid w:val="00B35B78"/>
    <w:rsid w:val="00B35F1A"/>
    <w:rsid w:val="00B3685E"/>
    <w:rsid w:val="00B370BF"/>
    <w:rsid w:val="00B40629"/>
    <w:rsid w:val="00B40702"/>
    <w:rsid w:val="00B416C4"/>
    <w:rsid w:val="00B4174E"/>
    <w:rsid w:val="00B41F1D"/>
    <w:rsid w:val="00B42212"/>
    <w:rsid w:val="00B42308"/>
    <w:rsid w:val="00B42469"/>
    <w:rsid w:val="00B42595"/>
    <w:rsid w:val="00B429A9"/>
    <w:rsid w:val="00B42B22"/>
    <w:rsid w:val="00B42CC9"/>
    <w:rsid w:val="00B42F55"/>
    <w:rsid w:val="00B43A80"/>
    <w:rsid w:val="00B4405D"/>
    <w:rsid w:val="00B440DF"/>
    <w:rsid w:val="00B44713"/>
    <w:rsid w:val="00B45050"/>
    <w:rsid w:val="00B454D0"/>
    <w:rsid w:val="00B45B77"/>
    <w:rsid w:val="00B46094"/>
    <w:rsid w:val="00B462CF"/>
    <w:rsid w:val="00B4679F"/>
    <w:rsid w:val="00B5018D"/>
    <w:rsid w:val="00B5026B"/>
    <w:rsid w:val="00B505B0"/>
    <w:rsid w:val="00B52211"/>
    <w:rsid w:val="00B523E8"/>
    <w:rsid w:val="00B52F77"/>
    <w:rsid w:val="00B53385"/>
    <w:rsid w:val="00B5376D"/>
    <w:rsid w:val="00B5378C"/>
    <w:rsid w:val="00B53A2A"/>
    <w:rsid w:val="00B53A59"/>
    <w:rsid w:val="00B53D73"/>
    <w:rsid w:val="00B54518"/>
    <w:rsid w:val="00B546E0"/>
    <w:rsid w:val="00B54C12"/>
    <w:rsid w:val="00B54C53"/>
    <w:rsid w:val="00B54C71"/>
    <w:rsid w:val="00B551BD"/>
    <w:rsid w:val="00B5615F"/>
    <w:rsid w:val="00B57A5E"/>
    <w:rsid w:val="00B57BB2"/>
    <w:rsid w:val="00B60468"/>
    <w:rsid w:val="00B615ED"/>
    <w:rsid w:val="00B61DE3"/>
    <w:rsid w:val="00B621C4"/>
    <w:rsid w:val="00B6232B"/>
    <w:rsid w:val="00B62A56"/>
    <w:rsid w:val="00B62B43"/>
    <w:rsid w:val="00B62D28"/>
    <w:rsid w:val="00B63329"/>
    <w:rsid w:val="00B63D4F"/>
    <w:rsid w:val="00B64528"/>
    <w:rsid w:val="00B649D8"/>
    <w:rsid w:val="00B64C07"/>
    <w:rsid w:val="00B64CEC"/>
    <w:rsid w:val="00B650EC"/>
    <w:rsid w:val="00B6528D"/>
    <w:rsid w:val="00B66EB9"/>
    <w:rsid w:val="00B67C17"/>
    <w:rsid w:val="00B7000B"/>
    <w:rsid w:val="00B70C38"/>
    <w:rsid w:val="00B7120E"/>
    <w:rsid w:val="00B7172C"/>
    <w:rsid w:val="00B72275"/>
    <w:rsid w:val="00B7267A"/>
    <w:rsid w:val="00B7284D"/>
    <w:rsid w:val="00B72B77"/>
    <w:rsid w:val="00B74DCC"/>
    <w:rsid w:val="00B752DF"/>
    <w:rsid w:val="00B7573C"/>
    <w:rsid w:val="00B75EAD"/>
    <w:rsid w:val="00B760AE"/>
    <w:rsid w:val="00B7636F"/>
    <w:rsid w:val="00B76856"/>
    <w:rsid w:val="00B77512"/>
    <w:rsid w:val="00B775D0"/>
    <w:rsid w:val="00B77EFA"/>
    <w:rsid w:val="00B8010C"/>
    <w:rsid w:val="00B803AD"/>
    <w:rsid w:val="00B81B90"/>
    <w:rsid w:val="00B82F6A"/>
    <w:rsid w:val="00B832AE"/>
    <w:rsid w:val="00B839BE"/>
    <w:rsid w:val="00B84258"/>
    <w:rsid w:val="00B84C23"/>
    <w:rsid w:val="00B856B4"/>
    <w:rsid w:val="00B85F7E"/>
    <w:rsid w:val="00B87A52"/>
    <w:rsid w:val="00B91DE9"/>
    <w:rsid w:val="00B91FB2"/>
    <w:rsid w:val="00B92533"/>
    <w:rsid w:val="00B92565"/>
    <w:rsid w:val="00B92A56"/>
    <w:rsid w:val="00B92D2E"/>
    <w:rsid w:val="00B92F5C"/>
    <w:rsid w:val="00B93C7B"/>
    <w:rsid w:val="00B93E0D"/>
    <w:rsid w:val="00B948AC"/>
    <w:rsid w:val="00B95505"/>
    <w:rsid w:val="00B955F7"/>
    <w:rsid w:val="00B95DEF"/>
    <w:rsid w:val="00B960F5"/>
    <w:rsid w:val="00B961FD"/>
    <w:rsid w:val="00B967C4"/>
    <w:rsid w:val="00B96935"/>
    <w:rsid w:val="00B9709A"/>
    <w:rsid w:val="00B97329"/>
    <w:rsid w:val="00B9753F"/>
    <w:rsid w:val="00BA0303"/>
    <w:rsid w:val="00BA0475"/>
    <w:rsid w:val="00BA106B"/>
    <w:rsid w:val="00BA187C"/>
    <w:rsid w:val="00BA1D19"/>
    <w:rsid w:val="00BA3201"/>
    <w:rsid w:val="00BA3299"/>
    <w:rsid w:val="00BA32A7"/>
    <w:rsid w:val="00BA37BA"/>
    <w:rsid w:val="00BA390C"/>
    <w:rsid w:val="00BA3B2F"/>
    <w:rsid w:val="00BA42EB"/>
    <w:rsid w:val="00BA49B0"/>
    <w:rsid w:val="00BA4EC7"/>
    <w:rsid w:val="00BA5092"/>
    <w:rsid w:val="00BA5B3B"/>
    <w:rsid w:val="00BA5FE0"/>
    <w:rsid w:val="00BA66AA"/>
    <w:rsid w:val="00BA68E5"/>
    <w:rsid w:val="00BA7F38"/>
    <w:rsid w:val="00BB06E1"/>
    <w:rsid w:val="00BB0AF7"/>
    <w:rsid w:val="00BB0C5F"/>
    <w:rsid w:val="00BB0D6E"/>
    <w:rsid w:val="00BB0EB9"/>
    <w:rsid w:val="00BB1616"/>
    <w:rsid w:val="00BB1857"/>
    <w:rsid w:val="00BB1CBD"/>
    <w:rsid w:val="00BB20BE"/>
    <w:rsid w:val="00BB25A9"/>
    <w:rsid w:val="00BB26B8"/>
    <w:rsid w:val="00BB27D3"/>
    <w:rsid w:val="00BB2C6A"/>
    <w:rsid w:val="00BB31D3"/>
    <w:rsid w:val="00BB32F0"/>
    <w:rsid w:val="00BB3C16"/>
    <w:rsid w:val="00BB4555"/>
    <w:rsid w:val="00BB4695"/>
    <w:rsid w:val="00BB4FB1"/>
    <w:rsid w:val="00BB5358"/>
    <w:rsid w:val="00BB5637"/>
    <w:rsid w:val="00BB58AE"/>
    <w:rsid w:val="00BB5A7F"/>
    <w:rsid w:val="00BB6793"/>
    <w:rsid w:val="00BB7F1E"/>
    <w:rsid w:val="00BC076D"/>
    <w:rsid w:val="00BC1B52"/>
    <w:rsid w:val="00BC1D4C"/>
    <w:rsid w:val="00BC1E30"/>
    <w:rsid w:val="00BC2AA3"/>
    <w:rsid w:val="00BC2DEB"/>
    <w:rsid w:val="00BC50BF"/>
    <w:rsid w:val="00BC57CD"/>
    <w:rsid w:val="00BC6120"/>
    <w:rsid w:val="00BC6177"/>
    <w:rsid w:val="00BC6A91"/>
    <w:rsid w:val="00BC6D5A"/>
    <w:rsid w:val="00BC6EAF"/>
    <w:rsid w:val="00BC7B2E"/>
    <w:rsid w:val="00BD2C27"/>
    <w:rsid w:val="00BD3762"/>
    <w:rsid w:val="00BD41D5"/>
    <w:rsid w:val="00BD4389"/>
    <w:rsid w:val="00BD43EA"/>
    <w:rsid w:val="00BD43FD"/>
    <w:rsid w:val="00BD497B"/>
    <w:rsid w:val="00BD4F56"/>
    <w:rsid w:val="00BD50E2"/>
    <w:rsid w:val="00BD5E97"/>
    <w:rsid w:val="00BD6174"/>
    <w:rsid w:val="00BD61EC"/>
    <w:rsid w:val="00BD783C"/>
    <w:rsid w:val="00BE0F35"/>
    <w:rsid w:val="00BE1DE3"/>
    <w:rsid w:val="00BE26F8"/>
    <w:rsid w:val="00BE30F3"/>
    <w:rsid w:val="00BE3B05"/>
    <w:rsid w:val="00BE3D86"/>
    <w:rsid w:val="00BE3E76"/>
    <w:rsid w:val="00BE4F16"/>
    <w:rsid w:val="00BE5133"/>
    <w:rsid w:val="00BE56D0"/>
    <w:rsid w:val="00BE624D"/>
    <w:rsid w:val="00BE66DA"/>
    <w:rsid w:val="00BE68FC"/>
    <w:rsid w:val="00BE6ED3"/>
    <w:rsid w:val="00BE730C"/>
    <w:rsid w:val="00BF0130"/>
    <w:rsid w:val="00BF0A5D"/>
    <w:rsid w:val="00BF116B"/>
    <w:rsid w:val="00BF13F1"/>
    <w:rsid w:val="00BF1D16"/>
    <w:rsid w:val="00BF1EDD"/>
    <w:rsid w:val="00BF27AD"/>
    <w:rsid w:val="00BF2D16"/>
    <w:rsid w:val="00BF3674"/>
    <w:rsid w:val="00BF37C5"/>
    <w:rsid w:val="00BF3E1E"/>
    <w:rsid w:val="00BF3F66"/>
    <w:rsid w:val="00BF402C"/>
    <w:rsid w:val="00BF42B9"/>
    <w:rsid w:val="00BF50D5"/>
    <w:rsid w:val="00BF5314"/>
    <w:rsid w:val="00BF5376"/>
    <w:rsid w:val="00BF554B"/>
    <w:rsid w:val="00BF581A"/>
    <w:rsid w:val="00BF620D"/>
    <w:rsid w:val="00BF654F"/>
    <w:rsid w:val="00BF6A23"/>
    <w:rsid w:val="00BF6EDC"/>
    <w:rsid w:val="00BF74BC"/>
    <w:rsid w:val="00BF7DD0"/>
    <w:rsid w:val="00BF7E78"/>
    <w:rsid w:val="00BF7EE0"/>
    <w:rsid w:val="00C0084F"/>
    <w:rsid w:val="00C00C25"/>
    <w:rsid w:val="00C00E12"/>
    <w:rsid w:val="00C010FA"/>
    <w:rsid w:val="00C01127"/>
    <w:rsid w:val="00C01212"/>
    <w:rsid w:val="00C01E61"/>
    <w:rsid w:val="00C0316B"/>
    <w:rsid w:val="00C03920"/>
    <w:rsid w:val="00C04F56"/>
    <w:rsid w:val="00C063D4"/>
    <w:rsid w:val="00C0660B"/>
    <w:rsid w:val="00C06761"/>
    <w:rsid w:val="00C06AFE"/>
    <w:rsid w:val="00C06B4B"/>
    <w:rsid w:val="00C06D29"/>
    <w:rsid w:val="00C1004D"/>
    <w:rsid w:val="00C105BB"/>
    <w:rsid w:val="00C10A05"/>
    <w:rsid w:val="00C113AE"/>
    <w:rsid w:val="00C14B48"/>
    <w:rsid w:val="00C14F5A"/>
    <w:rsid w:val="00C15638"/>
    <w:rsid w:val="00C165B6"/>
    <w:rsid w:val="00C16BD7"/>
    <w:rsid w:val="00C17114"/>
    <w:rsid w:val="00C172D0"/>
    <w:rsid w:val="00C17538"/>
    <w:rsid w:val="00C17747"/>
    <w:rsid w:val="00C2030D"/>
    <w:rsid w:val="00C20468"/>
    <w:rsid w:val="00C2153F"/>
    <w:rsid w:val="00C22F52"/>
    <w:rsid w:val="00C23003"/>
    <w:rsid w:val="00C2317B"/>
    <w:rsid w:val="00C2511A"/>
    <w:rsid w:val="00C260A0"/>
    <w:rsid w:val="00C268C6"/>
    <w:rsid w:val="00C276BC"/>
    <w:rsid w:val="00C27717"/>
    <w:rsid w:val="00C27AC1"/>
    <w:rsid w:val="00C30142"/>
    <w:rsid w:val="00C30153"/>
    <w:rsid w:val="00C306CA"/>
    <w:rsid w:val="00C3184F"/>
    <w:rsid w:val="00C31E26"/>
    <w:rsid w:val="00C320B7"/>
    <w:rsid w:val="00C32E82"/>
    <w:rsid w:val="00C32EDA"/>
    <w:rsid w:val="00C33723"/>
    <w:rsid w:val="00C34202"/>
    <w:rsid w:val="00C343CA"/>
    <w:rsid w:val="00C3544C"/>
    <w:rsid w:val="00C35698"/>
    <w:rsid w:val="00C35F7F"/>
    <w:rsid w:val="00C36055"/>
    <w:rsid w:val="00C36327"/>
    <w:rsid w:val="00C36A0D"/>
    <w:rsid w:val="00C36DB5"/>
    <w:rsid w:val="00C36E34"/>
    <w:rsid w:val="00C375C3"/>
    <w:rsid w:val="00C37DB0"/>
    <w:rsid w:val="00C409FE"/>
    <w:rsid w:val="00C40FB6"/>
    <w:rsid w:val="00C4180C"/>
    <w:rsid w:val="00C421D1"/>
    <w:rsid w:val="00C422A2"/>
    <w:rsid w:val="00C422CD"/>
    <w:rsid w:val="00C42D27"/>
    <w:rsid w:val="00C42DE9"/>
    <w:rsid w:val="00C433BF"/>
    <w:rsid w:val="00C438F4"/>
    <w:rsid w:val="00C4434F"/>
    <w:rsid w:val="00C44C9D"/>
    <w:rsid w:val="00C45C29"/>
    <w:rsid w:val="00C461C5"/>
    <w:rsid w:val="00C46593"/>
    <w:rsid w:val="00C46BB2"/>
    <w:rsid w:val="00C4705C"/>
    <w:rsid w:val="00C504FF"/>
    <w:rsid w:val="00C50B22"/>
    <w:rsid w:val="00C50CED"/>
    <w:rsid w:val="00C519C3"/>
    <w:rsid w:val="00C52401"/>
    <w:rsid w:val="00C526AC"/>
    <w:rsid w:val="00C53FA9"/>
    <w:rsid w:val="00C54555"/>
    <w:rsid w:val="00C54D2C"/>
    <w:rsid w:val="00C554EA"/>
    <w:rsid w:val="00C55970"/>
    <w:rsid w:val="00C55F36"/>
    <w:rsid w:val="00C567B3"/>
    <w:rsid w:val="00C56826"/>
    <w:rsid w:val="00C569BF"/>
    <w:rsid w:val="00C60E82"/>
    <w:rsid w:val="00C615D0"/>
    <w:rsid w:val="00C61756"/>
    <w:rsid w:val="00C6227D"/>
    <w:rsid w:val="00C624C3"/>
    <w:rsid w:val="00C631AB"/>
    <w:rsid w:val="00C63C34"/>
    <w:rsid w:val="00C63C40"/>
    <w:rsid w:val="00C63C75"/>
    <w:rsid w:val="00C6423F"/>
    <w:rsid w:val="00C6426D"/>
    <w:rsid w:val="00C6476C"/>
    <w:rsid w:val="00C65F6C"/>
    <w:rsid w:val="00C661D2"/>
    <w:rsid w:val="00C6692E"/>
    <w:rsid w:val="00C66946"/>
    <w:rsid w:val="00C66E62"/>
    <w:rsid w:val="00C67A48"/>
    <w:rsid w:val="00C67D61"/>
    <w:rsid w:val="00C70AC7"/>
    <w:rsid w:val="00C7124C"/>
    <w:rsid w:val="00C71A2E"/>
    <w:rsid w:val="00C71FCF"/>
    <w:rsid w:val="00C72228"/>
    <w:rsid w:val="00C72DD8"/>
    <w:rsid w:val="00C73685"/>
    <w:rsid w:val="00C73D6A"/>
    <w:rsid w:val="00C740AA"/>
    <w:rsid w:val="00C746B2"/>
    <w:rsid w:val="00C74BB8"/>
    <w:rsid w:val="00C75356"/>
    <w:rsid w:val="00C75380"/>
    <w:rsid w:val="00C769D8"/>
    <w:rsid w:val="00C76B19"/>
    <w:rsid w:val="00C76F6F"/>
    <w:rsid w:val="00C770AA"/>
    <w:rsid w:val="00C77107"/>
    <w:rsid w:val="00C77BCA"/>
    <w:rsid w:val="00C77F32"/>
    <w:rsid w:val="00C80696"/>
    <w:rsid w:val="00C80AC1"/>
    <w:rsid w:val="00C81210"/>
    <w:rsid w:val="00C81794"/>
    <w:rsid w:val="00C81CAB"/>
    <w:rsid w:val="00C8333F"/>
    <w:rsid w:val="00C83F21"/>
    <w:rsid w:val="00C845D0"/>
    <w:rsid w:val="00C84E90"/>
    <w:rsid w:val="00C85254"/>
    <w:rsid w:val="00C852A6"/>
    <w:rsid w:val="00C85786"/>
    <w:rsid w:val="00C866A4"/>
    <w:rsid w:val="00C86D63"/>
    <w:rsid w:val="00C87FB7"/>
    <w:rsid w:val="00C903ED"/>
    <w:rsid w:val="00C90C8C"/>
    <w:rsid w:val="00C90EF4"/>
    <w:rsid w:val="00C91889"/>
    <w:rsid w:val="00C91BCA"/>
    <w:rsid w:val="00C9214E"/>
    <w:rsid w:val="00C92B73"/>
    <w:rsid w:val="00C92EEC"/>
    <w:rsid w:val="00C93375"/>
    <w:rsid w:val="00C93A0A"/>
    <w:rsid w:val="00C944F8"/>
    <w:rsid w:val="00C95C15"/>
    <w:rsid w:val="00C95F3A"/>
    <w:rsid w:val="00C961BF"/>
    <w:rsid w:val="00C96312"/>
    <w:rsid w:val="00C9646D"/>
    <w:rsid w:val="00C968F4"/>
    <w:rsid w:val="00C96915"/>
    <w:rsid w:val="00C97183"/>
    <w:rsid w:val="00C97301"/>
    <w:rsid w:val="00C97FB1"/>
    <w:rsid w:val="00CA0077"/>
    <w:rsid w:val="00CA0DA6"/>
    <w:rsid w:val="00CA12A1"/>
    <w:rsid w:val="00CA1ED1"/>
    <w:rsid w:val="00CA1F15"/>
    <w:rsid w:val="00CA24F3"/>
    <w:rsid w:val="00CA265E"/>
    <w:rsid w:val="00CA26DB"/>
    <w:rsid w:val="00CA322B"/>
    <w:rsid w:val="00CA3E3B"/>
    <w:rsid w:val="00CA4C94"/>
    <w:rsid w:val="00CA540B"/>
    <w:rsid w:val="00CA5F3D"/>
    <w:rsid w:val="00CA617A"/>
    <w:rsid w:val="00CA67E8"/>
    <w:rsid w:val="00CA6E51"/>
    <w:rsid w:val="00CA6E92"/>
    <w:rsid w:val="00CA709B"/>
    <w:rsid w:val="00CA78BF"/>
    <w:rsid w:val="00CB09B4"/>
    <w:rsid w:val="00CB15D6"/>
    <w:rsid w:val="00CB1FA1"/>
    <w:rsid w:val="00CB24F0"/>
    <w:rsid w:val="00CB2AC6"/>
    <w:rsid w:val="00CB2AE0"/>
    <w:rsid w:val="00CB2B98"/>
    <w:rsid w:val="00CB3117"/>
    <w:rsid w:val="00CB326C"/>
    <w:rsid w:val="00CB3387"/>
    <w:rsid w:val="00CB36C6"/>
    <w:rsid w:val="00CB524C"/>
    <w:rsid w:val="00CB572B"/>
    <w:rsid w:val="00CB5924"/>
    <w:rsid w:val="00CB63E8"/>
    <w:rsid w:val="00CB6445"/>
    <w:rsid w:val="00CB65D7"/>
    <w:rsid w:val="00CB6970"/>
    <w:rsid w:val="00CB6BBD"/>
    <w:rsid w:val="00CB6E52"/>
    <w:rsid w:val="00CB6EAD"/>
    <w:rsid w:val="00CB70B8"/>
    <w:rsid w:val="00CB747B"/>
    <w:rsid w:val="00CB75B3"/>
    <w:rsid w:val="00CB7751"/>
    <w:rsid w:val="00CB7785"/>
    <w:rsid w:val="00CB7A9A"/>
    <w:rsid w:val="00CB7C81"/>
    <w:rsid w:val="00CC013E"/>
    <w:rsid w:val="00CC085C"/>
    <w:rsid w:val="00CC0FD1"/>
    <w:rsid w:val="00CC115F"/>
    <w:rsid w:val="00CC2504"/>
    <w:rsid w:val="00CC3BD1"/>
    <w:rsid w:val="00CC45A0"/>
    <w:rsid w:val="00CC48AE"/>
    <w:rsid w:val="00CC4BD9"/>
    <w:rsid w:val="00CC4EF1"/>
    <w:rsid w:val="00CC5225"/>
    <w:rsid w:val="00CC560E"/>
    <w:rsid w:val="00CC5782"/>
    <w:rsid w:val="00CC6322"/>
    <w:rsid w:val="00CC6611"/>
    <w:rsid w:val="00CC7474"/>
    <w:rsid w:val="00CC76A7"/>
    <w:rsid w:val="00CC782B"/>
    <w:rsid w:val="00CD0067"/>
    <w:rsid w:val="00CD029B"/>
    <w:rsid w:val="00CD06BC"/>
    <w:rsid w:val="00CD0D7F"/>
    <w:rsid w:val="00CD19CA"/>
    <w:rsid w:val="00CD2013"/>
    <w:rsid w:val="00CD204F"/>
    <w:rsid w:val="00CD25C8"/>
    <w:rsid w:val="00CD275B"/>
    <w:rsid w:val="00CD3414"/>
    <w:rsid w:val="00CD3F89"/>
    <w:rsid w:val="00CD455C"/>
    <w:rsid w:val="00CD460C"/>
    <w:rsid w:val="00CD4A36"/>
    <w:rsid w:val="00CD5C2B"/>
    <w:rsid w:val="00CD5FB9"/>
    <w:rsid w:val="00CD6E6E"/>
    <w:rsid w:val="00CD6FA0"/>
    <w:rsid w:val="00CD6FC7"/>
    <w:rsid w:val="00CD7293"/>
    <w:rsid w:val="00CE0110"/>
    <w:rsid w:val="00CE0248"/>
    <w:rsid w:val="00CE067B"/>
    <w:rsid w:val="00CE075F"/>
    <w:rsid w:val="00CE1540"/>
    <w:rsid w:val="00CE20E4"/>
    <w:rsid w:val="00CE26D6"/>
    <w:rsid w:val="00CE26DE"/>
    <w:rsid w:val="00CE2B38"/>
    <w:rsid w:val="00CE2E7F"/>
    <w:rsid w:val="00CE3B40"/>
    <w:rsid w:val="00CE3B73"/>
    <w:rsid w:val="00CE4566"/>
    <w:rsid w:val="00CE47B9"/>
    <w:rsid w:val="00CE4E48"/>
    <w:rsid w:val="00CE520A"/>
    <w:rsid w:val="00CE5C46"/>
    <w:rsid w:val="00CE5E41"/>
    <w:rsid w:val="00CE6AD3"/>
    <w:rsid w:val="00CE6AD7"/>
    <w:rsid w:val="00CE6DC0"/>
    <w:rsid w:val="00CE7076"/>
    <w:rsid w:val="00CE7D63"/>
    <w:rsid w:val="00CE7DF5"/>
    <w:rsid w:val="00CE7FD7"/>
    <w:rsid w:val="00CF01A6"/>
    <w:rsid w:val="00CF07DA"/>
    <w:rsid w:val="00CF0971"/>
    <w:rsid w:val="00CF0A30"/>
    <w:rsid w:val="00CF1916"/>
    <w:rsid w:val="00CF1B6D"/>
    <w:rsid w:val="00CF2268"/>
    <w:rsid w:val="00CF2441"/>
    <w:rsid w:val="00CF295F"/>
    <w:rsid w:val="00CF2E85"/>
    <w:rsid w:val="00CF38E1"/>
    <w:rsid w:val="00CF41B9"/>
    <w:rsid w:val="00CF5A3D"/>
    <w:rsid w:val="00CF6385"/>
    <w:rsid w:val="00CF6D0E"/>
    <w:rsid w:val="00CF708B"/>
    <w:rsid w:val="00CF7395"/>
    <w:rsid w:val="00CF7921"/>
    <w:rsid w:val="00CF7FF0"/>
    <w:rsid w:val="00D0023E"/>
    <w:rsid w:val="00D00BEC"/>
    <w:rsid w:val="00D00D15"/>
    <w:rsid w:val="00D00E78"/>
    <w:rsid w:val="00D0113B"/>
    <w:rsid w:val="00D01C3F"/>
    <w:rsid w:val="00D01C4E"/>
    <w:rsid w:val="00D01E1C"/>
    <w:rsid w:val="00D01ED8"/>
    <w:rsid w:val="00D02126"/>
    <w:rsid w:val="00D02209"/>
    <w:rsid w:val="00D02AB0"/>
    <w:rsid w:val="00D02F9D"/>
    <w:rsid w:val="00D04231"/>
    <w:rsid w:val="00D046FD"/>
    <w:rsid w:val="00D052F3"/>
    <w:rsid w:val="00D056AD"/>
    <w:rsid w:val="00D05F0B"/>
    <w:rsid w:val="00D0612A"/>
    <w:rsid w:val="00D0664F"/>
    <w:rsid w:val="00D06AAD"/>
    <w:rsid w:val="00D06DAF"/>
    <w:rsid w:val="00D06DE0"/>
    <w:rsid w:val="00D072DD"/>
    <w:rsid w:val="00D076A7"/>
    <w:rsid w:val="00D103B1"/>
    <w:rsid w:val="00D111D0"/>
    <w:rsid w:val="00D11F50"/>
    <w:rsid w:val="00D1235D"/>
    <w:rsid w:val="00D12C69"/>
    <w:rsid w:val="00D13656"/>
    <w:rsid w:val="00D13922"/>
    <w:rsid w:val="00D13B62"/>
    <w:rsid w:val="00D13C98"/>
    <w:rsid w:val="00D13C9B"/>
    <w:rsid w:val="00D14906"/>
    <w:rsid w:val="00D14F91"/>
    <w:rsid w:val="00D15132"/>
    <w:rsid w:val="00D1536F"/>
    <w:rsid w:val="00D158E7"/>
    <w:rsid w:val="00D16043"/>
    <w:rsid w:val="00D166C7"/>
    <w:rsid w:val="00D171F9"/>
    <w:rsid w:val="00D202AD"/>
    <w:rsid w:val="00D205B4"/>
    <w:rsid w:val="00D20CF5"/>
    <w:rsid w:val="00D20DF4"/>
    <w:rsid w:val="00D20E5A"/>
    <w:rsid w:val="00D21169"/>
    <w:rsid w:val="00D21221"/>
    <w:rsid w:val="00D229DB"/>
    <w:rsid w:val="00D22C32"/>
    <w:rsid w:val="00D22D38"/>
    <w:rsid w:val="00D22E58"/>
    <w:rsid w:val="00D23387"/>
    <w:rsid w:val="00D25CD1"/>
    <w:rsid w:val="00D25EDD"/>
    <w:rsid w:val="00D26358"/>
    <w:rsid w:val="00D26B30"/>
    <w:rsid w:val="00D26BE6"/>
    <w:rsid w:val="00D27DC8"/>
    <w:rsid w:val="00D30EA2"/>
    <w:rsid w:val="00D31699"/>
    <w:rsid w:val="00D31F22"/>
    <w:rsid w:val="00D32591"/>
    <w:rsid w:val="00D32A9C"/>
    <w:rsid w:val="00D32B1C"/>
    <w:rsid w:val="00D32DD0"/>
    <w:rsid w:val="00D32EED"/>
    <w:rsid w:val="00D33817"/>
    <w:rsid w:val="00D33A88"/>
    <w:rsid w:val="00D33CD9"/>
    <w:rsid w:val="00D34AB4"/>
    <w:rsid w:val="00D35140"/>
    <w:rsid w:val="00D357D1"/>
    <w:rsid w:val="00D369CA"/>
    <w:rsid w:val="00D36CA9"/>
    <w:rsid w:val="00D40541"/>
    <w:rsid w:val="00D40623"/>
    <w:rsid w:val="00D40789"/>
    <w:rsid w:val="00D409C1"/>
    <w:rsid w:val="00D40AA6"/>
    <w:rsid w:val="00D41398"/>
    <w:rsid w:val="00D42566"/>
    <w:rsid w:val="00D42AFF"/>
    <w:rsid w:val="00D431AE"/>
    <w:rsid w:val="00D439FD"/>
    <w:rsid w:val="00D43F0B"/>
    <w:rsid w:val="00D43FF4"/>
    <w:rsid w:val="00D445C6"/>
    <w:rsid w:val="00D448B1"/>
    <w:rsid w:val="00D44A67"/>
    <w:rsid w:val="00D44C6B"/>
    <w:rsid w:val="00D44D9F"/>
    <w:rsid w:val="00D45CFA"/>
    <w:rsid w:val="00D463A0"/>
    <w:rsid w:val="00D468DB"/>
    <w:rsid w:val="00D50877"/>
    <w:rsid w:val="00D50E5E"/>
    <w:rsid w:val="00D51402"/>
    <w:rsid w:val="00D51BC6"/>
    <w:rsid w:val="00D51D93"/>
    <w:rsid w:val="00D53051"/>
    <w:rsid w:val="00D54844"/>
    <w:rsid w:val="00D5496D"/>
    <w:rsid w:val="00D560D1"/>
    <w:rsid w:val="00D56C53"/>
    <w:rsid w:val="00D57F8C"/>
    <w:rsid w:val="00D60289"/>
    <w:rsid w:val="00D605C2"/>
    <w:rsid w:val="00D61173"/>
    <w:rsid w:val="00D6220E"/>
    <w:rsid w:val="00D62688"/>
    <w:rsid w:val="00D626F5"/>
    <w:rsid w:val="00D62707"/>
    <w:rsid w:val="00D62B5D"/>
    <w:rsid w:val="00D62CE4"/>
    <w:rsid w:val="00D63310"/>
    <w:rsid w:val="00D6377B"/>
    <w:rsid w:val="00D639D2"/>
    <w:rsid w:val="00D63B31"/>
    <w:rsid w:val="00D63DE7"/>
    <w:rsid w:val="00D6476A"/>
    <w:rsid w:val="00D64A2C"/>
    <w:rsid w:val="00D64EFB"/>
    <w:rsid w:val="00D6514F"/>
    <w:rsid w:val="00D65BA6"/>
    <w:rsid w:val="00D663B8"/>
    <w:rsid w:val="00D664E8"/>
    <w:rsid w:val="00D66AA6"/>
    <w:rsid w:val="00D66AE8"/>
    <w:rsid w:val="00D67261"/>
    <w:rsid w:val="00D7020F"/>
    <w:rsid w:val="00D70920"/>
    <w:rsid w:val="00D709CF"/>
    <w:rsid w:val="00D70D7F"/>
    <w:rsid w:val="00D72D59"/>
    <w:rsid w:val="00D72E2E"/>
    <w:rsid w:val="00D7459C"/>
    <w:rsid w:val="00D748D2"/>
    <w:rsid w:val="00D753CB"/>
    <w:rsid w:val="00D75563"/>
    <w:rsid w:val="00D75BA5"/>
    <w:rsid w:val="00D7601C"/>
    <w:rsid w:val="00D76F97"/>
    <w:rsid w:val="00D800F5"/>
    <w:rsid w:val="00D8015A"/>
    <w:rsid w:val="00D813AD"/>
    <w:rsid w:val="00D816E4"/>
    <w:rsid w:val="00D81933"/>
    <w:rsid w:val="00D83CE9"/>
    <w:rsid w:val="00D8480F"/>
    <w:rsid w:val="00D849AA"/>
    <w:rsid w:val="00D85B25"/>
    <w:rsid w:val="00D86955"/>
    <w:rsid w:val="00D86FBF"/>
    <w:rsid w:val="00D875E3"/>
    <w:rsid w:val="00D875E4"/>
    <w:rsid w:val="00D9002C"/>
    <w:rsid w:val="00D901A6"/>
    <w:rsid w:val="00D907D4"/>
    <w:rsid w:val="00D90C2B"/>
    <w:rsid w:val="00D90FEA"/>
    <w:rsid w:val="00D912F8"/>
    <w:rsid w:val="00D924C0"/>
    <w:rsid w:val="00D93E04"/>
    <w:rsid w:val="00D93E62"/>
    <w:rsid w:val="00D94548"/>
    <w:rsid w:val="00D94AAD"/>
    <w:rsid w:val="00D94BB8"/>
    <w:rsid w:val="00D95534"/>
    <w:rsid w:val="00D95CBC"/>
    <w:rsid w:val="00D95DAF"/>
    <w:rsid w:val="00D9655B"/>
    <w:rsid w:val="00D975A0"/>
    <w:rsid w:val="00D97E29"/>
    <w:rsid w:val="00DA0196"/>
    <w:rsid w:val="00DA030D"/>
    <w:rsid w:val="00DA04D6"/>
    <w:rsid w:val="00DA0500"/>
    <w:rsid w:val="00DA068D"/>
    <w:rsid w:val="00DA0F0E"/>
    <w:rsid w:val="00DA1061"/>
    <w:rsid w:val="00DA259E"/>
    <w:rsid w:val="00DA26DC"/>
    <w:rsid w:val="00DA3B27"/>
    <w:rsid w:val="00DA3DBB"/>
    <w:rsid w:val="00DA40E2"/>
    <w:rsid w:val="00DA4CC2"/>
    <w:rsid w:val="00DA4D0D"/>
    <w:rsid w:val="00DA4EA7"/>
    <w:rsid w:val="00DA51E3"/>
    <w:rsid w:val="00DA536E"/>
    <w:rsid w:val="00DA5694"/>
    <w:rsid w:val="00DA56AF"/>
    <w:rsid w:val="00DA5A69"/>
    <w:rsid w:val="00DA66B7"/>
    <w:rsid w:val="00DA69BD"/>
    <w:rsid w:val="00DA7220"/>
    <w:rsid w:val="00DA7277"/>
    <w:rsid w:val="00DB011C"/>
    <w:rsid w:val="00DB034E"/>
    <w:rsid w:val="00DB0821"/>
    <w:rsid w:val="00DB0AA3"/>
    <w:rsid w:val="00DB0C8D"/>
    <w:rsid w:val="00DB0F93"/>
    <w:rsid w:val="00DB1077"/>
    <w:rsid w:val="00DB1988"/>
    <w:rsid w:val="00DB21F3"/>
    <w:rsid w:val="00DB2307"/>
    <w:rsid w:val="00DB25D6"/>
    <w:rsid w:val="00DB260B"/>
    <w:rsid w:val="00DB2EE5"/>
    <w:rsid w:val="00DB443B"/>
    <w:rsid w:val="00DB4C94"/>
    <w:rsid w:val="00DB5190"/>
    <w:rsid w:val="00DB51DA"/>
    <w:rsid w:val="00DB5232"/>
    <w:rsid w:val="00DB5241"/>
    <w:rsid w:val="00DB6542"/>
    <w:rsid w:val="00DB706F"/>
    <w:rsid w:val="00DB7403"/>
    <w:rsid w:val="00DB76B4"/>
    <w:rsid w:val="00DB78A2"/>
    <w:rsid w:val="00DB7C24"/>
    <w:rsid w:val="00DC1648"/>
    <w:rsid w:val="00DC1660"/>
    <w:rsid w:val="00DC1858"/>
    <w:rsid w:val="00DC1891"/>
    <w:rsid w:val="00DC1A46"/>
    <w:rsid w:val="00DC1D99"/>
    <w:rsid w:val="00DC22FB"/>
    <w:rsid w:val="00DC23AB"/>
    <w:rsid w:val="00DC2A62"/>
    <w:rsid w:val="00DC2B74"/>
    <w:rsid w:val="00DC2D86"/>
    <w:rsid w:val="00DC2FC8"/>
    <w:rsid w:val="00DC32DB"/>
    <w:rsid w:val="00DC3F8C"/>
    <w:rsid w:val="00DC43C3"/>
    <w:rsid w:val="00DC450F"/>
    <w:rsid w:val="00DC48C3"/>
    <w:rsid w:val="00DC4A93"/>
    <w:rsid w:val="00DC4CB5"/>
    <w:rsid w:val="00DC534F"/>
    <w:rsid w:val="00DC5591"/>
    <w:rsid w:val="00DC598B"/>
    <w:rsid w:val="00DC5CC1"/>
    <w:rsid w:val="00DC622E"/>
    <w:rsid w:val="00DC6982"/>
    <w:rsid w:val="00DC6F6A"/>
    <w:rsid w:val="00DC76A2"/>
    <w:rsid w:val="00DC7742"/>
    <w:rsid w:val="00DC7E6A"/>
    <w:rsid w:val="00DD09DC"/>
    <w:rsid w:val="00DD0BD1"/>
    <w:rsid w:val="00DD1423"/>
    <w:rsid w:val="00DD1D79"/>
    <w:rsid w:val="00DD214B"/>
    <w:rsid w:val="00DD2668"/>
    <w:rsid w:val="00DD2A00"/>
    <w:rsid w:val="00DD2DBD"/>
    <w:rsid w:val="00DD3092"/>
    <w:rsid w:val="00DD3242"/>
    <w:rsid w:val="00DD32A1"/>
    <w:rsid w:val="00DD351B"/>
    <w:rsid w:val="00DD40E6"/>
    <w:rsid w:val="00DD4217"/>
    <w:rsid w:val="00DD4C3E"/>
    <w:rsid w:val="00DD5130"/>
    <w:rsid w:val="00DD565D"/>
    <w:rsid w:val="00DD5BB4"/>
    <w:rsid w:val="00DD5F47"/>
    <w:rsid w:val="00DD6C87"/>
    <w:rsid w:val="00DD7032"/>
    <w:rsid w:val="00DE1B20"/>
    <w:rsid w:val="00DE1D4C"/>
    <w:rsid w:val="00DE29BD"/>
    <w:rsid w:val="00DE2A4B"/>
    <w:rsid w:val="00DE3E67"/>
    <w:rsid w:val="00DE44A4"/>
    <w:rsid w:val="00DE5233"/>
    <w:rsid w:val="00DE52A1"/>
    <w:rsid w:val="00DE55FA"/>
    <w:rsid w:val="00DE5A91"/>
    <w:rsid w:val="00DE616A"/>
    <w:rsid w:val="00DE64B3"/>
    <w:rsid w:val="00DE708E"/>
    <w:rsid w:val="00DE7CC1"/>
    <w:rsid w:val="00DF05F8"/>
    <w:rsid w:val="00DF13E5"/>
    <w:rsid w:val="00DF15DA"/>
    <w:rsid w:val="00DF2CE2"/>
    <w:rsid w:val="00DF34CD"/>
    <w:rsid w:val="00DF3A37"/>
    <w:rsid w:val="00DF3BD8"/>
    <w:rsid w:val="00DF409F"/>
    <w:rsid w:val="00DF481D"/>
    <w:rsid w:val="00DF4CA7"/>
    <w:rsid w:val="00DF4D80"/>
    <w:rsid w:val="00DF5BEC"/>
    <w:rsid w:val="00DF6924"/>
    <w:rsid w:val="00DF699D"/>
    <w:rsid w:val="00DF753D"/>
    <w:rsid w:val="00DF7B37"/>
    <w:rsid w:val="00E0020F"/>
    <w:rsid w:val="00E00A11"/>
    <w:rsid w:val="00E00BC0"/>
    <w:rsid w:val="00E00E11"/>
    <w:rsid w:val="00E012A7"/>
    <w:rsid w:val="00E01C2A"/>
    <w:rsid w:val="00E01C6C"/>
    <w:rsid w:val="00E022C2"/>
    <w:rsid w:val="00E02491"/>
    <w:rsid w:val="00E02B54"/>
    <w:rsid w:val="00E04143"/>
    <w:rsid w:val="00E0499B"/>
    <w:rsid w:val="00E04CCB"/>
    <w:rsid w:val="00E04DC4"/>
    <w:rsid w:val="00E05743"/>
    <w:rsid w:val="00E05D57"/>
    <w:rsid w:val="00E06538"/>
    <w:rsid w:val="00E06D26"/>
    <w:rsid w:val="00E06F3B"/>
    <w:rsid w:val="00E078AC"/>
    <w:rsid w:val="00E07A52"/>
    <w:rsid w:val="00E07BBF"/>
    <w:rsid w:val="00E07C71"/>
    <w:rsid w:val="00E1064E"/>
    <w:rsid w:val="00E1104D"/>
    <w:rsid w:val="00E1186E"/>
    <w:rsid w:val="00E11E6F"/>
    <w:rsid w:val="00E12523"/>
    <w:rsid w:val="00E126C7"/>
    <w:rsid w:val="00E12A73"/>
    <w:rsid w:val="00E12CE4"/>
    <w:rsid w:val="00E12D56"/>
    <w:rsid w:val="00E13665"/>
    <w:rsid w:val="00E1416F"/>
    <w:rsid w:val="00E14B3B"/>
    <w:rsid w:val="00E14E4E"/>
    <w:rsid w:val="00E15337"/>
    <w:rsid w:val="00E15AB8"/>
    <w:rsid w:val="00E15AE2"/>
    <w:rsid w:val="00E16C99"/>
    <w:rsid w:val="00E174AF"/>
    <w:rsid w:val="00E17B3B"/>
    <w:rsid w:val="00E17C45"/>
    <w:rsid w:val="00E20E56"/>
    <w:rsid w:val="00E21602"/>
    <w:rsid w:val="00E21C33"/>
    <w:rsid w:val="00E227D1"/>
    <w:rsid w:val="00E22F33"/>
    <w:rsid w:val="00E231D6"/>
    <w:rsid w:val="00E232E8"/>
    <w:rsid w:val="00E232F2"/>
    <w:rsid w:val="00E23454"/>
    <w:rsid w:val="00E2412C"/>
    <w:rsid w:val="00E2424A"/>
    <w:rsid w:val="00E24D7A"/>
    <w:rsid w:val="00E2562F"/>
    <w:rsid w:val="00E26C05"/>
    <w:rsid w:val="00E27123"/>
    <w:rsid w:val="00E272A4"/>
    <w:rsid w:val="00E2788D"/>
    <w:rsid w:val="00E27950"/>
    <w:rsid w:val="00E30688"/>
    <w:rsid w:val="00E30789"/>
    <w:rsid w:val="00E309C2"/>
    <w:rsid w:val="00E318CC"/>
    <w:rsid w:val="00E31928"/>
    <w:rsid w:val="00E3202E"/>
    <w:rsid w:val="00E324EA"/>
    <w:rsid w:val="00E32DBD"/>
    <w:rsid w:val="00E33457"/>
    <w:rsid w:val="00E33B73"/>
    <w:rsid w:val="00E3421F"/>
    <w:rsid w:val="00E34D6F"/>
    <w:rsid w:val="00E34D7F"/>
    <w:rsid w:val="00E35BA4"/>
    <w:rsid w:val="00E35C2F"/>
    <w:rsid w:val="00E35F8D"/>
    <w:rsid w:val="00E362DD"/>
    <w:rsid w:val="00E370A1"/>
    <w:rsid w:val="00E374A3"/>
    <w:rsid w:val="00E3782D"/>
    <w:rsid w:val="00E37BCA"/>
    <w:rsid w:val="00E40484"/>
    <w:rsid w:val="00E415D1"/>
    <w:rsid w:val="00E416DF"/>
    <w:rsid w:val="00E41825"/>
    <w:rsid w:val="00E41F6C"/>
    <w:rsid w:val="00E4260E"/>
    <w:rsid w:val="00E426A5"/>
    <w:rsid w:val="00E43834"/>
    <w:rsid w:val="00E44349"/>
    <w:rsid w:val="00E4469C"/>
    <w:rsid w:val="00E45793"/>
    <w:rsid w:val="00E464B7"/>
    <w:rsid w:val="00E464C9"/>
    <w:rsid w:val="00E46F29"/>
    <w:rsid w:val="00E47A04"/>
    <w:rsid w:val="00E47B1C"/>
    <w:rsid w:val="00E47B52"/>
    <w:rsid w:val="00E50147"/>
    <w:rsid w:val="00E50513"/>
    <w:rsid w:val="00E5120B"/>
    <w:rsid w:val="00E5124F"/>
    <w:rsid w:val="00E51303"/>
    <w:rsid w:val="00E51BA5"/>
    <w:rsid w:val="00E51BD1"/>
    <w:rsid w:val="00E51C6D"/>
    <w:rsid w:val="00E51F13"/>
    <w:rsid w:val="00E52390"/>
    <w:rsid w:val="00E52F90"/>
    <w:rsid w:val="00E530F5"/>
    <w:rsid w:val="00E53AE6"/>
    <w:rsid w:val="00E53FAD"/>
    <w:rsid w:val="00E54942"/>
    <w:rsid w:val="00E54C43"/>
    <w:rsid w:val="00E5532D"/>
    <w:rsid w:val="00E565A1"/>
    <w:rsid w:val="00E568E4"/>
    <w:rsid w:val="00E56C80"/>
    <w:rsid w:val="00E57474"/>
    <w:rsid w:val="00E57B85"/>
    <w:rsid w:val="00E60415"/>
    <w:rsid w:val="00E60652"/>
    <w:rsid w:val="00E60A7F"/>
    <w:rsid w:val="00E611FF"/>
    <w:rsid w:val="00E61502"/>
    <w:rsid w:val="00E61677"/>
    <w:rsid w:val="00E62716"/>
    <w:rsid w:val="00E6274F"/>
    <w:rsid w:val="00E62CE9"/>
    <w:rsid w:val="00E633F1"/>
    <w:rsid w:val="00E63610"/>
    <w:rsid w:val="00E64CE2"/>
    <w:rsid w:val="00E64DAD"/>
    <w:rsid w:val="00E65853"/>
    <w:rsid w:val="00E65960"/>
    <w:rsid w:val="00E65F0A"/>
    <w:rsid w:val="00E660B0"/>
    <w:rsid w:val="00E66586"/>
    <w:rsid w:val="00E66DA5"/>
    <w:rsid w:val="00E66DE4"/>
    <w:rsid w:val="00E67210"/>
    <w:rsid w:val="00E7052B"/>
    <w:rsid w:val="00E70B95"/>
    <w:rsid w:val="00E70EA8"/>
    <w:rsid w:val="00E710A6"/>
    <w:rsid w:val="00E71847"/>
    <w:rsid w:val="00E71970"/>
    <w:rsid w:val="00E71BBD"/>
    <w:rsid w:val="00E71D41"/>
    <w:rsid w:val="00E71E2F"/>
    <w:rsid w:val="00E7222D"/>
    <w:rsid w:val="00E72240"/>
    <w:rsid w:val="00E722F8"/>
    <w:rsid w:val="00E72D7A"/>
    <w:rsid w:val="00E7333C"/>
    <w:rsid w:val="00E734EE"/>
    <w:rsid w:val="00E73B0C"/>
    <w:rsid w:val="00E758B5"/>
    <w:rsid w:val="00E763E3"/>
    <w:rsid w:val="00E766BC"/>
    <w:rsid w:val="00E76F7D"/>
    <w:rsid w:val="00E77ACA"/>
    <w:rsid w:val="00E810DC"/>
    <w:rsid w:val="00E81A99"/>
    <w:rsid w:val="00E81E79"/>
    <w:rsid w:val="00E82650"/>
    <w:rsid w:val="00E8288F"/>
    <w:rsid w:val="00E8316C"/>
    <w:rsid w:val="00E83580"/>
    <w:rsid w:val="00E83BF9"/>
    <w:rsid w:val="00E84BF2"/>
    <w:rsid w:val="00E84D88"/>
    <w:rsid w:val="00E853BF"/>
    <w:rsid w:val="00E85E91"/>
    <w:rsid w:val="00E86575"/>
    <w:rsid w:val="00E86F92"/>
    <w:rsid w:val="00E86FD1"/>
    <w:rsid w:val="00E876A9"/>
    <w:rsid w:val="00E90EC5"/>
    <w:rsid w:val="00E90F42"/>
    <w:rsid w:val="00E915AD"/>
    <w:rsid w:val="00E9165F"/>
    <w:rsid w:val="00E9177D"/>
    <w:rsid w:val="00E93B2C"/>
    <w:rsid w:val="00E942CE"/>
    <w:rsid w:val="00E94B5F"/>
    <w:rsid w:val="00E94E47"/>
    <w:rsid w:val="00E95109"/>
    <w:rsid w:val="00E95774"/>
    <w:rsid w:val="00E9581C"/>
    <w:rsid w:val="00E95941"/>
    <w:rsid w:val="00E95DC9"/>
    <w:rsid w:val="00E9626D"/>
    <w:rsid w:val="00E968C5"/>
    <w:rsid w:val="00E96E7F"/>
    <w:rsid w:val="00E97122"/>
    <w:rsid w:val="00E97A83"/>
    <w:rsid w:val="00E97E6F"/>
    <w:rsid w:val="00EA05D8"/>
    <w:rsid w:val="00EA0F10"/>
    <w:rsid w:val="00EA1455"/>
    <w:rsid w:val="00EA1488"/>
    <w:rsid w:val="00EA15E8"/>
    <w:rsid w:val="00EA18BB"/>
    <w:rsid w:val="00EA1AFA"/>
    <w:rsid w:val="00EA28D9"/>
    <w:rsid w:val="00EA297A"/>
    <w:rsid w:val="00EA2EA6"/>
    <w:rsid w:val="00EA2ED9"/>
    <w:rsid w:val="00EA3216"/>
    <w:rsid w:val="00EA33EC"/>
    <w:rsid w:val="00EA36AF"/>
    <w:rsid w:val="00EA4690"/>
    <w:rsid w:val="00EA4ACA"/>
    <w:rsid w:val="00EA5962"/>
    <w:rsid w:val="00EA63B6"/>
    <w:rsid w:val="00EA66BE"/>
    <w:rsid w:val="00EA6EEB"/>
    <w:rsid w:val="00EA7148"/>
    <w:rsid w:val="00EA730E"/>
    <w:rsid w:val="00EA7820"/>
    <w:rsid w:val="00EB0981"/>
    <w:rsid w:val="00EB1039"/>
    <w:rsid w:val="00EB150A"/>
    <w:rsid w:val="00EB1A1D"/>
    <w:rsid w:val="00EB1B07"/>
    <w:rsid w:val="00EB1B35"/>
    <w:rsid w:val="00EB3AD4"/>
    <w:rsid w:val="00EB698F"/>
    <w:rsid w:val="00EB7ABB"/>
    <w:rsid w:val="00EC03CE"/>
    <w:rsid w:val="00EC0670"/>
    <w:rsid w:val="00EC1148"/>
    <w:rsid w:val="00EC1BD6"/>
    <w:rsid w:val="00EC20E2"/>
    <w:rsid w:val="00EC2C30"/>
    <w:rsid w:val="00EC4122"/>
    <w:rsid w:val="00EC4966"/>
    <w:rsid w:val="00EC4BB9"/>
    <w:rsid w:val="00EC5477"/>
    <w:rsid w:val="00EC55B6"/>
    <w:rsid w:val="00EC58FE"/>
    <w:rsid w:val="00EC6B57"/>
    <w:rsid w:val="00ED081C"/>
    <w:rsid w:val="00ED0C4D"/>
    <w:rsid w:val="00ED10A7"/>
    <w:rsid w:val="00ED1B8E"/>
    <w:rsid w:val="00ED205F"/>
    <w:rsid w:val="00ED2863"/>
    <w:rsid w:val="00ED3489"/>
    <w:rsid w:val="00ED39D1"/>
    <w:rsid w:val="00ED3CA8"/>
    <w:rsid w:val="00ED42B3"/>
    <w:rsid w:val="00ED4448"/>
    <w:rsid w:val="00ED4A1C"/>
    <w:rsid w:val="00ED50C9"/>
    <w:rsid w:val="00ED5378"/>
    <w:rsid w:val="00ED5A07"/>
    <w:rsid w:val="00ED5AC3"/>
    <w:rsid w:val="00ED617B"/>
    <w:rsid w:val="00ED71A6"/>
    <w:rsid w:val="00ED7410"/>
    <w:rsid w:val="00ED7CDF"/>
    <w:rsid w:val="00ED7CF5"/>
    <w:rsid w:val="00EE0386"/>
    <w:rsid w:val="00EE05C9"/>
    <w:rsid w:val="00EE05DA"/>
    <w:rsid w:val="00EE090D"/>
    <w:rsid w:val="00EE0BEF"/>
    <w:rsid w:val="00EE1380"/>
    <w:rsid w:val="00EE1604"/>
    <w:rsid w:val="00EE18B4"/>
    <w:rsid w:val="00EE1B86"/>
    <w:rsid w:val="00EE2616"/>
    <w:rsid w:val="00EE2709"/>
    <w:rsid w:val="00EE2909"/>
    <w:rsid w:val="00EE29F6"/>
    <w:rsid w:val="00EE3904"/>
    <w:rsid w:val="00EE428A"/>
    <w:rsid w:val="00EE463B"/>
    <w:rsid w:val="00EE4924"/>
    <w:rsid w:val="00EE4C4A"/>
    <w:rsid w:val="00EE538D"/>
    <w:rsid w:val="00EE5BDC"/>
    <w:rsid w:val="00EE5C86"/>
    <w:rsid w:val="00EE5CB6"/>
    <w:rsid w:val="00EE6505"/>
    <w:rsid w:val="00EE6A57"/>
    <w:rsid w:val="00EE7294"/>
    <w:rsid w:val="00EE772B"/>
    <w:rsid w:val="00EF0A55"/>
    <w:rsid w:val="00EF0E46"/>
    <w:rsid w:val="00EF17E0"/>
    <w:rsid w:val="00EF1936"/>
    <w:rsid w:val="00EF2857"/>
    <w:rsid w:val="00EF3426"/>
    <w:rsid w:val="00EF377C"/>
    <w:rsid w:val="00EF3F6B"/>
    <w:rsid w:val="00EF443B"/>
    <w:rsid w:val="00EF4516"/>
    <w:rsid w:val="00EF4AD3"/>
    <w:rsid w:val="00EF523C"/>
    <w:rsid w:val="00EF5E3A"/>
    <w:rsid w:val="00EF6A1A"/>
    <w:rsid w:val="00F0228F"/>
    <w:rsid w:val="00F025C2"/>
    <w:rsid w:val="00F02EB1"/>
    <w:rsid w:val="00F02ED9"/>
    <w:rsid w:val="00F030F2"/>
    <w:rsid w:val="00F0418C"/>
    <w:rsid w:val="00F04241"/>
    <w:rsid w:val="00F0462C"/>
    <w:rsid w:val="00F04726"/>
    <w:rsid w:val="00F05641"/>
    <w:rsid w:val="00F05C5F"/>
    <w:rsid w:val="00F060F8"/>
    <w:rsid w:val="00F063A8"/>
    <w:rsid w:val="00F06443"/>
    <w:rsid w:val="00F103EC"/>
    <w:rsid w:val="00F1080A"/>
    <w:rsid w:val="00F10966"/>
    <w:rsid w:val="00F10F98"/>
    <w:rsid w:val="00F110E6"/>
    <w:rsid w:val="00F1197F"/>
    <w:rsid w:val="00F120B8"/>
    <w:rsid w:val="00F131B4"/>
    <w:rsid w:val="00F134AD"/>
    <w:rsid w:val="00F14066"/>
    <w:rsid w:val="00F140C7"/>
    <w:rsid w:val="00F15394"/>
    <w:rsid w:val="00F15EE4"/>
    <w:rsid w:val="00F16960"/>
    <w:rsid w:val="00F16D6C"/>
    <w:rsid w:val="00F1713C"/>
    <w:rsid w:val="00F17545"/>
    <w:rsid w:val="00F17FE8"/>
    <w:rsid w:val="00F20191"/>
    <w:rsid w:val="00F205DA"/>
    <w:rsid w:val="00F22EFA"/>
    <w:rsid w:val="00F22EFB"/>
    <w:rsid w:val="00F23B84"/>
    <w:rsid w:val="00F245F3"/>
    <w:rsid w:val="00F26098"/>
    <w:rsid w:val="00F26A1C"/>
    <w:rsid w:val="00F27E37"/>
    <w:rsid w:val="00F3017E"/>
    <w:rsid w:val="00F30713"/>
    <w:rsid w:val="00F30A36"/>
    <w:rsid w:val="00F310CD"/>
    <w:rsid w:val="00F31766"/>
    <w:rsid w:val="00F31B60"/>
    <w:rsid w:val="00F31FBF"/>
    <w:rsid w:val="00F322B7"/>
    <w:rsid w:val="00F323F1"/>
    <w:rsid w:val="00F3435D"/>
    <w:rsid w:val="00F3474E"/>
    <w:rsid w:val="00F34990"/>
    <w:rsid w:val="00F34AD5"/>
    <w:rsid w:val="00F34F73"/>
    <w:rsid w:val="00F35A8E"/>
    <w:rsid w:val="00F35E35"/>
    <w:rsid w:val="00F36840"/>
    <w:rsid w:val="00F36A74"/>
    <w:rsid w:val="00F3767A"/>
    <w:rsid w:val="00F37ADC"/>
    <w:rsid w:val="00F40192"/>
    <w:rsid w:val="00F407A9"/>
    <w:rsid w:val="00F40D5E"/>
    <w:rsid w:val="00F40F50"/>
    <w:rsid w:val="00F412A9"/>
    <w:rsid w:val="00F41CEF"/>
    <w:rsid w:val="00F421DD"/>
    <w:rsid w:val="00F422AE"/>
    <w:rsid w:val="00F43D1F"/>
    <w:rsid w:val="00F43F16"/>
    <w:rsid w:val="00F44335"/>
    <w:rsid w:val="00F44708"/>
    <w:rsid w:val="00F4477E"/>
    <w:rsid w:val="00F44843"/>
    <w:rsid w:val="00F44DEE"/>
    <w:rsid w:val="00F45702"/>
    <w:rsid w:val="00F45C2F"/>
    <w:rsid w:val="00F45D91"/>
    <w:rsid w:val="00F460BF"/>
    <w:rsid w:val="00F461DA"/>
    <w:rsid w:val="00F463E0"/>
    <w:rsid w:val="00F46C4C"/>
    <w:rsid w:val="00F46E5C"/>
    <w:rsid w:val="00F47E1F"/>
    <w:rsid w:val="00F50399"/>
    <w:rsid w:val="00F50444"/>
    <w:rsid w:val="00F50C4B"/>
    <w:rsid w:val="00F51022"/>
    <w:rsid w:val="00F51213"/>
    <w:rsid w:val="00F5150D"/>
    <w:rsid w:val="00F518B0"/>
    <w:rsid w:val="00F5245E"/>
    <w:rsid w:val="00F52B8B"/>
    <w:rsid w:val="00F53218"/>
    <w:rsid w:val="00F5331C"/>
    <w:rsid w:val="00F533BA"/>
    <w:rsid w:val="00F54A79"/>
    <w:rsid w:val="00F54B51"/>
    <w:rsid w:val="00F54D9E"/>
    <w:rsid w:val="00F5574E"/>
    <w:rsid w:val="00F564AE"/>
    <w:rsid w:val="00F5677C"/>
    <w:rsid w:val="00F56C27"/>
    <w:rsid w:val="00F57188"/>
    <w:rsid w:val="00F57761"/>
    <w:rsid w:val="00F57C2B"/>
    <w:rsid w:val="00F57CD2"/>
    <w:rsid w:val="00F57CE2"/>
    <w:rsid w:val="00F57E03"/>
    <w:rsid w:val="00F60AD4"/>
    <w:rsid w:val="00F60F8D"/>
    <w:rsid w:val="00F6142F"/>
    <w:rsid w:val="00F61CFA"/>
    <w:rsid w:val="00F621FE"/>
    <w:rsid w:val="00F626C5"/>
    <w:rsid w:val="00F63108"/>
    <w:rsid w:val="00F63988"/>
    <w:rsid w:val="00F63F63"/>
    <w:rsid w:val="00F63F74"/>
    <w:rsid w:val="00F6474D"/>
    <w:rsid w:val="00F64805"/>
    <w:rsid w:val="00F6482D"/>
    <w:rsid w:val="00F64AFA"/>
    <w:rsid w:val="00F6511B"/>
    <w:rsid w:val="00F652AD"/>
    <w:rsid w:val="00F6543D"/>
    <w:rsid w:val="00F66388"/>
    <w:rsid w:val="00F66AF1"/>
    <w:rsid w:val="00F66B24"/>
    <w:rsid w:val="00F66B95"/>
    <w:rsid w:val="00F66E51"/>
    <w:rsid w:val="00F6744E"/>
    <w:rsid w:val="00F678A6"/>
    <w:rsid w:val="00F70630"/>
    <w:rsid w:val="00F7075A"/>
    <w:rsid w:val="00F70ABB"/>
    <w:rsid w:val="00F70F01"/>
    <w:rsid w:val="00F714C7"/>
    <w:rsid w:val="00F71623"/>
    <w:rsid w:val="00F71813"/>
    <w:rsid w:val="00F71D9D"/>
    <w:rsid w:val="00F71F29"/>
    <w:rsid w:val="00F72931"/>
    <w:rsid w:val="00F72E1B"/>
    <w:rsid w:val="00F72FDD"/>
    <w:rsid w:val="00F733B3"/>
    <w:rsid w:val="00F73F3D"/>
    <w:rsid w:val="00F743A4"/>
    <w:rsid w:val="00F74BCD"/>
    <w:rsid w:val="00F74CC2"/>
    <w:rsid w:val="00F75B26"/>
    <w:rsid w:val="00F75D28"/>
    <w:rsid w:val="00F75EA1"/>
    <w:rsid w:val="00F762CC"/>
    <w:rsid w:val="00F762E6"/>
    <w:rsid w:val="00F7631F"/>
    <w:rsid w:val="00F76AD1"/>
    <w:rsid w:val="00F76BF1"/>
    <w:rsid w:val="00F76EC7"/>
    <w:rsid w:val="00F76FAA"/>
    <w:rsid w:val="00F77046"/>
    <w:rsid w:val="00F7760C"/>
    <w:rsid w:val="00F77ECC"/>
    <w:rsid w:val="00F80442"/>
    <w:rsid w:val="00F80F68"/>
    <w:rsid w:val="00F81075"/>
    <w:rsid w:val="00F8150C"/>
    <w:rsid w:val="00F818A1"/>
    <w:rsid w:val="00F82931"/>
    <w:rsid w:val="00F83040"/>
    <w:rsid w:val="00F83AC8"/>
    <w:rsid w:val="00F83EB0"/>
    <w:rsid w:val="00F8401F"/>
    <w:rsid w:val="00F8569E"/>
    <w:rsid w:val="00F862B8"/>
    <w:rsid w:val="00F869D0"/>
    <w:rsid w:val="00F87021"/>
    <w:rsid w:val="00F87582"/>
    <w:rsid w:val="00F87715"/>
    <w:rsid w:val="00F87C3A"/>
    <w:rsid w:val="00F90282"/>
    <w:rsid w:val="00F914C9"/>
    <w:rsid w:val="00F917BC"/>
    <w:rsid w:val="00F9187C"/>
    <w:rsid w:val="00F918CA"/>
    <w:rsid w:val="00F923A0"/>
    <w:rsid w:val="00F923FB"/>
    <w:rsid w:val="00F92758"/>
    <w:rsid w:val="00F9329E"/>
    <w:rsid w:val="00F93A33"/>
    <w:rsid w:val="00F94382"/>
    <w:rsid w:val="00F944D7"/>
    <w:rsid w:val="00F94A45"/>
    <w:rsid w:val="00F94B62"/>
    <w:rsid w:val="00F94E15"/>
    <w:rsid w:val="00F95160"/>
    <w:rsid w:val="00F95676"/>
    <w:rsid w:val="00F95FA7"/>
    <w:rsid w:val="00F96B1A"/>
    <w:rsid w:val="00F97E26"/>
    <w:rsid w:val="00FA065C"/>
    <w:rsid w:val="00FA2185"/>
    <w:rsid w:val="00FA21C5"/>
    <w:rsid w:val="00FA305D"/>
    <w:rsid w:val="00FA3423"/>
    <w:rsid w:val="00FA36DC"/>
    <w:rsid w:val="00FA3985"/>
    <w:rsid w:val="00FA4104"/>
    <w:rsid w:val="00FA437A"/>
    <w:rsid w:val="00FA47B1"/>
    <w:rsid w:val="00FA48C2"/>
    <w:rsid w:val="00FA4E8E"/>
    <w:rsid w:val="00FA5BA2"/>
    <w:rsid w:val="00FA5E20"/>
    <w:rsid w:val="00FA5E5A"/>
    <w:rsid w:val="00FA5F1B"/>
    <w:rsid w:val="00FB0C69"/>
    <w:rsid w:val="00FB4252"/>
    <w:rsid w:val="00FB4413"/>
    <w:rsid w:val="00FB48D1"/>
    <w:rsid w:val="00FB4AE2"/>
    <w:rsid w:val="00FB4E1E"/>
    <w:rsid w:val="00FB4F17"/>
    <w:rsid w:val="00FB5C17"/>
    <w:rsid w:val="00FB7DFD"/>
    <w:rsid w:val="00FC072B"/>
    <w:rsid w:val="00FC0762"/>
    <w:rsid w:val="00FC095A"/>
    <w:rsid w:val="00FC0978"/>
    <w:rsid w:val="00FC0B1C"/>
    <w:rsid w:val="00FC1F72"/>
    <w:rsid w:val="00FC3289"/>
    <w:rsid w:val="00FC331A"/>
    <w:rsid w:val="00FC3629"/>
    <w:rsid w:val="00FC3876"/>
    <w:rsid w:val="00FC3CB3"/>
    <w:rsid w:val="00FC3E04"/>
    <w:rsid w:val="00FC40E4"/>
    <w:rsid w:val="00FC4420"/>
    <w:rsid w:val="00FC455D"/>
    <w:rsid w:val="00FC5523"/>
    <w:rsid w:val="00FC5C6F"/>
    <w:rsid w:val="00FC6261"/>
    <w:rsid w:val="00FC69B5"/>
    <w:rsid w:val="00FC6A26"/>
    <w:rsid w:val="00FC6C55"/>
    <w:rsid w:val="00FC6CDC"/>
    <w:rsid w:val="00FD030C"/>
    <w:rsid w:val="00FD0666"/>
    <w:rsid w:val="00FD0930"/>
    <w:rsid w:val="00FD1498"/>
    <w:rsid w:val="00FD167B"/>
    <w:rsid w:val="00FD38C3"/>
    <w:rsid w:val="00FD430B"/>
    <w:rsid w:val="00FD45E9"/>
    <w:rsid w:val="00FD5196"/>
    <w:rsid w:val="00FD531E"/>
    <w:rsid w:val="00FD56C0"/>
    <w:rsid w:val="00FD64C3"/>
    <w:rsid w:val="00FD65D8"/>
    <w:rsid w:val="00FD6849"/>
    <w:rsid w:val="00FD6C4D"/>
    <w:rsid w:val="00FD6FC4"/>
    <w:rsid w:val="00FD734E"/>
    <w:rsid w:val="00FD7A77"/>
    <w:rsid w:val="00FD7A82"/>
    <w:rsid w:val="00FD7AC0"/>
    <w:rsid w:val="00FE0083"/>
    <w:rsid w:val="00FE07BC"/>
    <w:rsid w:val="00FE09F5"/>
    <w:rsid w:val="00FE232D"/>
    <w:rsid w:val="00FE2A81"/>
    <w:rsid w:val="00FE424F"/>
    <w:rsid w:val="00FE4D15"/>
    <w:rsid w:val="00FE523E"/>
    <w:rsid w:val="00FE5301"/>
    <w:rsid w:val="00FE5398"/>
    <w:rsid w:val="00FE569D"/>
    <w:rsid w:val="00FE633D"/>
    <w:rsid w:val="00FE72C5"/>
    <w:rsid w:val="00FE7E86"/>
    <w:rsid w:val="00FE7EFA"/>
    <w:rsid w:val="00FF103A"/>
    <w:rsid w:val="00FF1282"/>
    <w:rsid w:val="00FF2F1D"/>
    <w:rsid w:val="00FF3203"/>
    <w:rsid w:val="00FF3A27"/>
    <w:rsid w:val="00FF4C13"/>
    <w:rsid w:val="00FF4C44"/>
    <w:rsid w:val="00FF53A9"/>
    <w:rsid w:val="00FF5934"/>
    <w:rsid w:val="00FF68C7"/>
    <w:rsid w:val="00FF7223"/>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03/wordm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527"/>
    <w:rPr>
      <w:sz w:val="24"/>
      <w:szCs w:val="24"/>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2452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324527"/>
    <w:pPr>
      <w:pBdr>
        <w:bottom w:val="single" w:sz="6" w:space="1" w:color="auto"/>
      </w:pBdr>
      <w:tabs>
        <w:tab w:val="center" w:pos="4153"/>
        <w:tab w:val="right" w:pos="8306"/>
      </w:tabs>
      <w:snapToGrid w:val="0"/>
      <w:jc w:val="center"/>
    </w:pPr>
    <w:rPr>
      <w:lang w:val="en-US" w:eastAsia="zh-CN"/>
    </w:rPr>
  </w:style>
  <w:style w:type="character" w:customStyle="1" w:styleId="HeaderChar">
    <w:name w:val="Header Char"/>
    <w:basedOn w:val="DefaultParagraphFont"/>
    <w:link w:val="Header"/>
    <w:uiPriority w:val="99"/>
    <w:semiHidden/>
    <w:locked/>
    <w:rsid w:val="00324527"/>
    <w:rPr>
      <w:rFonts w:cs="Times New Roman"/>
      <w:snapToGrid w:val="0"/>
      <w:sz w:val="24"/>
    </w:rPr>
  </w:style>
  <w:style w:type="paragraph" w:styleId="Footer">
    <w:name w:val="footer"/>
    <w:basedOn w:val="Normal"/>
    <w:link w:val="FooterChar"/>
    <w:uiPriority w:val="99"/>
    <w:rsid w:val="00324527"/>
    <w:pPr>
      <w:tabs>
        <w:tab w:val="center" w:pos="4153"/>
        <w:tab w:val="right" w:pos="8306"/>
      </w:tabs>
      <w:snapToGrid w:val="0"/>
    </w:pPr>
    <w:rPr>
      <w:lang w:val="en-US" w:eastAsia="zh-CN"/>
    </w:rPr>
  </w:style>
  <w:style w:type="character" w:customStyle="1" w:styleId="FooterChar">
    <w:name w:val="Footer Char"/>
    <w:basedOn w:val="DefaultParagraphFont"/>
    <w:link w:val="Footer"/>
    <w:uiPriority w:val="99"/>
    <w:semiHidden/>
    <w:locked/>
    <w:rsid w:val="00324527"/>
    <w:rPr>
      <w:rFonts w:cs="Times New Roman"/>
      <w:snapToGrid w:val="0"/>
      <w:sz w:val="24"/>
    </w:rPr>
  </w:style>
  <w:style w:type="character" w:customStyle="1" w:styleId="tw4winExternal">
    <w:name w:val="tw4winExternal"/>
    <w:uiPriority w:val="99"/>
    <w:rsid w:val="00324527"/>
    <w:rPr>
      <w:rFonts w:ascii="Courier New" w:hAnsi="Courier New"/>
      <w:noProof/>
      <w:color w:val="808080"/>
    </w:rPr>
  </w:style>
  <w:style w:type="character" w:customStyle="1" w:styleId="tw4winMark">
    <w:name w:val="tw4winMark"/>
    <w:uiPriority w:val="99"/>
    <w:rsid w:val="00324527"/>
    <w:rPr>
      <w:rFonts w:ascii="Courier New" w:hAnsi="Courier New"/>
      <w:vanish/>
      <w:color w:val="800080"/>
      <w:sz w:val="24"/>
      <w:vertAlign w:val="subscript"/>
    </w:rPr>
  </w:style>
  <w:style w:type="character" w:customStyle="1" w:styleId="tw4winError">
    <w:name w:val="tw4winError"/>
    <w:uiPriority w:val="99"/>
    <w:rsid w:val="00324527"/>
    <w:rPr>
      <w:rFonts w:ascii="Courier New" w:hAnsi="Courier New"/>
      <w:color w:val="00FF00"/>
      <w:sz w:val="40"/>
    </w:rPr>
  </w:style>
  <w:style w:type="character" w:customStyle="1" w:styleId="tw4winTerm">
    <w:name w:val="tw4winTerm"/>
    <w:uiPriority w:val="99"/>
    <w:rsid w:val="00324527"/>
    <w:rPr>
      <w:color w:val="0000FF"/>
    </w:rPr>
  </w:style>
  <w:style w:type="character" w:customStyle="1" w:styleId="tw4winPopup">
    <w:name w:val="tw4winPopup"/>
    <w:uiPriority w:val="99"/>
    <w:rsid w:val="00324527"/>
    <w:rPr>
      <w:rFonts w:ascii="Courier New" w:hAnsi="Courier New"/>
      <w:noProof/>
      <w:color w:val="008000"/>
    </w:rPr>
  </w:style>
  <w:style w:type="character" w:customStyle="1" w:styleId="tw4winJump">
    <w:name w:val="tw4winJump"/>
    <w:uiPriority w:val="99"/>
    <w:rsid w:val="00324527"/>
    <w:rPr>
      <w:rFonts w:ascii="Courier New" w:hAnsi="Courier New"/>
      <w:noProof/>
      <w:color w:val="008080"/>
    </w:rPr>
  </w:style>
  <w:style w:type="character" w:customStyle="1" w:styleId="tw4winInternal">
    <w:name w:val="tw4winInternal"/>
    <w:uiPriority w:val="99"/>
    <w:rsid w:val="00324527"/>
    <w:rPr>
      <w:rFonts w:ascii="Courier New" w:hAnsi="Courier New"/>
      <w:noProof/>
      <w:color w:val="FF0000"/>
    </w:rPr>
  </w:style>
  <w:style w:type="character" w:customStyle="1" w:styleId="DONOTTRANSLATE">
    <w:name w:val="DO_NOT_TRANSLATE"/>
    <w:uiPriority w:val="99"/>
    <w:rsid w:val="00324527"/>
    <w:rPr>
      <w:rFonts w:ascii="Courier New" w:hAnsi="Courier New"/>
      <w:noProof/>
      <w:color w:val="800000"/>
    </w:rPr>
  </w:style>
  <w:style w:type="character" w:styleId="Hyperlink">
    <w:name w:val="Hyperlink"/>
    <w:basedOn w:val="DefaultParagraphFont"/>
    <w:uiPriority w:val="99"/>
    <w:rsid w:val="009F1FA7"/>
    <w:rPr>
      <w:rFonts w:cs="Times New Roman"/>
      <w:color w:val="0000FF"/>
      <w:u w:val="single"/>
    </w:rPr>
  </w:style>
  <w:style w:type="paragraph" w:styleId="BalloonText">
    <w:name w:val="Balloon Text"/>
    <w:basedOn w:val="Normal"/>
    <w:link w:val="BalloonTextChar"/>
    <w:uiPriority w:val="99"/>
    <w:semiHidden/>
    <w:unhideWhenUsed/>
    <w:rsid w:val="007046FA"/>
    <w:rPr>
      <w:rFonts w:ascii="Tahoma" w:hAnsi="Tahoma" w:cs="Tahoma"/>
      <w:sz w:val="16"/>
      <w:szCs w:val="16"/>
    </w:rPr>
  </w:style>
  <w:style w:type="character" w:customStyle="1" w:styleId="BalloonTextChar">
    <w:name w:val="Balloon Text Char"/>
    <w:basedOn w:val="DefaultParagraphFont"/>
    <w:link w:val="BalloonText"/>
    <w:uiPriority w:val="99"/>
    <w:semiHidden/>
    <w:rsid w:val="007046FA"/>
    <w:rPr>
      <w:rFonts w:ascii="Tahoma" w:hAnsi="Tahoma" w:cs="Tahoma"/>
      <w:sz w:val="16"/>
      <w:szCs w:val="16"/>
      <w:lang w:val="it-IT"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527"/>
    <w:rPr>
      <w:sz w:val="24"/>
      <w:szCs w:val="24"/>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2452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324527"/>
    <w:pPr>
      <w:pBdr>
        <w:bottom w:val="single" w:sz="6" w:space="1" w:color="auto"/>
      </w:pBdr>
      <w:tabs>
        <w:tab w:val="center" w:pos="4153"/>
        <w:tab w:val="right" w:pos="8306"/>
      </w:tabs>
      <w:snapToGrid w:val="0"/>
      <w:jc w:val="center"/>
    </w:pPr>
    <w:rPr>
      <w:lang w:val="en-US" w:eastAsia="zh-CN"/>
    </w:rPr>
  </w:style>
  <w:style w:type="character" w:customStyle="1" w:styleId="HeaderChar">
    <w:name w:val="Header Char"/>
    <w:basedOn w:val="DefaultParagraphFont"/>
    <w:link w:val="Header"/>
    <w:uiPriority w:val="99"/>
    <w:semiHidden/>
    <w:locked/>
    <w:rsid w:val="00324527"/>
    <w:rPr>
      <w:rFonts w:cs="Times New Roman"/>
      <w:snapToGrid w:val="0"/>
      <w:sz w:val="24"/>
    </w:rPr>
  </w:style>
  <w:style w:type="paragraph" w:styleId="Footer">
    <w:name w:val="footer"/>
    <w:basedOn w:val="Normal"/>
    <w:link w:val="FooterChar"/>
    <w:uiPriority w:val="99"/>
    <w:rsid w:val="00324527"/>
    <w:pPr>
      <w:tabs>
        <w:tab w:val="center" w:pos="4153"/>
        <w:tab w:val="right" w:pos="8306"/>
      </w:tabs>
      <w:snapToGrid w:val="0"/>
    </w:pPr>
    <w:rPr>
      <w:lang w:val="en-US" w:eastAsia="zh-CN"/>
    </w:rPr>
  </w:style>
  <w:style w:type="character" w:customStyle="1" w:styleId="FooterChar">
    <w:name w:val="Footer Char"/>
    <w:basedOn w:val="DefaultParagraphFont"/>
    <w:link w:val="Footer"/>
    <w:uiPriority w:val="99"/>
    <w:semiHidden/>
    <w:locked/>
    <w:rsid w:val="00324527"/>
    <w:rPr>
      <w:rFonts w:cs="Times New Roman"/>
      <w:snapToGrid w:val="0"/>
      <w:sz w:val="24"/>
    </w:rPr>
  </w:style>
  <w:style w:type="character" w:customStyle="1" w:styleId="tw4winExternal">
    <w:name w:val="tw4winExternal"/>
    <w:uiPriority w:val="99"/>
    <w:rsid w:val="00324527"/>
    <w:rPr>
      <w:rFonts w:ascii="Courier New" w:hAnsi="Courier New"/>
      <w:noProof/>
      <w:color w:val="808080"/>
    </w:rPr>
  </w:style>
  <w:style w:type="character" w:customStyle="1" w:styleId="tw4winMark">
    <w:name w:val="tw4winMark"/>
    <w:uiPriority w:val="99"/>
    <w:rsid w:val="00324527"/>
    <w:rPr>
      <w:rFonts w:ascii="Courier New" w:hAnsi="Courier New"/>
      <w:vanish/>
      <w:color w:val="800080"/>
      <w:sz w:val="24"/>
      <w:vertAlign w:val="subscript"/>
    </w:rPr>
  </w:style>
  <w:style w:type="character" w:customStyle="1" w:styleId="tw4winError">
    <w:name w:val="tw4winError"/>
    <w:uiPriority w:val="99"/>
    <w:rsid w:val="00324527"/>
    <w:rPr>
      <w:rFonts w:ascii="Courier New" w:hAnsi="Courier New"/>
      <w:color w:val="00FF00"/>
      <w:sz w:val="40"/>
    </w:rPr>
  </w:style>
  <w:style w:type="character" w:customStyle="1" w:styleId="tw4winTerm">
    <w:name w:val="tw4winTerm"/>
    <w:uiPriority w:val="99"/>
    <w:rsid w:val="00324527"/>
    <w:rPr>
      <w:color w:val="0000FF"/>
    </w:rPr>
  </w:style>
  <w:style w:type="character" w:customStyle="1" w:styleId="tw4winPopup">
    <w:name w:val="tw4winPopup"/>
    <w:uiPriority w:val="99"/>
    <w:rsid w:val="00324527"/>
    <w:rPr>
      <w:rFonts w:ascii="Courier New" w:hAnsi="Courier New"/>
      <w:noProof/>
      <w:color w:val="008000"/>
    </w:rPr>
  </w:style>
  <w:style w:type="character" w:customStyle="1" w:styleId="tw4winJump">
    <w:name w:val="tw4winJump"/>
    <w:uiPriority w:val="99"/>
    <w:rsid w:val="00324527"/>
    <w:rPr>
      <w:rFonts w:ascii="Courier New" w:hAnsi="Courier New"/>
      <w:noProof/>
      <w:color w:val="008080"/>
    </w:rPr>
  </w:style>
  <w:style w:type="character" w:customStyle="1" w:styleId="tw4winInternal">
    <w:name w:val="tw4winInternal"/>
    <w:uiPriority w:val="99"/>
    <w:rsid w:val="00324527"/>
    <w:rPr>
      <w:rFonts w:ascii="Courier New" w:hAnsi="Courier New"/>
      <w:noProof/>
      <w:color w:val="FF0000"/>
    </w:rPr>
  </w:style>
  <w:style w:type="character" w:customStyle="1" w:styleId="DONOTTRANSLATE">
    <w:name w:val="DO_NOT_TRANSLATE"/>
    <w:uiPriority w:val="99"/>
    <w:rsid w:val="00324527"/>
    <w:rPr>
      <w:rFonts w:ascii="Courier New" w:hAnsi="Courier New"/>
      <w:noProof/>
      <w:color w:val="800000"/>
    </w:rPr>
  </w:style>
  <w:style w:type="character" w:styleId="Hyperlink">
    <w:name w:val="Hyperlink"/>
    <w:basedOn w:val="DefaultParagraphFont"/>
    <w:uiPriority w:val="99"/>
    <w:rsid w:val="009F1FA7"/>
    <w:rPr>
      <w:rFonts w:cs="Times New Roman"/>
      <w:color w:val="0000FF"/>
      <w:u w:val="single"/>
    </w:rPr>
  </w:style>
  <w:style w:type="paragraph" w:styleId="BalloonText">
    <w:name w:val="Balloon Text"/>
    <w:basedOn w:val="Normal"/>
    <w:link w:val="BalloonTextChar"/>
    <w:uiPriority w:val="99"/>
    <w:semiHidden/>
    <w:unhideWhenUsed/>
    <w:rsid w:val="007046FA"/>
    <w:rPr>
      <w:rFonts w:ascii="Tahoma" w:hAnsi="Tahoma" w:cs="Tahoma"/>
      <w:sz w:val="16"/>
      <w:szCs w:val="16"/>
    </w:rPr>
  </w:style>
  <w:style w:type="character" w:customStyle="1" w:styleId="BalloonTextChar">
    <w:name w:val="Balloon Text Char"/>
    <w:basedOn w:val="DefaultParagraphFont"/>
    <w:link w:val="BalloonText"/>
    <w:uiPriority w:val="99"/>
    <w:semiHidden/>
    <w:rsid w:val="007046FA"/>
    <w:rPr>
      <w:rFonts w:ascii="Tahoma" w:hAnsi="Tahoma" w:cs="Tahoma"/>
      <w:sz w:val="16"/>
      <w:szCs w:val="16"/>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731084">
      <w:marLeft w:val="0"/>
      <w:marRight w:val="0"/>
      <w:marTop w:val="0"/>
      <w:marBottom w:val="0"/>
      <w:divBdr>
        <w:top w:val="none" w:sz="0" w:space="0" w:color="auto"/>
        <w:left w:val="none" w:sz="0" w:space="0" w:color="auto"/>
        <w:bottom w:val="none" w:sz="0" w:space="0" w:color="auto"/>
        <w:right w:val="none" w:sz="0" w:space="0" w:color="auto"/>
      </w:divBdr>
    </w:div>
    <w:div w:id="1210731085">
      <w:marLeft w:val="0"/>
      <w:marRight w:val="0"/>
      <w:marTop w:val="0"/>
      <w:marBottom w:val="0"/>
      <w:divBdr>
        <w:top w:val="none" w:sz="0" w:space="0" w:color="auto"/>
        <w:left w:val="none" w:sz="0" w:space="0" w:color="auto"/>
        <w:bottom w:val="none" w:sz="0" w:space="0" w:color="auto"/>
        <w:right w:val="none" w:sz="0" w:space="0" w:color="auto"/>
      </w:divBdr>
    </w:div>
    <w:div w:id="1210731086">
      <w:marLeft w:val="0"/>
      <w:marRight w:val="0"/>
      <w:marTop w:val="0"/>
      <w:marBottom w:val="0"/>
      <w:divBdr>
        <w:top w:val="none" w:sz="0" w:space="0" w:color="auto"/>
        <w:left w:val="none" w:sz="0" w:space="0" w:color="auto"/>
        <w:bottom w:val="none" w:sz="0" w:space="0" w:color="auto"/>
        <w:right w:val="none" w:sz="0" w:space="0" w:color="auto"/>
      </w:divBdr>
    </w:div>
    <w:div w:id="1210731087">
      <w:marLeft w:val="0"/>
      <w:marRight w:val="0"/>
      <w:marTop w:val="0"/>
      <w:marBottom w:val="0"/>
      <w:divBdr>
        <w:top w:val="none" w:sz="0" w:space="0" w:color="auto"/>
        <w:left w:val="none" w:sz="0" w:space="0" w:color="auto"/>
        <w:bottom w:val="none" w:sz="0" w:space="0" w:color="auto"/>
        <w:right w:val="none" w:sz="0" w:space="0" w:color="auto"/>
      </w:divBdr>
    </w:div>
    <w:div w:id="1210731088">
      <w:marLeft w:val="0"/>
      <w:marRight w:val="0"/>
      <w:marTop w:val="0"/>
      <w:marBottom w:val="0"/>
      <w:divBdr>
        <w:top w:val="none" w:sz="0" w:space="0" w:color="auto"/>
        <w:left w:val="none" w:sz="0" w:space="0" w:color="auto"/>
        <w:bottom w:val="none" w:sz="0" w:space="0" w:color="auto"/>
        <w:right w:val="none" w:sz="0" w:space="0" w:color="auto"/>
      </w:divBdr>
    </w:div>
    <w:div w:id="1210731089">
      <w:marLeft w:val="0"/>
      <w:marRight w:val="0"/>
      <w:marTop w:val="0"/>
      <w:marBottom w:val="0"/>
      <w:divBdr>
        <w:top w:val="none" w:sz="0" w:space="0" w:color="auto"/>
        <w:left w:val="none" w:sz="0" w:space="0" w:color="auto"/>
        <w:bottom w:val="none" w:sz="0" w:space="0" w:color="auto"/>
        <w:right w:val="none" w:sz="0" w:space="0" w:color="auto"/>
      </w:divBdr>
    </w:div>
    <w:div w:id="1210731090">
      <w:marLeft w:val="0"/>
      <w:marRight w:val="0"/>
      <w:marTop w:val="0"/>
      <w:marBottom w:val="0"/>
      <w:divBdr>
        <w:top w:val="none" w:sz="0" w:space="0" w:color="auto"/>
        <w:left w:val="none" w:sz="0" w:space="0" w:color="auto"/>
        <w:bottom w:val="none" w:sz="0" w:space="0" w:color="auto"/>
        <w:right w:val="none" w:sz="0" w:space="0" w:color="auto"/>
      </w:divBdr>
    </w:div>
    <w:div w:id="1210731091">
      <w:marLeft w:val="0"/>
      <w:marRight w:val="0"/>
      <w:marTop w:val="0"/>
      <w:marBottom w:val="0"/>
      <w:divBdr>
        <w:top w:val="none" w:sz="0" w:space="0" w:color="auto"/>
        <w:left w:val="none" w:sz="0" w:space="0" w:color="auto"/>
        <w:bottom w:val="none" w:sz="0" w:space="0" w:color="auto"/>
        <w:right w:val="none" w:sz="0" w:space="0" w:color="auto"/>
      </w:divBdr>
    </w:div>
    <w:div w:id="1210731092">
      <w:marLeft w:val="0"/>
      <w:marRight w:val="0"/>
      <w:marTop w:val="0"/>
      <w:marBottom w:val="0"/>
      <w:divBdr>
        <w:top w:val="none" w:sz="0" w:space="0" w:color="auto"/>
        <w:left w:val="none" w:sz="0" w:space="0" w:color="auto"/>
        <w:bottom w:val="none" w:sz="0" w:space="0" w:color="auto"/>
        <w:right w:val="none" w:sz="0" w:space="0" w:color="auto"/>
      </w:divBdr>
    </w:div>
    <w:div w:id="1210731093">
      <w:marLeft w:val="0"/>
      <w:marRight w:val="0"/>
      <w:marTop w:val="0"/>
      <w:marBottom w:val="0"/>
      <w:divBdr>
        <w:top w:val="none" w:sz="0" w:space="0" w:color="auto"/>
        <w:left w:val="none" w:sz="0" w:space="0" w:color="auto"/>
        <w:bottom w:val="none" w:sz="0" w:space="0" w:color="auto"/>
        <w:right w:val="none" w:sz="0" w:space="0" w:color="auto"/>
      </w:divBdr>
    </w:div>
    <w:div w:id="1210731094">
      <w:marLeft w:val="0"/>
      <w:marRight w:val="0"/>
      <w:marTop w:val="0"/>
      <w:marBottom w:val="0"/>
      <w:divBdr>
        <w:top w:val="none" w:sz="0" w:space="0" w:color="auto"/>
        <w:left w:val="none" w:sz="0" w:space="0" w:color="auto"/>
        <w:bottom w:val="none" w:sz="0" w:space="0" w:color="auto"/>
        <w:right w:val="none" w:sz="0" w:space="0" w:color="auto"/>
      </w:divBdr>
    </w:div>
    <w:div w:id="1210731095">
      <w:marLeft w:val="0"/>
      <w:marRight w:val="0"/>
      <w:marTop w:val="0"/>
      <w:marBottom w:val="0"/>
      <w:divBdr>
        <w:top w:val="none" w:sz="0" w:space="0" w:color="auto"/>
        <w:left w:val="none" w:sz="0" w:space="0" w:color="auto"/>
        <w:bottom w:val="none" w:sz="0" w:space="0" w:color="auto"/>
        <w:right w:val="none" w:sz="0" w:space="0" w:color="auto"/>
      </w:divBdr>
    </w:div>
    <w:div w:id="1210731096">
      <w:marLeft w:val="0"/>
      <w:marRight w:val="0"/>
      <w:marTop w:val="0"/>
      <w:marBottom w:val="0"/>
      <w:divBdr>
        <w:top w:val="none" w:sz="0" w:space="0" w:color="auto"/>
        <w:left w:val="none" w:sz="0" w:space="0" w:color="auto"/>
        <w:bottom w:val="none" w:sz="0" w:space="0" w:color="auto"/>
        <w:right w:val="none" w:sz="0" w:space="0" w:color="auto"/>
      </w:divBdr>
    </w:div>
    <w:div w:id="1210731097">
      <w:marLeft w:val="0"/>
      <w:marRight w:val="0"/>
      <w:marTop w:val="0"/>
      <w:marBottom w:val="0"/>
      <w:divBdr>
        <w:top w:val="none" w:sz="0" w:space="0" w:color="auto"/>
        <w:left w:val="none" w:sz="0" w:space="0" w:color="auto"/>
        <w:bottom w:val="none" w:sz="0" w:space="0" w:color="auto"/>
        <w:right w:val="none" w:sz="0" w:space="0" w:color="auto"/>
      </w:divBdr>
    </w:div>
    <w:div w:id="1210731098">
      <w:marLeft w:val="0"/>
      <w:marRight w:val="0"/>
      <w:marTop w:val="0"/>
      <w:marBottom w:val="0"/>
      <w:divBdr>
        <w:top w:val="none" w:sz="0" w:space="0" w:color="auto"/>
        <w:left w:val="none" w:sz="0" w:space="0" w:color="auto"/>
        <w:bottom w:val="none" w:sz="0" w:space="0" w:color="auto"/>
        <w:right w:val="none" w:sz="0" w:space="0" w:color="auto"/>
      </w:divBdr>
    </w:div>
    <w:div w:id="1210731099">
      <w:marLeft w:val="0"/>
      <w:marRight w:val="0"/>
      <w:marTop w:val="0"/>
      <w:marBottom w:val="0"/>
      <w:divBdr>
        <w:top w:val="none" w:sz="0" w:space="0" w:color="auto"/>
        <w:left w:val="none" w:sz="0" w:space="0" w:color="auto"/>
        <w:bottom w:val="none" w:sz="0" w:space="0" w:color="auto"/>
        <w:right w:val="none" w:sz="0" w:space="0" w:color="auto"/>
      </w:divBdr>
    </w:div>
    <w:div w:id="1210731100">
      <w:marLeft w:val="0"/>
      <w:marRight w:val="0"/>
      <w:marTop w:val="0"/>
      <w:marBottom w:val="0"/>
      <w:divBdr>
        <w:top w:val="none" w:sz="0" w:space="0" w:color="auto"/>
        <w:left w:val="none" w:sz="0" w:space="0" w:color="auto"/>
        <w:bottom w:val="none" w:sz="0" w:space="0" w:color="auto"/>
        <w:right w:val="none" w:sz="0" w:space="0" w:color="auto"/>
      </w:divBdr>
    </w:div>
    <w:div w:id="1210731101">
      <w:marLeft w:val="0"/>
      <w:marRight w:val="0"/>
      <w:marTop w:val="0"/>
      <w:marBottom w:val="0"/>
      <w:divBdr>
        <w:top w:val="none" w:sz="0" w:space="0" w:color="auto"/>
        <w:left w:val="none" w:sz="0" w:space="0" w:color="auto"/>
        <w:bottom w:val="none" w:sz="0" w:space="0" w:color="auto"/>
        <w:right w:val="none" w:sz="0" w:space="0" w:color="auto"/>
      </w:divBdr>
    </w:div>
    <w:div w:id="1210731102">
      <w:marLeft w:val="0"/>
      <w:marRight w:val="0"/>
      <w:marTop w:val="0"/>
      <w:marBottom w:val="0"/>
      <w:divBdr>
        <w:top w:val="none" w:sz="0" w:space="0" w:color="auto"/>
        <w:left w:val="none" w:sz="0" w:space="0" w:color="auto"/>
        <w:bottom w:val="none" w:sz="0" w:space="0" w:color="auto"/>
        <w:right w:val="none" w:sz="0" w:space="0" w:color="auto"/>
      </w:divBdr>
    </w:div>
    <w:div w:id="1210731103">
      <w:marLeft w:val="0"/>
      <w:marRight w:val="0"/>
      <w:marTop w:val="0"/>
      <w:marBottom w:val="0"/>
      <w:divBdr>
        <w:top w:val="none" w:sz="0" w:space="0" w:color="auto"/>
        <w:left w:val="none" w:sz="0" w:space="0" w:color="auto"/>
        <w:bottom w:val="none" w:sz="0" w:space="0" w:color="auto"/>
        <w:right w:val="none" w:sz="0" w:space="0" w:color="auto"/>
      </w:divBdr>
    </w:div>
    <w:div w:id="1210731104">
      <w:marLeft w:val="0"/>
      <w:marRight w:val="0"/>
      <w:marTop w:val="0"/>
      <w:marBottom w:val="0"/>
      <w:divBdr>
        <w:top w:val="none" w:sz="0" w:space="0" w:color="auto"/>
        <w:left w:val="none" w:sz="0" w:space="0" w:color="auto"/>
        <w:bottom w:val="none" w:sz="0" w:space="0" w:color="auto"/>
        <w:right w:val="none" w:sz="0" w:space="0" w:color="auto"/>
      </w:divBdr>
    </w:div>
    <w:div w:id="1210731105">
      <w:marLeft w:val="0"/>
      <w:marRight w:val="0"/>
      <w:marTop w:val="0"/>
      <w:marBottom w:val="0"/>
      <w:divBdr>
        <w:top w:val="none" w:sz="0" w:space="0" w:color="auto"/>
        <w:left w:val="none" w:sz="0" w:space="0" w:color="auto"/>
        <w:bottom w:val="none" w:sz="0" w:space="0" w:color="auto"/>
        <w:right w:val="none" w:sz="0" w:space="0" w:color="auto"/>
      </w:divBdr>
    </w:div>
    <w:div w:id="1210731106">
      <w:marLeft w:val="0"/>
      <w:marRight w:val="0"/>
      <w:marTop w:val="0"/>
      <w:marBottom w:val="0"/>
      <w:divBdr>
        <w:top w:val="none" w:sz="0" w:space="0" w:color="auto"/>
        <w:left w:val="none" w:sz="0" w:space="0" w:color="auto"/>
        <w:bottom w:val="none" w:sz="0" w:space="0" w:color="auto"/>
        <w:right w:val="none" w:sz="0" w:space="0" w:color="auto"/>
      </w:divBdr>
    </w:div>
    <w:div w:id="1210731107">
      <w:marLeft w:val="0"/>
      <w:marRight w:val="0"/>
      <w:marTop w:val="0"/>
      <w:marBottom w:val="0"/>
      <w:divBdr>
        <w:top w:val="none" w:sz="0" w:space="0" w:color="auto"/>
        <w:left w:val="none" w:sz="0" w:space="0" w:color="auto"/>
        <w:bottom w:val="none" w:sz="0" w:space="0" w:color="auto"/>
        <w:right w:val="none" w:sz="0" w:space="0" w:color="auto"/>
      </w:divBdr>
    </w:div>
    <w:div w:id="1210731108">
      <w:marLeft w:val="0"/>
      <w:marRight w:val="0"/>
      <w:marTop w:val="0"/>
      <w:marBottom w:val="0"/>
      <w:divBdr>
        <w:top w:val="none" w:sz="0" w:space="0" w:color="auto"/>
        <w:left w:val="none" w:sz="0" w:space="0" w:color="auto"/>
        <w:bottom w:val="none" w:sz="0" w:space="0" w:color="auto"/>
        <w:right w:val="none" w:sz="0" w:space="0" w:color="auto"/>
      </w:divBdr>
    </w:div>
    <w:div w:id="1210731109">
      <w:marLeft w:val="0"/>
      <w:marRight w:val="0"/>
      <w:marTop w:val="0"/>
      <w:marBottom w:val="0"/>
      <w:divBdr>
        <w:top w:val="none" w:sz="0" w:space="0" w:color="auto"/>
        <w:left w:val="none" w:sz="0" w:space="0" w:color="auto"/>
        <w:bottom w:val="none" w:sz="0" w:space="0" w:color="auto"/>
        <w:right w:val="none" w:sz="0" w:space="0" w:color="auto"/>
      </w:divBdr>
    </w:div>
    <w:div w:id="1210731110">
      <w:marLeft w:val="0"/>
      <w:marRight w:val="0"/>
      <w:marTop w:val="0"/>
      <w:marBottom w:val="0"/>
      <w:divBdr>
        <w:top w:val="none" w:sz="0" w:space="0" w:color="auto"/>
        <w:left w:val="none" w:sz="0" w:space="0" w:color="auto"/>
        <w:bottom w:val="none" w:sz="0" w:space="0" w:color="auto"/>
        <w:right w:val="none" w:sz="0" w:space="0" w:color="auto"/>
      </w:divBdr>
    </w:div>
    <w:div w:id="1210731111">
      <w:marLeft w:val="0"/>
      <w:marRight w:val="0"/>
      <w:marTop w:val="0"/>
      <w:marBottom w:val="0"/>
      <w:divBdr>
        <w:top w:val="none" w:sz="0" w:space="0" w:color="auto"/>
        <w:left w:val="none" w:sz="0" w:space="0" w:color="auto"/>
        <w:bottom w:val="none" w:sz="0" w:space="0" w:color="auto"/>
        <w:right w:val="none" w:sz="0" w:space="0" w:color="auto"/>
      </w:divBdr>
    </w:div>
    <w:div w:id="1210731112">
      <w:marLeft w:val="0"/>
      <w:marRight w:val="0"/>
      <w:marTop w:val="0"/>
      <w:marBottom w:val="0"/>
      <w:divBdr>
        <w:top w:val="none" w:sz="0" w:space="0" w:color="auto"/>
        <w:left w:val="none" w:sz="0" w:space="0" w:color="auto"/>
        <w:bottom w:val="none" w:sz="0" w:space="0" w:color="auto"/>
        <w:right w:val="none" w:sz="0" w:space="0" w:color="auto"/>
      </w:divBdr>
    </w:div>
    <w:div w:id="1210731113">
      <w:marLeft w:val="0"/>
      <w:marRight w:val="0"/>
      <w:marTop w:val="0"/>
      <w:marBottom w:val="0"/>
      <w:divBdr>
        <w:top w:val="none" w:sz="0" w:space="0" w:color="auto"/>
        <w:left w:val="none" w:sz="0" w:space="0" w:color="auto"/>
        <w:bottom w:val="none" w:sz="0" w:space="0" w:color="auto"/>
        <w:right w:val="none" w:sz="0" w:space="0" w:color="auto"/>
      </w:divBdr>
    </w:div>
    <w:div w:id="1210731114">
      <w:marLeft w:val="0"/>
      <w:marRight w:val="0"/>
      <w:marTop w:val="0"/>
      <w:marBottom w:val="0"/>
      <w:divBdr>
        <w:top w:val="none" w:sz="0" w:space="0" w:color="auto"/>
        <w:left w:val="none" w:sz="0" w:space="0" w:color="auto"/>
        <w:bottom w:val="none" w:sz="0" w:space="0" w:color="auto"/>
        <w:right w:val="none" w:sz="0" w:space="0" w:color="auto"/>
      </w:divBdr>
    </w:div>
    <w:div w:id="1210731115">
      <w:marLeft w:val="0"/>
      <w:marRight w:val="0"/>
      <w:marTop w:val="0"/>
      <w:marBottom w:val="0"/>
      <w:divBdr>
        <w:top w:val="none" w:sz="0" w:space="0" w:color="auto"/>
        <w:left w:val="none" w:sz="0" w:space="0" w:color="auto"/>
        <w:bottom w:val="none" w:sz="0" w:space="0" w:color="auto"/>
        <w:right w:val="none" w:sz="0" w:space="0" w:color="auto"/>
      </w:divBdr>
    </w:div>
    <w:div w:id="1210731116">
      <w:marLeft w:val="0"/>
      <w:marRight w:val="0"/>
      <w:marTop w:val="0"/>
      <w:marBottom w:val="0"/>
      <w:divBdr>
        <w:top w:val="none" w:sz="0" w:space="0" w:color="auto"/>
        <w:left w:val="none" w:sz="0" w:space="0" w:color="auto"/>
        <w:bottom w:val="none" w:sz="0" w:space="0" w:color="auto"/>
        <w:right w:val="none" w:sz="0" w:space="0" w:color="auto"/>
      </w:divBdr>
    </w:div>
    <w:div w:id="1210731117">
      <w:marLeft w:val="0"/>
      <w:marRight w:val="0"/>
      <w:marTop w:val="0"/>
      <w:marBottom w:val="0"/>
      <w:divBdr>
        <w:top w:val="none" w:sz="0" w:space="0" w:color="auto"/>
        <w:left w:val="none" w:sz="0" w:space="0" w:color="auto"/>
        <w:bottom w:val="none" w:sz="0" w:space="0" w:color="auto"/>
        <w:right w:val="none" w:sz="0" w:space="0" w:color="auto"/>
      </w:divBdr>
    </w:div>
    <w:div w:id="1210731118">
      <w:marLeft w:val="0"/>
      <w:marRight w:val="0"/>
      <w:marTop w:val="0"/>
      <w:marBottom w:val="0"/>
      <w:divBdr>
        <w:top w:val="none" w:sz="0" w:space="0" w:color="auto"/>
        <w:left w:val="none" w:sz="0" w:space="0" w:color="auto"/>
        <w:bottom w:val="none" w:sz="0" w:space="0" w:color="auto"/>
        <w:right w:val="none" w:sz="0" w:space="0" w:color="auto"/>
      </w:divBdr>
    </w:div>
    <w:div w:id="1210731119">
      <w:marLeft w:val="0"/>
      <w:marRight w:val="0"/>
      <w:marTop w:val="0"/>
      <w:marBottom w:val="0"/>
      <w:divBdr>
        <w:top w:val="none" w:sz="0" w:space="0" w:color="auto"/>
        <w:left w:val="none" w:sz="0" w:space="0" w:color="auto"/>
        <w:bottom w:val="none" w:sz="0" w:space="0" w:color="auto"/>
        <w:right w:val="none" w:sz="0" w:space="0" w:color="auto"/>
      </w:divBdr>
    </w:div>
    <w:div w:id="1210731120">
      <w:marLeft w:val="0"/>
      <w:marRight w:val="0"/>
      <w:marTop w:val="0"/>
      <w:marBottom w:val="0"/>
      <w:divBdr>
        <w:top w:val="none" w:sz="0" w:space="0" w:color="auto"/>
        <w:left w:val="none" w:sz="0" w:space="0" w:color="auto"/>
        <w:bottom w:val="none" w:sz="0" w:space="0" w:color="auto"/>
        <w:right w:val="none" w:sz="0" w:space="0" w:color="auto"/>
      </w:divBdr>
    </w:div>
    <w:div w:id="127640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sense.com/content/support/library/web/hosted/bsky_getting_started/first.aspx" TargetMode="External"/><Relationship Id="rId3" Type="http://schemas.openxmlformats.org/officeDocument/2006/relationships/settings" Target="settings.xml"/><Relationship Id="rId7" Type="http://schemas.openxmlformats.org/officeDocument/2006/relationships/hyperlink" Target="http://www.websense.com/content/support/library/web/hosted/bsky_getting_started/first.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5082</Words>
  <Characters>28968</Characters>
  <Application>Microsoft Office Word</Application>
  <DocSecurity>4</DocSecurity>
  <Lines>241</Lines>
  <Paragraphs>67</Paragraphs>
  <ScaleCrop>false</ScaleCrop>
  <HeadingPairs>
    <vt:vector size="2" baseType="variant">
      <vt:variant>
        <vt:lpstr>Title</vt:lpstr>
      </vt:variant>
      <vt:variant>
        <vt:i4>1</vt:i4>
      </vt:variant>
    </vt:vector>
  </HeadingPairs>
  <TitlesOfParts>
    <vt:vector size="1" baseType="lpstr">
      <vt:lpstr>Unified data loss prevention for</vt:lpstr>
    </vt:vector>
  </TitlesOfParts>
  <Company>organization</Company>
  <LinksUpToDate>false</LinksUpToDate>
  <CharactersWithSpaces>33983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Unified data loss prevention for</dc:title>
  <dc:creator>Username</dc:creator>
  <cp:lastModifiedBy>Bennett, Adam</cp:lastModifiedBy>
  <cp:revision>2</cp:revision>
  <dcterms:created xsi:type="dcterms:W3CDTF">2013-06-14T10:16:00Z</dcterms:created>
  <dcterms:modified xsi:type="dcterms:W3CDTF">2013-06-14T10:16:00Z</dcterms:modified>
</cp:coreProperties>
</file>