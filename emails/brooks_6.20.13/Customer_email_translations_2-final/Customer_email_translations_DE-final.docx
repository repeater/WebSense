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3BB" w:rsidRDefault="009B23BB">
      <w:pPr>
        <w:rPr>
          <w:rFonts w:ascii="Arial" w:hAnsi="Arial" w:cs="Arial"/>
        </w:rPr>
      </w:pPr>
      <w:r>
        <w:rPr>
          <w:rFonts w:ascii="Arial" w:hAnsi="Arial" w:cs="Arial"/>
        </w:rPr>
        <w:t>Cloud Security Email Evaluation “Thank You” email messages</w:t>
      </w:r>
    </w:p>
    <w:p w:rsidR="009B23BB" w:rsidRDefault="009B23BB">
      <w:pPr>
        <w:rPr>
          <w:rFonts w:ascii="Arial" w:hAnsi="Arial" w:cs="Arial"/>
          <w:sz w:val="20"/>
          <w:szCs w:val="20"/>
        </w:rPr>
      </w:pPr>
    </w:p>
    <w:p w:rsidR="009B23BB" w:rsidRDefault="009B23BB">
      <w:pPr>
        <w:rPr>
          <w:rFonts w:ascii="Arial" w:hAnsi="Arial" w:cs="Arial"/>
          <w:b/>
          <w:bCs/>
          <w:sz w:val="20"/>
          <w:szCs w:val="20"/>
        </w:rPr>
      </w:pPr>
      <w:r>
        <w:rPr>
          <w:rFonts w:ascii="Arial" w:hAnsi="Arial" w:cs="Arial"/>
          <w:b/>
          <w:bCs/>
          <w:sz w:val="20"/>
          <w:szCs w:val="20"/>
        </w:rPr>
        <w:t>Error Message</w:t>
      </w:r>
    </w:p>
    <w:p w:rsidR="009B23BB" w:rsidRDefault="009B23BB">
      <w:pPr>
        <w:rPr>
          <w:rFonts w:ascii="Arial" w:hAnsi="Arial" w:cs="Arial"/>
          <w:sz w:val="20"/>
          <w:szCs w:val="20"/>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500"/>
      </w:tblGrid>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00" w:type="dxa"/>
          </w:tcPr>
          <w:p w:rsidR="009B23BB" w:rsidRPr="004359B2" w:rsidRDefault="009B23BB" w:rsidP="004C3C99">
            <w:pPr>
              <w:spacing w:line="480" w:lineRule="auto"/>
              <w:rPr>
                <w:rFonts w:ascii="Courier New" w:hAnsi="Courier New" w:cs="Courier New"/>
                <w:lang w:val="de-DE"/>
                <w:rPrChange w:id="0" w:author="Viergutz, Silvie" w:date="2013-06-11T09:13:00Z">
                  <w:rPr>
                    <w:rFonts w:ascii="Courier New" w:hAnsi="Courier New" w:cs="Courier New"/>
                  </w:rPr>
                </w:rPrChange>
              </w:rPr>
            </w:pPr>
            <w:r w:rsidRPr="004359B2">
              <w:rPr>
                <w:rFonts w:ascii="Courier New" w:hAnsi="Courier New" w:cs="Courier New"/>
                <w:lang w:val="de-DE"/>
                <w:rPrChange w:id="1" w:author="Viergutz, Silvie" w:date="2013-06-11T09:13:00Z">
                  <w:rPr>
                    <w:rFonts w:ascii="Courier New" w:hAnsi="Courier New" w:cs="Courier New"/>
                  </w:rPr>
                </w:rPrChange>
              </w:rPr>
              <w:t xml:space="preserve">Sehr geehrte(r) </w:t>
            </w:r>
            <w:del w:id="2" w:author="Ryan, Tracy" w:date="2013-06-10T21:20:00Z">
              <w:r w:rsidRPr="004359B2" w:rsidDel="004C3C99">
                <w:rPr>
                  <w:rFonts w:ascii="Courier New" w:hAnsi="Courier New" w:cs="Courier New"/>
                  <w:lang w:val="de-DE"/>
                  <w:rPrChange w:id="3" w:author="Viergutz, Silvie" w:date="2013-06-11T09:13:00Z">
                    <w:rPr>
                      <w:rFonts w:ascii="Courier New" w:hAnsi="Courier New" w:cs="Courier New"/>
                    </w:rPr>
                  </w:rPrChange>
                </w:rPr>
                <w:delText>{FirstName},</w:delText>
              </w:r>
            </w:del>
            <w:ins w:id="4" w:author="Ryan, Tracy" w:date="2013-06-10T21:20:00Z">
              <w:r w:rsidR="004C3C99" w:rsidRPr="004359B2">
                <w:rPr>
                  <w:rFonts w:ascii="Courier New" w:hAnsi="Courier New" w:cs="Courier New"/>
                  <w:lang w:val="de-DE"/>
                  <w:rPrChange w:id="5" w:author="Viergutz, Silvie" w:date="2013-06-11T09:13:00Z">
                    <w:rPr>
                      <w:rFonts w:ascii="Courier New" w:hAnsi="Courier New" w:cs="Courier New"/>
                    </w:rPr>
                  </w:rPrChange>
                </w:rPr>
                <w:t>Herr/Frau (LastName)</w:t>
              </w:r>
            </w:ins>
            <w:ins w:id="6" w:author="Ryan, Tracy" w:date="2013-06-10T21:21:00Z">
              <w:r w:rsidR="004C3C99" w:rsidRPr="004359B2">
                <w:rPr>
                  <w:rFonts w:ascii="Courier New" w:hAnsi="Courier New" w:cs="Courier New"/>
                  <w:lang w:val="de-DE"/>
                  <w:rPrChange w:id="7" w:author="Viergutz, Silvie" w:date="2013-06-11T09:13:00Z">
                    <w:rPr>
                      <w:rFonts w:ascii="Courier New" w:hAnsi="Courier New" w:cs="Courier New"/>
                    </w:rPr>
                  </w:rPrChange>
                </w:rPr>
                <w:t>,</w:t>
              </w:r>
            </w:ins>
          </w:p>
        </w:tc>
      </w:tr>
      <w:tr w:rsidR="009B23BB" w:rsidRPr="004359B2">
        <w:trPr>
          <w:trHeight w:val="255"/>
        </w:trPr>
        <w:tc>
          <w:tcPr>
            <w:tcW w:w="4608" w:type="dxa"/>
          </w:tcPr>
          <w:p w:rsidR="009B23BB" w:rsidRPr="004359B2" w:rsidRDefault="009B23BB" w:rsidP="000530F8">
            <w:pPr>
              <w:spacing w:line="480" w:lineRule="auto"/>
              <w:rPr>
                <w:rFonts w:ascii="Courier New" w:hAnsi="Courier New" w:cs="Courier New"/>
                <w:lang w:val="de-DE"/>
                <w:rPrChange w:id="8" w:author="Viergutz, Silvie" w:date="2013-06-11T09:13:00Z">
                  <w:rPr>
                    <w:rFonts w:ascii="Courier New" w:hAnsi="Courier New" w:cs="Courier New"/>
                  </w:rPr>
                </w:rPrChange>
              </w:rPr>
            </w:pPr>
          </w:p>
        </w:tc>
        <w:tc>
          <w:tcPr>
            <w:tcW w:w="4500" w:type="dxa"/>
          </w:tcPr>
          <w:p w:rsidR="009B23BB" w:rsidRPr="004359B2" w:rsidRDefault="009B23BB" w:rsidP="000530F8">
            <w:pPr>
              <w:spacing w:line="480" w:lineRule="auto"/>
              <w:rPr>
                <w:rFonts w:ascii="Courier New" w:hAnsi="Courier New" w:cs="Courier New"/>
                <w:lang w:val="de-DE"/>
                <w:rPrChange w:id="9" w:author="Viergutz, Silvie" w:date="2013-06-11T09:13:00Z">
                  <w:rPr>
                    <w:rFonts w:ascii="Courier New" w:hAnsi="Courier New" w:cs="Courier New"/>
                  </w:rPr>
                </w:rPrChange>
              </w:rPr>
            </w:pPr>
          </w:p>
        </w:tc>
      </w:tr>
      <w:tr w:rsidR="009B23BB" w:rsidRPr="004359B2">
        <w:trPr>
          <w:trHeight w:val="102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Your registration for our {</w:t>
            </w:r>
            <w:proofErr w:type="spellStart"/>
            <w:r w:rsidRPr="000530F8">
              <w:rPr>
                <w:rFonts w:ascii="Courier New" w:hAnsi="Courier New" w:cs="Courier New"/>
              </w:rPr>
              <w:t>ProductName</w:t>
            </w:r>
            <w:proofErr w:type="spellEnd"/>
            <w:r w:rsidRPr="000530F8">
              <w:rPr>
                <w:rFonts w:ascii="Courier New" w:hAnsi="Courier New" w:cs="Courier New"/>
              </w:rPr>
              <w:t>} product could not be completed at this time. To fully register your product evaluation, please contact Technical Support at your earliest availability, and provide the error below:</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Ihre Registrierung für unser Produkt {ProductName} konnte zu diesem Zeitpunkt nicht abgeschlossen werden. Wenden Sie sich für eine vollständige Registrierung Ihrer </w:t>
            </w:r>
            <w:ins w:id="10" w:author="Viergutz, Silvie" w:date="2013-06-11T09:13:00Z">
              <w:r w:rsidR="004359B2">
                <w:rPr>
                  <w:rFonts w:ascii="Courier New" w:hAnsi="Courier New" w:cs="Courier New"/>
                  <w:lang w:val="de-DE"/>
                </w:rPr>
                <w:t>Test</w:t>
              </w:r>
            </w:ins>
            <w:del w:id="11" w:author="Viergutz, Silvie" w:date="2013-06-11T09:13:00Z">
              <w:r w:rsidRPr="000530F8" w:rsidDel="004359B2">
                <w:rPr>
                  <w:rFonts w:ascii="Courier New" w:hAnsi="Courier New" w:cs="Courier New"/>
                  <w:lang w:val="de-DE"/>
                </w:rPr>
                <w:delText>Probe</w:delText>
              </w:r>
            </w:del>
            <w:r w:rsidRPr="000530F8">
              <w:rPr>
                <w:rFonts w:ascii="Courier New" w:hAnsi="Courier New" w:cs="Courier New"/>
                <w:lang w:val="de-DE"/>
              </w:rPr>
              <w:t>version dieses Produkts bitte so bald wie möglich an den technischen Support, und geben Sie den nachfolgenden Fehler an: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System error: {sub id}</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Systemfehler: {sub id}</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53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Websense offers free technical support for the duration of your evaluation. If you experience any additional </w:t>
            </w:r>
            <w:r w:rsidRPr="000530F8">
              <w:rPr>
                <w:rFonts w:ascii="Courier New" w:hAnsi="Courier New" w:cs="Courier New"/>
              </w:rPr>
              <w:lastRenderedPageBreak/>
              <w:t xml:space="preserve">issues during installation and configuration, please visit our online support center at </w:t>
            </w:r>
            <w:r w:rsidRPr="000530F8">
              <w:rPr>
                <w:rFonts w:ascii="Courier New" w:hAnsi="Courier New" w:cs="Courier New"/>
                <w:u w:val="single"/>
              </w:rPr>
              <w:t>www.websense.com/support</w:t>
            </w:r>
            <w:r w:rsidRPr="000530F8">
              <w:rPr>
                <w:rFonts w:ascii="Courier New" w:hAnsi="Courier New" w:cs="Courier New"/>
              </w:rPr>
              <w:t>. You may also call your regional support office at the numbers listed below.</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 xml:space="preserve">Websense bietet Ihnen während der </w:t>
            </w:r>
            <w:ins w:id="12" w:author="Viergutz, Silvie" w:date="2013-06-11T09:13:00Z">
              <w:r w:rsidR="004359B2">
                <w:rPr>
                  <w:rFonts w:ascii="Courier New" w:hAnsi="Courier New" w:cs="Courier New"/>
                  <w:lang w:val="de-DE"/>
                </w:rPr>
                <w:t>Evaluierungs</w:t>
              </w:r>
            </w:ins>
            <w:del w:id="13" w:author="Viergutz, Silvie" w:date="2013-06-11T09:13:00Z">
              <w:r w:rsidRPr="000530F8" w:rsidDel="004359B2">
                <w:rPr>
                  <w:rFonts w:ascii="Courier New" w:hAnsi="Courier New" w:cs="Courier New"/>
                  <w:lang w:val="de-DE"/>
                </w:rPr>
                <w:delText>Probe</w:delText>
              </w:r>
            </w:del>
            <w:r w:rsidRPr="000530F8">
              <w:rPr>
                <w:rFonts w:ascii="Courier New" w:hAnsi="Courier New" w:cs="Courier New"/>
                <w:lang w:val="de-DE"/>
              </w:rPr>
              <w:t xml:space="preserve">zeit kostenlosen technischen Support. Sollten bei der </w:t>
            </w:r>
            <w:r w:rsidRPr="000530F8">
              <w:rPr>
                <w:rFonts w:ascii="Courier New" w:hAnsi="Courier New" w:cs="Courier New"/>
                <w:lang w:val="de-DE"/>
              </w:rPr>
              <w:lastRenderedPageBreak/>
              <w:t xml:space="preserve">Installation und Konfiguration weitere Probleme auftreten, besuchen Sie bitte unser Online-Support-Center unter </w:t>
            </w:r>
            <w:r w:rsidRPr="000530F8">
              <w:rPr>
                <w:rFonts w:ascii="Courier New" w:hAnsi="Courier New" w:cs="Courier New"/>
                <w:u w:val="single"/>
                <w:lang w:val="de-DE"/>
              </w:rPr>
              <w:t>www.websense.com/support.</w:t>
            </w:r>
            <w:r w:rsidRPr="000530F8">
              <w:rPr>
                <w:rFonts w:ascii="Courier New" w:hAnsi="Courier New" w:cs="Courier New"/>
                <w:lang w:val="de-DE"/>
              </w:rPr>
              <w:t xml:space="preserve"> Sie können auch Ihren regionalen Support-Ansprechpartner unter der unten jeweils aufgeführten Nummer anrufen.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North America: +1.858.458.2940</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Nordamerika: +1.858.458.2940</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Asia: +86 (10) 5884-4200</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Asien: +86 (10) 5884-4200</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Australia/NZ: +612 9414 0033</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Australien/Neuseeland: +612 9414 0033</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France: +33 1573 23 227</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Frankreich: +33 1573 23 227</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Germany: +49 69 517 09347</w:t>
            </w:r>
          </w:p>
        </w:tc>
        <w:tc>
          <w:tcPr>
            <w:tcW w:w="4500"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Deutschland: +49 69 517 09347</w:t>
            </w: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UK (and rest of EMEA), Middle East and Africa: +44 2030244401</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Großbritannien (und Rest von EMEA), Naher Osten und Afrika: +44 2030244401</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Sincerely,</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 xml:space="preserve">TRITON STOPS MORE THREATS. WE </w:t>
            </w:r>
            <w:r w:rsidRPr="000530F8">
              <w:rPr>
                <w:rFonts w:ascii="Courier New" w:hAnsi="Courier New" w:cs="Courier New"/>
                <w:b/>
                <w:bCs/>
              </w:rPr>
              <w:lastRenderedPageBreak/>
              <w:t>CAN PROVE IT.</w:t>
            </w:r>
          </w:p>
        </w:tc>
        <w:tc>
          <w:tcPr>
            <w:tcW w:w="4500" w:type="dxa"/>
          </w:tcPr>
          <w:p w:rsidR="009B23BB" w:rsidRPr="004359B2" w:rsidRDefault="004C3C99" w:rsidP="000530F8">
            <w:pPr>
              <w:spacing w:line="480" w:lineRule="auto"/>
              <w:rPr>
                <w:rFonts w:ascii="Courier New" w:hAnsi="Courier New" w:cs="Courier New"/>
                <w:b/>
                <w:bCs/>
                <w:lang w:val="en-GB"/>
              </w:rPr>
            </w:pPr>
            <w:ins w:id="14" w:author="Ryan, Tracy" w:date="2013-06-10T21:21:00Z">
              <w:r w:rsidRPr="000530F8">
                <w:rPr>
                  <w:rFonts w:ascii="Courier New" w:hAnsi="Courier New" w:cs="Courier New"/>
                  <w:b/>
                  <w:bCs/>
                </w:rPr>
                <w:lastRenderedPageBreak/>
                <w:t xml:space="preserve">TRITON STOPS MORE THREATS. WE </w:t>
              </w:r>
              <w:r w:rsidRPr="000530F8">
                <w:rPr>
                  <w:rFonts w:ascii="Courier New" w:hAnsi="Courier New" w:cs="Courier New"/>
                  <w:b/>
                  <w:bCs/>
                </w:rPr>
                <w:lastRenderedPageBreak/>
                <w:t>CAN PROVE IT.</w:t>
              </w:r>
            </w:ins>
            <w:del w:id="15" w:author="Ryan, Tracy" w:date="2013-06-10T21:21:00Z">
              <w:r w:rsidR="009B23BB" w:rsidRPr="004359B2" w:rsidDel="004C3C99">
                <w:rPr>
                  <w:rFonts w:ascii="Courier New" w:hAnsi="Courier New" w:cs="Courier New"/>
                  <w:b/>
                  <w:bCs/>
                  <w:lang w:val="en-GB"/>
                </w:rPr>
                <w:delText>TRITON STOPPT MEHR BEDROHUNGEN. DAS KÖNNEN WIR BEWEISEN.</w:delText>
              </w:r>
            </w:del>
          </w:p>
        </w:tc>
      </w:tr>
      <w:tr w:rsidR="009B23BB" w:rsidRPr="000530F8">
        <w:trPr>
          <w:trHeight w:val="323"/>
        </w:trPr>
        <w:tc>
          <w:tcPr>
            <w:tcW w:w="4608" w:type="dxa"/>
          </w:tcPr>
          <w:p w:rsidR="009B23BB" w:rsidRPr="004359B2" w:rsidRDefault="009B23BB" w:rsidP="000530F8">
            <w:pPr>
              <w:spacing w:line="480" w:lineRule="auto"/>
              <w:rPr>
                <w:rFonts w:ascii="Courier New" w:hAnsi="Courier New" w:cs="Courier New"/>
                <w:lang w:val="en-GB"/>
              </w:rPr>
            </w:pPr>
          </w:p>
        </w:tc>
        <w:tc>
          <w:tcPr>
            <w:tcW w:w="450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2013 Websense, Inc. Alle Rechte vorbehalten. Websense und das Websense-Logo sind in den USA und diversen anderen Ländern eingetragene Warenzeichen von Websense, Inc. Alle anderen Markenzeichen sind Eigentum der jeweiligen Inhaber.</w:t>
            </w:r>
          </w:p>
        </w:tc>
      </w:tr>
    </w:tbl>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Existing Customer, Ace Cloud Email</w:t>
      </w:r>
    </w:p>
    <w:p w:rsidR="009B23BB" w:rsidRPr="000530F8" w:rsidRDefault="009B23BB" w:rsidP="000530F8">
      <w:pPr>
        <w:spacing w:line="480" w:lineRule="auto"/>
        <w:rPr>
          <w:rFonts w:ascii="Courier New" w:hAnsi="Courier New" w:cs="Courier New"/>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500"/>
      </w:tblGrid>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FREE TWO-WEEK EVALUATION:</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t>WEBSENSE</w:t>
            </w:r>
            <w:r w:rsidRPr="000530F8">
              <w:rPr>
                <w:rFonts w:ascii="Courier New" w:hAnsi="Courier New" w:cs="Courier New"/>
                <w:vertAlign w:val="superscript"/>
              </w:rPr>
              <w:t>®</w:t>
            </w:r>
            <w:r w:rsidRPr="000530F8">
              <w:rPr>
                <w:rFonts w:ascii="Courier New" w:hAnsi="Courier New" w:cs="Courier New"/>
              </w:rPr>
              <w:t xml:space="preserve"> ACE IN THE CLOUD</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KOSTENLOSE ZWEIWÖCHIGE </w:t>
            </w:r>
            <w:del w:id="16" w:author="Viergutz, Silvie" w:date="2013-06-11T09:14:00Z">
              <w:r w:rsidRPr="000530F8" w:rsidDel="004359B2">
                <w:rPr>
                  <w:rFonts w:ascii="Courier New" w:hAnsi="Courier New" w:cs="Courier New"/>
                  <w:lang w:val="de-DE"/>
                </w:rPr>
                <w:delText>PROBE</w:delText>
              </w:r>
            </w:del>
            <w:ins w:id="17" w:author="Viergutz, Silvie" w:date="2013-06-11T09:14:00Z">
              <w:r w:rsidR="004359B2">
                <w:rPr>
                  <w:rFonts w:ascii="Courier New" w:hAnsi="Courier New" w:cs="Courier New"/>
                  <w:lang w:val="de-DE"/>
                </w:rPr>
                <w:t>EVALUIERUNG</w:t>
              </w:r>
            </w:ins>
            <w:r w:rsidRPr="000530F8">
              <w:rPr>
                <w:rFonts w:ascii="Courier New" w:hAnsi="Courier New" w:cs="Courier New"/>
                <w:lang w:val="de-DE"/>
              </w:rPr>
              <w:t>:</w:t>
            </w:r>
          </w:p>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WEBSENSE</w:t>
            </w:r>
            <w:r w:rsidRPr="000530F8">
              <w:rPr>
                <w:rFonts w:ascii="Courier New" w:hAnsi="Courier New" w:cs="Courier New"/>
                <w:vertAlign w:val="superscript"/>
                <w:lang w:val="de-DE"/>
              </w:rPr>
              <w:t>®</w:t>
            </w:r>
            <w:r w:rsidRPr="000530F8">
              <w:rPr>
                <w:rFonts w:ascii="Courier New" w:hAnsi="Courier New" w:cs="Courier New"/>
                <w:lang w:val="de-DE"/>
              </w:rPr>
              <w:t xml:space="preserve"> ACE IN DER CLOUD</w:t>
            </w:r>
          </w:p>
        </w:tc>
      </w:tr>
      <w:tr w:rsidR="009B23BB" w:rsidRPr="004359B2">
        <w:trPr>
          <w:trHeight w:val="255"/>
        </w:trPr>
        <w:tc>
          <w:tcPr>
            <w:tcW w:w="4608" w:type="dxa"/>
          </w:tcPr>
          <w:p w:rsidR="009B23BB" w:rsidRPr="004359B2"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00" w:type="dxa"/>
          </w:tcPr>
          <w:p w:rsidR="009B23BB" w:rsidRPr="000530F8" w:rsidRDefault="009B23BB" w:rsidP="004C3C99">
            <w:pPr>
              <w:spacing w:line="480" w:lineRule="auto"/>
              <w:rPr>
                <w:rFonts w:ascii="Courier New" w:hAnsi="Courier New" w:cs="Courier New"/>
                <w:lang w:val="de-DE"/>
              </w:rPr>
            </w:pPr>
            <w:r w:rsidRPr="000530F8">
              <w:rPr>
                <w:rFonts w:ascii="Courier New" w:hAnsi="Courier New" w:cs="Courier New"/>
                <w:lang w:val="de-DE"/>
              </w:rPr>
              <w:t xml:space="preserve">Sehr geehrte(r) </w:t>
            </w:r>
            <w:del w:id="18" w:author="Ryan, Tracy" w:date="2013-06-10T21:21:00Z">
              <w:r w:rsidRPr="000530F8" w:rsidDel="004C3C99">
                <w:rPr>
                  <w:rFonts w:ascii="Courier New" w:hAnsi="Courier New" w:cs="Courier New"/>
                  <w:lang w:val="de-DE"/>
                </w:rPr>
                <w:delText>{FirstName},</w:delText>
              </w:r>
            </w:del>
            <w:ins w:id="19" w:author="Ryan, Tracy" w:date="2013-06-10T21:21:00Z">
              <w:r w:rsidR="004C3C99">
                <w:rPr>
                  <w:rFonts w:ascii="Courier New" w:hAnsi="Courier New" w:cs="Courier New"/>
                  <w:lang w:val="de-DE"/>
                </w:rPr>
                <w:t>Herr/Frau (LastName),</w:t>
              </w:r>
            </w:ins>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lastRenderedPageBreak/>
              <w:t>Thank you for requesting a free two-week evaluation of Websense ACE in the Cloud.</w:t>
            </w:r>
          </w:p>
        </w:tc>
        <w:tc>
          <w:tcPr>
            <w:tcW w:w="4500" w:type="dxa"/>
          </w:tcPr>
          <w:p w:rsidR="009B23BB" w:rsidRPr="000530F8" w:rsidRDefault="009B23BB" w:rsidP="004359B2">
            <w:pPr>
              <w:spacing w:line="480" w:lineRule="auto"/>
              <w:rPr>
                <w:rFonts w:ascii="Courier New" w:hAnsi="Courier New" w:cs="Courier New"/>
                <w:lang w:val="de-DE"/>
              </w:rPr>
            </w:pPr>
            <w:del w:id="20" w:author="Ryan, Tracy" w:date="2013-06-10T21:21:00Z">
              <w:r w:rsidRPr="000530F8" w:rsidDel="004C3C99">
                <w:rPr>
                  <w:rFonts w:ascii="Courier New" w:hAnsi="Courier New" w:cs="Courier New"/>
                  <w:lang w:val="de-DE"/>
                </w:rPr>
                <w:delText xml:space="preserve">Vielen </w:delText>
              </w:r>
            </w:del>
            <w:ins w:id="21" w:author="Ryan, Tracy" w:date="2013-06-10T21:21:00Z">
              <w:r w:rsidR="004C3C99">
                <w:rPr>
                  <w:rFonts w:ascii="Courier New" w:hAnsi="Courier New" w:cs="Courier New"/>
                  <w:lang w:val="de-DE"/>
                </w:rPr>
                <w:t>v</w:t>
              </w:r>
              <w:r w:rsidR="004C3C99" w:rsidRPr="000530F8">
                <w:rPr>
                  <w:rFonts w:ascii="Courier New" w:hAnsi="Courier New" w:cs="Courier New"/>
                  <w:lang w:val="de-DE"/>
                </w:rPr>
                <w:t xml:space="preserve">ielen </w:t>
              </w:r>
            </w:ins>
            <w:r w:rsidRPr="000530F8">
              <w:rPr>
                <w:rFonts w:ascii="Courier New" w:hAnsi="Courier New" w:cs="Courier New"/>
                <w:lang w:val="de-DE"/>
              </w:rPr>
              <w:t xml:space="preserve">Dank für Ihren Antrag auf eine kostenlose zweiwöchige </w:t>
            </w:r>
            <w:del w:id="22" w:author="Viergutz, Silvie" w:date="2013-06-11T09:15:00Z">
              <w:r w:rsidRPr="000530F8" w:rsidDel="004359B2">
                <w:rPr>
                  <w:rFonts w:ascii="Courier New" w:hAnsi="Courier New" w:cs="Courier New"/>
                  <w:lang w:val="de-DE"/>
                </w:rPr>
                <w:delText xml:space="preserve">Erprobung </w:delText>
              </w:r>
            </w:del>
            <w:ins w:id="23" w:author="Viergutz, Silvie" w:date="2013-06-11T09:15:00Z">
              <w:r w:rsidR="004359B2">
                <w:rPr>
                  <w:rFonts w:ascii="Courier New" w:hAnsi="Courier New" w:cs="Courier New"/>
                  <w:lang w:val="de-DE"/>
                </w:rPr>
                <w:t>Evaluierung</w:t>
              </w:r>
              <w:r w:rsidR="004359B2" w:rsidRPr="000530F8">
                <w:rPr>
                  <w:rFonts w:ascii="Courier New" w:hAnsi="Courier New" w:cs="Courier New"/>
                  <w:lang w:val="de-DE"/>
                </w:rPr>
                <w:t xml:space="preserve"> </w:t>
              </w:r>
            </w:ins>
            <w:r w:rsidRPr="000530F8">
              <w:rPr>
                <w:rFonts w:ascii="Courier New" w:hAnsi="Courier New" w:cs="Courier New"/>
                <w:lang w:val="de-DE"/>
              </w:rPr>
              <w:t>von Websense ACE in der Cloud.</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{Note} </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t>We have detected that you currently have an active evaluation for this product.  We have resent your original email.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{Note} </w:t>
            </w:r>
          </w:p>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Wir haben erkannt, dass Sie bereits eine aktive </w:t>
            </w:r>
            <w:ins w:id="24" w:author="Viergutz, Silvie" w:date="2013-06-11T09:15:00Z">
              <w:r w:rsidR="004359B2">
                <w:rPr>
                  <w:rFonts w:ascii="Courier New" w:hAnsi="Courier New" w:cs="Courier New"/>
                  <w:lang w:val="de-DE"/>
                </w:rPr>
                <w:t>Test</w:t>
              </w:r>
            </w:ins>
            <w:del w:id="25" w:author="Viergutz, Silvie" w:date="2013-06-11T09:15:00Z">
              <w:r w:rsidRPr="000530F8" w:rsidDel="004359B2">
                <w:rPr>
                  <w:rFonts w:ascii="Courier New" w:hAnsi="Courier New" w:cs="Courier New"/>
                  <w:lang w:val="de-DE"/>
                </w:rPr>
                <w:delText>Probe</w:delText>
              </w:r>
            </w:del>
            <w:r w:rsidRPr="000530F8">
              <w:rPr>
                <w:rFonts w:ascii="Courier New" w:hAnsi="Courier New" w:cs="Courier New"/>
                <w:lang w:val="de-DE"/>
              </w:rPr>
              <w:t>version dieses Produkts verwenden. Wir haben Ihre ursprüngliche E-Mail erneut verschickt.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02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Because you are already a valued Websense customer, you can use your existing Cloud Portal credentials to start this evaluation. The link below will direct you to the Cloud Portal. Please enter your existing username and password.</w:t>
            </w:r>
          </w:p>
        </w:tc>
        <w:tc>
          <w:tcPr>
            <w:tcW w:w="4500" w:type="dxa"/>
          </w:tcPr>
          <w:p w:rsidR="009B23BB" w:rsidRPr="000530F8" w:rsidRDefault="009B23BB" w:rsidP="004359B2">
            <w:pPr>
              <w:spacing w:line="480" w:lineRule="auto"/>
              <w:rPr>
                <w:rFonts w:ascii="Courier New" w:hAnsi="Courier New" w:cs="Courier New"/>
                <w:lang w:val="de-DE"/>
              </w:rPr>
            </w:pPr>
            <w:r w:rsidRPr="000530F8">
              <w:rPr>
                <w:rFonts w:ascii="Courier New" w:hAnsi="Courier New" w:cs="Courier New"/>
                <w:lang w:val="de-DE"/>
              </w:rPr>
              <w:t>Da Sie bereits ein geschätzter Websense-Kunde sind, können Sie Ihre bisherigen Zugangsdaten für das Cloud Portal verwenden, um Ihre</w:t>
            </w:r>
            <w:ins w:id="26" w:author="Viergutz, Silvie" w:date="2013-06-11T09:15:00Z">
              <w:r w:rsidR="004359B2">
                <w:rPr>
                  <w:rFonts w:ascii="Courier New" w:hAnsi="Courier New" w:cs="Courier New"/>
                  <w:lang w:val="de-DE"/>
                </w:rPr>
                <w:t>n</w:t>
              </w:r>
            </w:ins>
            <w:r w:rsidRPr="000530F8">
              <w:rPr>
                <w:rFonts w:ascii="Courier New" w:hAnsi="Courier New" w:cs="Courier New"/>
                <w:lang w:val="de-DE"/>
              </w:rPr>
              <w:t xml:space="preserve"> </w:t>
            </w:r>
            <w:del w:id="27" w:author="Viergutz, Silvie" w:date="2013-06-11T09:15:00Z">
              <w:r w:rsidRPr="000530F8" w:rsidDel="004359B2">
                <w:rPr>
                  <w:rFonts w:ascii="Courier New" w:hAnsi="Courier New" w:cs="Courier New"/>
                  <w:lang w:val="de-DE"/>
                </w:rPr>
                <w:delText xml:space="preserve">Probe </w:delText>
              </w:r>
            </w:del>
            <w:ins w:id="28" w:author="Viergutz, Silvie" w:date="2013-06-11T09:15:00Z">
              <w:r w:rsidR="004359B2">
                <w:rPr>
                  <w:rFonts w:ascii="Courier New" w:hAnsi="Courier New" w:cs="Courier New"/>
                  <w:lang w:val="de-DE"/>
                </w:rPr>
                <w:t>Test</w:t>
              </w:r>
              <w:r w:rsidR="004359B2" w:rsidRPr="000530F8">
                <w:rPr>
                  <w:rFonts w:ascii="Courier New" w:hAnsi="Courier New" w:cs="Courier New"/>
                  <w:lang w:val="de-DE"/>
                </w:rPr>
                <w:t xml:space="preserve"> </w:t>
              </w:r>
            </w:ins>
            <w:r w:rsidRPr="000530F8">
              <w:rPr>
                <w:rFonts w:ascii="Courier New" w:hAnsi="Courier New" w:cs="Courier New"/>
                <w:lang w:val="de-DE"/>
              </w:rPr>
              <w:t xml:space="preserve">zu beginnen. Der nachfolgende Link führt Sie zum Cloud Portal. Geben Sie dort bitte Ihren bestehenden </w:t>
            </w:r>
            <w:r w:rsidRPr="000530F8">
              <w:rPr>
                <w:rFonts w:ascii="Courier New" w:hAnsi="Courier New" w:cs="Courier New"/>
                <w:lang w:val="de-DE"/>
              </w:rPr>
              <w:lastRenderedPageBreak/>
              <w:t>Benutzernamen und Ihr Passwort ein.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Cloud Portal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78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Once you have logged on to the Cloud Portal, click Web Security in the top menu bar to configure ACE in the Cloud settings and policies. For more information, see the Getting Started Guide. If you experience problems during installation and configuration, you may contact support directly. Visit our online support center at </w:t>
            </w:r>
            <w:r w:rsidRPr="000530F8">
              <w:rPr>
                <w:rFonts w:ascii="Courier New" w:hAnsi="Courier New" w:cs="Courier New"/>
                <w:u w:val="single"/>
              </w:rPr>
              <w:t>www.websense.com/support</w:t>
            </w:r>
            <w:r w:rsidRPr="000530F8">
              <w:rPr>
                <w:rFonts w:ascii="Courier New" w:hAnsi="Courier New" w:cs="Courier New"/>
              </w:rPr>
              <w:t>.</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Nachdem Sie sich beim Cloud Portal angemeldet haben, klicken Sie bitte in der Menüleiste oben auf Web Security, um Ihre Einstellungen und Richtlinien für ACE in der Cloud zu konfigurieren. Weitere Informationen hierzu finden Sie im Einführungshandbuch. Sollten bei der Installation oder Konfiguration Probleme auftreten, können Sie sich direkt mit dem Support in Verbindung setzen. Besuchen Sie unser Online-Support-Center unter </w:t>
            </w:r>
            <w:r w:rsidRPr="000530F8">
              <w:rPr>
                <w:rFonts w:ascii="Courier New" w:hAnsi="Courier New" w:cs="Courier New"/>
                <w:u w:val="single"/>
                <w:lang w:val="de-DE"/>
              </w:rPr>
              <w:t>www.websense.com/support.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lastRenderedPageBreak/>
              <w:t>Please save this email for future reference. Thank you for choosing to evaluate ACE in the Cloud.</w:t>
            </w:r>
          </w:p>
        </w:tc>
        <w:tc>
          <w:tcPr>
            <w:tcW w:w="4500" w:type="dxa"/>
          </w:tcPr>
          <w:p w:rsidR="009B23BB" w:rsidRPr="000530F8" w:rsidRDefault="009B23BB" w:rsidP="004359B2">
            <w:pPr>
              <w:spacing w:line="480" w:lineRule="auto"/>
              <w:rPr>
                <w:rFonts w:ascii="Courier New" w:hAnsi="Courier New" w:cs="Courier New"/>
                <w:lang w:val="de-DE"/>
              </w:rPr>
            </w:pPr>
            <w:r w:rsidRPr="000530F8">
              <w:rPr>
                <w:rFonts w:ascii="Courier New" w:hAnsi="Courier New" w:cs="Courier New"/>
                <w:lang w:val="de-DE"/>
              </w:rPr>
              <w:t xml:space="preserve">Bitte speichern Sie diese E-Mail, um später wieder hierauf zugreifen zu können. Vielen Dank, dass Sie sich für eine </w:t>
            </w:r>
            <w:del w:id="29" w:author="Viergutz, Silvie" w:date="2013-06-11T09:16:00Z">
              <w:r w:rsidRPr="000530F8" w:rsidDel="004359B2">
                <w:rPr>
                  <w:rFonts w:ascii="Courier New" w:hAnsi="Courier New" w:cs="Courier New"/>
                  <w:lang w:val="de-DE"/>
                </w:rPr>
                <w:delText xml:space="preserve">Erprobung </w:delText>
              </w:r>
            </w:del>
            <w:ins w:id="30" w:author="Viergutz, Silvie" w:date="2013-06-11T09:16:00Z">
              <w:r w:rsidR="004359B2">
                <w:rPr>
                  <w:rFonts w:ascii="Courier New" w:hAnsi="Courier New" w:cs="Courier New"/>
                  <w:lang w:val="de-DE"/>
                </w:rPr>
                <w:t>Evaluierung</w:t>
              </w:r>
              <w:r w:rsidR="004359B2" w:rsidRPr="000530F8">
                <w:rPr>
                  <w:rFonts w:ascii="Courier New" w:hAnsi="Courier New" w:cs="Courier New"/>
                  <w:lang w:val="de-DE"/>
                </w:rPr>
                <w:t xml:space="preserve"> </w:t>
              </w:r>
            </w:ins>
            <w:r w:rsidRPr="000530F8">
              <w:rPr>
                <w:rFonts w:ascii="Courier New" w:hAnsi="Courier New" w:cs="Courier New"/>
                <w:lang w:val="de-DE"/>
              </w:rPr>
              <w:t>von ACE in der Cloud entschieden haben.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Sincerely,</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TRITON STOPS MORE THREATS. WE CAN PROVE IT.</w:t>
            </w:r>
          </w:p>
        </w:tc>
        <w:tc>
          <w:tcPr>
            <w:tcW w:w="4500" w:type="dxa"/>
          </w:tcPr>
          <w:p w:rsidR="009B23BB" w:rsidRPr="004359B2" w:rsidRDefault="004C3C99" w:rsidP="000530F8">
            <w:pPr>
              <w:spacing w:line="480" w:lineRule="auto"/>
              <w:rPr>
                <w:rFonts w:ascii="Courier New" w:hAnsi="Courier New" w:cs="Courier New"/>
                <w:b/>
                <w:bCs/>
                <w:lang w:val="en-GB"/>
              </w:rPr>
            </w:pPr>
            <w:ins w:id="31" w:author="Ryan, Tracy" w:date="2013-06-10T21:23:00Z">
              <w:r w:rsidRPr="000530F8">
                <w:rPr>
                  <w:rFonts w:ascii="Courier New" w:hAnsi="Courier New" w:cs="Courier New"/>
                  <w:b/>
                  <w:bCs/>
                </w:rPr>
                <w:t>TRITON STOPS MORE THREATS. WE CAN PROVE IT.</w:t>
              </w:r>
            </w:ins>
            <w:del w:id="32" w:author="Ryan, Tracy" w:date="2013-06-10T21:23:00Z">
              <w:r w:rsidR="009B23BB" w:rsidRPr="004359B2" w:rsidDel="004C3C99">
                <w:rPr>
                  <w:rFonts w:ascii="Courier New" w:hAnsi="Courier New" w:cs="Courier New"/>
                  <w:b/>
                  <w:bCs/>
                  <w:lang w:val="en-GB"/>
                </w:rPr>
                <w:delText>TRITON STOPPT MEHR BEDROHUNGEN. DAS KÖNNEN WIR BEWEISEN.</w:delText>
              </w:r>
            </w:del>
          </w:p>
        </w:tc>
      </w:tr>
      <w:tr w:rsidR="009B23BB" w:rsidRPr="000530F8">
        <w:trPr>
          <w:trHeight w:val="233"/>
        </w:trPr>
        <w:tc>
          <w:tcPr>
            <w:tcW w:w="4608" w:type="dxa"/>
          </w:tcPr>
          <w:p w:rsidR="009B23BB" w:rsidRPr="004359B2" w:rsidRDefault="009B23BB" w:rsidP="000530F8">
            <w:pPr>
              <w:spacing w:line="480" w:lineRule="auto"/>
              <w:rPr>
                <w:rFonts w:ascii="Courier New" w:hAnsi="Courier New" w:cs="Courier New"/>
                <w:lang w:val="en-GB"/>
              </w:rPr>
            </w:pPr>
          </w:p>
        </w:tc>
        <w:tc>
          <w:tcPr>
            <w:tcW w:w="450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2013 Websense, Inc. Alle Rechte vorbehalten. Websense und das Websense-Logo sind in den USA und diversen anderen Ländern eingetragene Warenzeichen von Websense, Inc. Alle anderen Markenzeichen sind Eigentum der jeweiligen Inhaber.</w:t>
            </w:r>
          </w:p>
        </w:tc>
      </w:tr>
    </w:tbl>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 xml:space="preserve">Existing Customer, </w:t>
      </w:r>
      <w:proofErr w:type="spellStart"/>
      <w:r w:rsidRPr="000530F8">
        <w:rPr>
          <w:rFonts w:ascii="Courier New" w:hAnsi="Courier New" w:cs="Courier New"/>
          <w:b/>
          <w:bCs/>
        </w:rPr>
        <w:t>blueSKY</w:t>
      </w:r>
      <w:proofErr w:type="spellEnd"/>
      <w:r w:rsidRPr="000530F8">
        <w:rPr>
          <w:rFonts w:ascii="Courier New" w:hAnsi="Courier New" w:cs="Courier New"/>
          <w:b/>
          <w:bCs/>
        </w:rPr>
        <w:t xml:space="preserve"> </w:t>
      </w:r>
      <w:proofErr w:type="spellStart"/>
      <w:r w:rsidRPr="000530F8">
        <w:rPr>
          <w:rFonts w:ascii="Courier New" w:hAnsi="Courier New" w:cs="Courier New"/>
          <w:b/>
          <w:bCs/>
        </w:rPr>
        <w:t>SecGateway</w:t>
      </w:r>
      <w:proofErr w:type="spellEnd"/>
      <w:r w:rsidRPr="000530F8">
        <w:rPr>
          <w:rFonts w:ascii="Courier New" w:hAnsi="Courier New" w:cs="Courier New"/>
          <w:b/>
          <w:bCs/>
        </w:rPr>
        <w:t xml:space="preserve"> </w:t>
      </w:r>
    </w:p>
    <w:p w:rsidR="009B23BB" w:rsidRPr="000530F8" w:rsidRDefault="009B23BB" w:rsidP="000530F8">
      <w:pPr>
        <w:spacing w:line="480" w:lineRule="auto"/>
        <w:rPr>
          <w:rFonts w:ascii="Courier New" w:hAnsi="Courier New" w:cs="Courier New"/>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500"/>
      </w:tblGrid>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FREE 30-DAY TRIAL: WEBSENSE</w:t>
            </w:r>
            <w:r w:rsidRPr="000530F8">
              <w:rPr>
                <w:rFonts w:ascii="Courier New" w:hAnsi="Courier New" w:cs="Courier New"/>
                <w:vertAlign w:val="superscript"/>
              </w:rPr>
              <w:t>®</w:t>
            </w:r>
            <w:r w:rsidRPr="000530F8">
              <w:rPr>
                <w:rFonts w:ascii="Courier New" w:hAnsi="Courier New" w:cs="Courier New"/>
              </w:rPr>
              <w:t xml:space="preserve"> </w:t>
            </w:r>
            <w:proofErr w:type="spellStart"/>
            <w:r w:rsidRPr="000530F8">
              <w:rPr>
                <w:rFonts w:ascii="Courier New" w:hAnsi="Courier New" w:cs="Courier New"/>
              </w:rPr>
              <w:t>blueSKY</w:t>
            </w:r>
            <w:proofErr w:type="spellEnd"/>
            <w:r w:rsidRPr="000530F8">
              <w:rPr>
                <w:rFonts w:ascii="Courier New" w:hAnsi="Courier New" w:cs="Courier New"/>
                <w:vertAlign w:val="superscript"/>
              </w:rPr>
              <w:t>™</w:t>
            </w:r>
            <w:r w:rsidRPr="000530F8">
              <w:rPr>
                <w:rFonts w:ascii="Courier New" w:hAnsi="Courier New" w:cs="Courier New"/>
              </w:rPr>
              <w:t xml:space="preserve"> SECURITY GATEWAY</w:t>
            </w:r>
          </w:p>
        </w:tc>
        <w:tc>
          <w:tcPr>
            <w:tcW w:w="4500" w:type="dxa"/>
          </w:tcPr>
          <w:p w:rsidR="009B23BB" w:rsidRPr="000530F8" w:rsidRDefault="009B23BB" w:rsidP="004359B2">
            <w:pPr>
              <w:spacing w:line="480" w:lineRule="auto"/>
              <w:rPr>
                <w:rFonts w:ascii="Courier New" w:hAnsi="Courier New" w:cs="Courier New"/>
              </w:rPr>
            </w:pPr>
            <w:r w:rsidRPr="000530F8">
              <w:rPr>
                <w:rFonts w:ascii="Courier New" w:hAnsi="Courier New" w:cs="Courier New"/>
              </w:rPr>
              <w:t>KOSTENLOSE</w:t>
            </w:r>
            <w:ins w:id="33" w:author="Viergutz, Silvie" w:date="2013-06-11T09:16:00Z">
              <w:r w:rsidR="004359B2">
                <w:rPr>
                  <w:rFonts w:ascii="Courier New" w:hAnsi="Courier New" w:cs="Courier New"/>
                </w:rPr>
                <w:t>R</w:t>
              </w:r>
            </w:ins>
            <w:r w:rsidRPr="000530F8">
              <w:rPr>
                <w:rFonts w:ascii="Courier New" w:hAnsi="Courier New" w:cs="Courier New"/>
              </w:rPr>
              <w:t xml:space="preserve"> 30-</w:t>
            </w:r>
            <w:del w:id="34" w:author="Viergutz, Silvie" w:date="2013-06-11T09:16:00Z">
              <w:r w:rsidRPr="000530F8" w:rsidDel="004359B2">
                <w:rPr>
                  <w:rFonts w:ascii="Courier New" w:hAnsi="Courier New" w:cs="Courier New"/>
                </w:rPr>
                <w:delText xml:space="preserve">TÄGIGE </w:delText>
              </w:r>
            </w:del>
            <w:ins w:id="35" w:author="Viergutz, Silvie" w:date="2013-06-11T09:16:00Z">
              <w:r w:rsidR="004359B2">
                <w:rPr>
                  <w:rFonts w:ascii="Courier New" w:hAnsi="Courier New" w:cs="Courier New"/>
                </w:rPr>
                <w:t>TAGE</w:t>
              </w:r>
              <w:r w:rsidR="004359B2" w:rsidRPr="000530F8">
                <w:rPr>
                  <w:rFonts w:ascii="Courier New" w:hAnsi="Courier New" w:cs="Courier New"/>
                </w:rPr>
                <w:t xml:space="preserve"> </w:t>
              </w:r>
            </w:ins>
            <w:del w:id="36" w:author="Viergutz, Silvie" w:date="2013-06-11T09:16:00Z">
              <w:r w:rsidRPr="000530F8" w:rsidDel="004359B2">
                <w:rPr>
                  <w:rFonts w:ascii="Courier New" w:hAnsi="Courier New" w:cs="Courier New"/>
                </w:rPr>
                <w:delText>PROBE</w:delText>
              </w:r>
            </w:del>
            <w:ins w:id="37" w:author="Viergutz, Silvie" w:date="2013-06-11T09:16:00Z">
              <w:r w:rsidR="004359B2">
                <w:rPr>
                  <w:rFonts w:ascii="Courier New" w:hAnsi="Courier New" w:cs="Courier New"/>
                </w:rPr>
                <w:t>TEST</w:t>
              </w:r>
            </w:ins>
            <w:r w:rsidRPr="000530F8">
              <w:rPr>
                <w:rFonts w:ascii="Courier New" w:hAnsi="Courier New" w:cs="Courier New"/>
              </w:rPr>
              <w:t>: WEBSENSE</w:t>
            </w:r>
            <w:r w:rsidRPr="000530F8">
              <w:rPr>
                <w:rFonts w:ascii="Courier New" w:hAnsi="Courier New" w:cs="Courier New"/>
                <w:vertAlign w:val="superscript"/>
              </w:rPr>
              <w:t>®</w:t>
            </w:r>
            <w:r w:rsidRPr="000530F8">
              <w:rPr>
                <w:rFonts w:ascii="Courier New" w:hAnsi="Courier New" w:cs="Courier New"/>
              </w:rPr>
              <w:t xml:space="preserve"> </w:t>
            </w:r>
            <w:proofErr w:type="spellStart"/>
            <w:r w:rsidRPr="000530F8">
              <w:rPr>
                <w:rFonts w:ascii="Courier New" w:hAnsi="Courier New" w:cs="Courier New"/>
              </w:rPr>
              <w:t>blueSKY</w:t>
            </w:r>
            <w:proofErr w:type="spellEnd"/>
            <w:r w:rsidRPr="000530F8">
              <w:rPr>
                <w:rFonts w:ascii="Courier New" w:hAnsi="Courier New" w:cs="Courier New"/>
                <w:vertAlign w:val="superscript"/>
              </w:rPr>
              <w:t>™</w:t>
            </w:r>
            <w:r w:rsidRPr="000530F8">
              <w:rPr>
                <w:rFonts w:ascii="Courier New" w:hAnsi="Courier New" w:cs="Courier New"/>
              </w:rPr>
              <w:t xml:space="preserve"> SECURITY GATEWAY</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p>
        </w:tc>
        <w:tc>
          <w:tcPr>
            <w:tcW w:w="4500" w:type="dxa"/>
          </w:tcPr>
          <w:p w:rsidR="009B23BB" w:rsidRPr="000530F8" w:rsidRDefault="009B23BB" w:rsidP="000530F8">
            <w:pPr>
              <w:spacing w:line="480" w:lineRule="auto"/>
              <w:rPr>
                <w:rFonts w:ascii="Courier New" w:hAnsi="Courier New" w:cs="Courier New"/>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00" w:type="dxa"/>
          </w:tcPr>
          <w:p w:rsidR="009B23BB" w:rsidRPr="000530F8" w:rsidRDefault="009B23BB" w:rsidP="004C3C99">
            <w:pPr>
              <w:spacing w:line="480" w:lineRule="auto"/>
              <w:rPr>
                <w:rFonts w:ascii="Courier New" w:hAnsi="Courier New" w:cs="Courier New"/>
                <w:lang w:val="de-DE"/>
              </w:rPr>
            </w:pPr>
            <w:r w:rsidRPr="000530F8">
              <w:rPr>
                <w:rFonts w:ascii="Courier New" w:hAnsi="Courier New" w:cs="Courier New"/>
                <w:lang w:val="de-DE"/>
              </w:rPr>
              <w:t xml:space="preserve">Sehr geehrte(r) </w:t>
            </w:r>
            <w:del w:id="38" w:author="Ryan, Tracy" w:date="2013-06-10T21:23:00Z">
              <w:r w:rsidRPr="000530F8" w:rsidDel="004C3C99">
                <w:rPr>
                  <w:rFonts w:ascii="Courier New" w:hAnsi="Courier New" w:cs="Courier New"/>
                  <w:lang w:val="de-DE"/>
                </w:rPr>
                <w:delText>{FirstName},</w:delText>
              </w:r>
            </w:del>
            <w:ins w:id="39" w:author="Ryan, Tracy" w:date="2013-06-10T21:23:00Z">
              <w:r w:rsidR="004C3C99">
                <w:rPr>
                  <w:rFonts w:ascii="Courier New" w:hAnsi="Courier New" w:cs="Courier New"/>
                  <w:lang w:val="de-DE"/>
                </w:rPr>
                <w:t>Herr/Frau (LastName),</w:t>
              </w:r>
            </w:ins>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Thank you for requesting a free 30-Day Trial of </w:t>
            </w:r>
            <w:proofErr w:type="spellStart"/>
            <w:r w:rsidRPr="000530F8">
              <w:rPr>
                <w:rFonts w:ascii="Courier New" w:hAnsi="Courier New" w:cs="Courier New"/>
              </w:rPr>
              <w:t>Websense</w:t>
            </w:r>
            <w:proofErr w:type="spellEnd"/>
            <w:r w:rsidRPr="000530F8">
              <w:rPr>
                <w:rFonts w:ascii="Courier New" w:hAnsi="Courier New" w:cs="Courier New"/>
              </w:rPr>
              <w:t xml:space="preserve"> </w:t>
            </w:r>
            <w:proofErr w:type="spellStart"/>
            <w:r w:rsidRPr="000530F8">
              <w:rPr>
                <w:rFonts w:ascii="Courier New" w:hAnsi="Courier New" w:cs="Courier New"/>
              </w:rPr>
              <w:t>blueSKY</w:t>
            </w:r>
            <w:proofErr w:type="spellEnd"/>
            <w:r w:rsidRPr="000530F8">
              <w:rPr>
                <w:rFonts w:ascii="Courier New" w:hAnsi="Courier New" w:cs="Courier New"/>
              </w:rPr>
              <w:t xml:space="preserve"> Security Gateway.</w:t>
            </w:r>
          </w:p>
        </w:tc>
        <w:tc>
          <w:tcPr>
            <w:tcW w:w="4500" w:type="dxa"/>
          </w:tcPr>
          <w:p w:rsidR="009B23BB" w:rsidRPr="000530F8" w:rsidRDefault="009B23BB" w:rsidP="004359B2">
            <w:pPr>
              <w:spacing w:line="480" w:lineRule="auto"/>
              <w:rPr>
                <w:rFonts w:ascii="Courier New" w:hAnsi="Courier New" w:cs="Courier New"/>
                <w:lang w:val="de-DE"/>
              </w:rPr>
            </w:pPr>
            <w:del w:id="40" w:author="Ryan, Tracy" w:date="2013-06-10T21:24:00Z">
              <w:r w:rsidRPr="000530F8" w:rsidDel="004C3C99">
                <w:rPr>
                  <w:rFonts w:ascii="Courier New" w:hAnsi="Courier New" w:cs="Courier New"/>
                  <w:lang w:val="de-DE"/>
                </w:rPr>
                <w:delText xml:space="preserve">Vielen </w:delText>
              </w:r>
            </w:del>
            <w:ins w:id="41" w:author="Ryan, Tracy" w:date="2013-06-10T21:24:00Z">
              <w:r w:rsidR="004C3C99">
                <w:rPr>
                  <w:rFonts w:ascii="Courier New" w:hAnsi="Courier New" w:cs="Courier New"/>
                  <w:lang w:val="de-DE"/>
                </w:rPr>
                <w:t>v</w:t>
              </w:r>
              <w:r w:rsidR="004C3C99" w:rsidRPr="000530F8">
                <w:rPr>
                  <w:rFonts w:ascii="Courier New" w:hAnsi="Courier New" w:cs="Courier New"/>
                  <w:lang w:val="de-DE"/>
                </w:rPr>
                <w:t xml:space="preserve">ielen </w:t>
              </w:r>
            </w:ins>
            <w:r w:rsidRPr="000530F8">
              <w:rPr>
                <w:rFonts w:ascii="Courier New" w:hAnsi="Courier New" w:cs="Courier New"/>
                <w:lang w:val="de-DE"/>
              </w:rPr>
              <w:t xml:space="preserve">Dank für Ihren Antrag auf eine kostenlose 30-tägige </w:t>
            </w:r>
            <w:del w:id="42" w:author="Viergutz, Silvie" w:date="2013-06-11T09:16:00Z">
              <w:r w:rsidRPr="000530F8" w:rsidDel="004359B2">
                <w:rPr>
                  <w:rFonts w:ascii="Courier New" w:hAnsi="Courier New" w:cs="Courier New"/>
                  <w:lang w:val="de-DE"/>
                </w:rPr>
                <w:delText xml:space="preserve">Probe </w:delText>
              </w:r>
            </w:del>
            <w:ins w:id="43" w:author="Viergutz, Silvie" w:date="2013-06-11T09:16:00Z">
              <w:r w:rsidR="004359B2">
                <w:rPr>
                  <w:rFonts w:ascii="Courier New" w:hAnsi="Courier New" w:cs="Courier New"/>
                  <w:lang w:val="de-DE"/>
                </w:rPr>
                <w:t>Evaluierung</w:t>
              </w:r>
              <w:r w:rsidR="004359B2" w:rsidRPr="000530F8">
                <w:rPr>
                  <w:rFonts w:ascii="Courier New" w:hAnsi="Courier New" w:cs="Courier New"/>
                  <w:lang w:val="de-DE"/>
                </w:rPr>
                <w:t xml:space="preserve"> </w:t>
              </w:r>
            </w:ins>
            <w:r w:rsidRPr="000530F8">
              <w:rPr>
                <w:rFonts w:ascii="Courier New" w:hAnsi="Courier New" w:cs="Courier New"/>
                <w:lang w:val="de-DE"/>
              </w:rPr>
              <w:t>des Websense blueSKY Security Gateway.</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{Note} </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t>We have detected that you currently have an active evaluation for this product.  We have resent your original email.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{Note} </w:t>
            </w:r>
          </w:p>
          <w:p w:rsidR="009B23BB" w:rsidRPr="000530F8" w:rsidRDefault="009B23BB" w:rsidP="004359B2">
            <w:pPr>
              <w:spacing w:line="480" w:lineRule="auto"/>
              <w:rPr>
                <w:rFonts w:ascii="Courier New" w:hAnsi="Courier New" w:cs="Courier New"/>
                <w:lang w:val="de-DE"/>
              </w:rPr>
            </w:pPr>
            <w:r w:rsidRPr="000530F8">
              <w:rPr>
                <w:rFonts w:ascii="Courier New" w:hAnsi="Courier New" w:cs="Courier New"/>
                <w:lang w:val="de-DE"/>
              </w:rPr>
              <w:t xml:space="preserve">Wir haben erkannt, dass Sie bereits eine aktive </w:t>
            </w:r>
            <w:del w:id="44" w:author="Viergutz, Silvie" w:date="2013-06-11T09:16:00Z">
              <w:r w:rsidRPr="000530F8" w:rsidDel="004359B2">
                <w:rPr>
                  <w:rFonts w:ascii="Courier New" w:hAnsi="Courier New" w:cs="Courier New"/>
                  <w:lang w:val="de-DE"/>
                </w:rPr>
                <w:delText xml:space="preserve">Probeversion </w:delText>
              </w:r>
            </w:del>
            <w:ins w:id="45" w:author="Viergutz, Silvie" w:date="2013-06-11T09:16:00Z">
              <w:r w:rsidR="004359B2">
                <w:rPr>
                  <w:rFonts w:ascii="Courier New" w:hAnsi="Courier New" w:cs="Courier New"/>
                  <w:lang w:val="de-DE"/>
                </w:rPr>
                <w:t>Test</w:t>
              </w:r>
              <w:r w:rsidR="004359B2" w:rsidRPr="000530F8">
                <w:rPr>
                  <w:rFonts w:ascii="Courier New" w:hAnsi="Courier New" w:cs="Courier New"/>
                  <w:lang w:val="de-DE"/>
                </w:rPr>
                <w:t xml:space="preserve">version </w:t>
              </w:r>
            </w:ins>
            <w:r w:rsidRPr="000530F8">
              <w:rPr>
                <w:rFonts w:ascii="Courier New" w:hAnsi="Courier New" w:cs="Courier New"/>
                <w:lang w:val="de-DE"/>
              </w:rPr>
              <w:t>dieses Produkts verwenden. Wir haben Ihre ursprüngliche E-Mail erneut verschickt.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02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Because you are already a valued Websense customer, you can use your existing Cloud Portal credentials to start this trial. The link below will direct you to the Cloud Portal. Please enter your existing username and password.</w:t>
            </w:r>
          </w:p>
        </w:tc>
        <w:tc>
          <w:tcPr>
            <w:tcW w:w="4500" w:type="dxa"/>
          </w:tcPr>
          <w:p w:rsidR="009B23BB" w:rsidRPr="000530F8" w:rsidRDefault="009B23BB" w:rsidP="004359B2">
            <w:pPr>
              <w:spacing w:line="480" w:lineRule="auto"/>
              <w:rPr>
                <w:rFonts w:ascii="Courier New" w:hAnsi="Courier New" w:cs="Courier New"/>
                <w:lang w:val="de-DE"/>
              </w:rPr>
            </w:pPr>
            <w:r w:rsidRPr="000530F8">
              <w:rPr>
                <w:rFonts w:ascii="Courier New" w:hAnsi="Courier New" w:cs="Courier New"/>
                <w:lang w:val="de-DE"/>
              </w:rPr>
              <w:t>Da Sie bereits ein geschätzter Websense-Kunde sind, können Sie Ihre bisherigen Zugangsdaten für das Cloud Portal verwenden, um Ihre</w:t>
            </w:r>
            <w:ins w:id="46" w:author="Viergutz, Silvie" w:date="2013-06-11T09:17:00Z">
              <w:r w:rsidR="004359B2">
                <w:rPr>
                  <w:rFonts w:ascii="Courier New" w:hAnsi="Courier New" w:cs="Courier New"/>
                  <w:lang w:val="de-DE"/>
                </w:rPr>
                <w:t xml:space="preserve"> Evaluierung</w:t>
              </w:r>
            </w:ins>
            <w:del w:id="47" w:author="Viergutz, Silvie" w:date="2013-06-11T09:17:00Z">
              <w:r w:rsidRPr="000530F8" w:rsidDel="004359B2">
                <w:rPr>
                  <w:rFonts w:ascii="Courier New" w:hAnsi="Courier New" w:cs="Courier New"/>
                  <w:lang w:val="de-DE"/>
                </w:rPr>
                <w:delText xml:space="preserve"> Probe </w:delText>
              </w:r>
            </w:del>
            <w:r w:rsidRPr="000530F8">
              <w:rPr>
                <w:rFonts w:ascii="Courier New" w:hAnsi="Courier New" w:cs="Courier New"/>
                <w:lang w:val="de-DE"/>
              </w:rPr>
              <w:t>zu beginnen. Der nachfolgende Link führt Sie zum Cloud Portal. Geben Sie dort bitte Ihren bestehenden Benutzernamen und Ihr Passwort ein.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Cloud Portal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765"/>
        </w:trPr>
        <w:tc>
          <w:tcPr>
            <w:tcW w:w="4608" w:type="dxa"/>
          </w:tcPr>
          <w:p w:rsidR="009B23BB" w:rsidRPr="000530F8" w:rsidRDefault="00731601" w:rsidP="000530F8">
            <w:pPr>
              <w:spacing w:line="480" w:lineRule="auto"/>
              <w:rPr>
                <w:rFonts w:ascii="Courier New" w:hAnsi="Courier New" w:cs="Courier New"/>
              </w:rPr>
            </w:pPr>
            <w:r>
              <w:rPr>
                <w:rFonts w:ascii="Courier New" w:hAnsi="Courier New" w:cs="Courier New"/>
              </w:rPr>
              <w:t xml:space="preserve">For more information, see the </w:t>
            </w:r>
            <w:r w:rsidRPr="00731601">
              <w:rPr>
                <w:rFonts w:ascii="Courier New" w:hAnsi="Courier New" w:cs="Courier New"/>
                <w:color w:val="00B0F0"/>
                <w:u w:val="single"/>
              </w:rPr>
              <w:t>Getting Started Guide</w:t>
            </w:r>
            <w:r>
              <w:rPr>
                <w:rFonts w:ascii="Courier New" w:hAnsi="Courier New" w:cs="Courier New"/>
              </w:rPr>
              <w:t xml:space="preserve">. </w:t>
            </w:r>
            <w:r w:rsidR="009B23BB" w:rsidRPr="000530F8">
              <w:rPr>
                <w:rFonts w:ascii="Courier New" w:hAnsi="Courier New" w:cs="Courier New"/>
              </w:rPr>
              <w:t xml:space="preserve">If you experience problems during installation and configuration, you may contact support directly. Visit our online support center at </w:t>
            </w:r>
            <w:r w:rsidR="009B23BB" w:rsidRPr="000530F8">
              <w:rPr>
                <w:rFonts w:ascii="Courier New" w:hAnsi="Courier New" w:cs="Courier New"/>
                <w:u w:val="single"/>
              </w:rPr>
              <w:t>www.websense.com/support</w:t>
            </w:r>
            <w:r w:rsidR="009B23BB" w:rsidRPr="000530F8">
              <w:rPr>
                <w:rFonts w:ascii="Courier New" w:hAnsi="Courier New" w:cs="Courier New"/>
              </w:rPr>
              <w:t>.</w:t>
            </w:r>
          </w:p>
        </w:tc>
        <w:tc>
          <w:tcPr>
            <w:tcW w:w="4500" w:type="dxa"/>
          </w:tcPr>
          <w:p w:rsidR="009B23BB" w:rsidRPr="000530F8" w:rsidRDefault="00731601" w:rsidP="00731601">
            <w:pPr>
              <w:spacing w:line="480" w:lineRule="auto"/>
              <w:rPr>
                <w:rFonts w:ascii="Courier New" w:hAnsi="Courier New" w:cs="Courier New"/>
                <w:lang w:val="de-DE"/>
              </w:rPr>
            </w:pPr>
            <w:proofErr w:type="spellStart"/>
            <w:r w:rsidRPr="00731601">
              <w:rPr>
                <w:rFonts w:ascii="Courier New" w:hAnsi="Courier New" w:cs="Courier New"/>
                <w:color w:val="1F497D"/>
              </w:rPr>
              <w:t>Für</w:t>
            </w:r>
            <w:proofErr w:type="spellEnd"/>
            <w:r w:rsidRPr="00731601">
              <w:rPr>
                <w:rFonts w:ascii="Courier New" w:hAnsi="Courier New" w:cs="Courier New"/>
                <w:color w:val="1F497D"/>
              </w:rPr>
              <w:t xml:space="preserve"> </w:t>
            </w:r>
            <w:proofErr w:type="spellStart"/>
            <w:r w:rsidRPr="00731601">
              <w:rPr>
                <w:rFonts w:ascii="Courier New" w:hAnsi="Courier New" w:cs="Courier New"/>
                <w:color w:val="1F497D"/>
              </w:rPr>
              <w:t>weitere</w:t>
            </w:r>
            <w:proofErr w:type="spellEnd"/>
            <w:r w:rsidRPr="00731601">
              <w:rPr>
                <w:rFonts w:ascii="Courier New" w:hAnsi="Courier New" w:cs="Courier New"/>
                <w:color w:val="1F497D"/>
              </w:rPr>
              <w:t xml:space="preserve"> </w:t>
            </w:r>
            <w:proofErr w:type="spellStart"/>
            <w:r w:rsidRPr="00731601">
              <w:rPr>
                <w:rFonts w:ascii="Courier New" w:hAnsi="Courier New" w:cs="Courier New"/>
                <w:color w:val="1F497D"/>
              </w:rPr>
              <w:t>Informationen</w:t>
            </w:r>
            <w:proofErr w:type="spellEnd"/>
            <w:r w:rsidRPr="00731601">
              <w:rPr>
                <w:rFonts w:ascii="Courier New" w:hAnsi="Courier New" w:cs="Courier New"/>
                <w:color w:val="1F497D"/>
              </w:rPr>
              <w:t xml:space="preserve">, </w:t>
            </w:r>
            <w:proofErr w:type="spellStart"/>
            <w:r w:rsidRPr="00731601">
              <w:rPr>
                <w:rFonts w:ascii="Courier New" w:hAnsi="Courier New" w:cs="Courier New"/>
                <w:color w:val="1F497D"/>
              </w:rPr>
              <w:t>lesen</w:t>
            </w:r>
            <w:proofErr w:type="spellEnd"/>
            <w:r w:rsidRPr="00731601">
              <w:rPr>
                <w:rFonts w:ascii="Courier New" w:hAnsi="Courier New" w:cs="Courier New"/>
                <w:color w:val="1F497D"/>
              </w:rPr>
              <w:t xml:space="preserve"> </w:t>
            </w:r>
            <w:proofErr w:type="spellStart"/>
            <w:r w:rsidRPr="00731601">
              <w:rPr>
                <w:rFonts w:ascii="Courier New" w:hAnsi="Courier New" w:cs="Courier New"/>
                <w:color w:val="1F497D"/>
              </w:rPr>
              <w:t>Sie</w:t>
            </w:r>
            <w:proofErr w:type="spellEnd"/>
            <w:r w:rsidRPr="00731601">
              <w:rPr>
                <w:rFonts w:ascii="Courier New" w:hAnsi="Courier New" w:cs="Courier New"/>
                <w:color w:val="1F497D"/>
              </w:rPr>
              <w:t xml:space="preserve"> </w:t>
            </w:r>
            <w:proofErr w:type="spellStart"/>
            <w:r w:rsidRPr="00731601">
              <w:rPr>
                <w:rFonts w:ascii="Courier New" w:hAnsi="Courier New" w:cs="Courier New"/>
                <w:color w:val="1F497D"/>
              </w:rPr>
              <w:t>unseren</w:t>
            </w:r>
            <w:proofErr w:type="spellEnd"/>
            <w:r w:rsidRPr="00731601">
              <w:rPr>
                <w:rFonts w:ascii="Courier New" w:hAnsi="Courier New" w:cs="Courier New"/>
                <w:color w:val="1F497D"/>
              </w:rPr>
              <w:t xml:space="preserve"> </w:t>
            </w:r>
            <w:r w:rsidRPr="00731601">
              <w:rPr>
                <w:rFonts w:ascii="Courier New" w:hAnsi="Courier New" w:cs="Courier New"/>
                <w:color w:val="00B0F0"/>
                <w:u w:val="single"/>
              </w:rPr>
              <w:t xml:space="preserve">Getting Started Guide. </w:t>
            </w:r>
            <w:r w:rsidR="009B23BB" w:rsidRPr="00731601">
              <w:rPr>
                <w:rFonts w:ascii="Courier New" w:hAnsi="Courier New" w:cs="Courier New"/>
                <w:lang w:val="de-DE"/>
              </w:rPr>
              <w:t>Sollten</w:t>
            </w:r>
            <w:r w:rsidR="009B23BB" w:rsidRPr="000530F8">
              <w:rPr>
                <w:rFonts w:ascii="Courier New" w:hAnsi="Courier New" w:cs="Courier New"/>
                <w:lang w:val="de-DE"/>
              </w:rPr>
              <w:t xml:space="preserve"> bei der Installation oder Konfiguration Probleme auftreten, können Sie sich direkt mit dem Support in Verbindung setzen. Besuchen </w:t>
            </w:r>
            <w:r w:rsidR="009B23BB" w:rsidRPr="000530F8">
              <w:rPr>
                <w:rFonts w:ascii="Courier New" w:hAnsi="Courier New" w:cs="Courier New"/>
                <w:lang w:val="de-DE"/>
              </w:rPr>
              <w:lastRenderedPageBreak/>
              <w:t xml:space="preserve">Sie unser Online-Support-Center unter </w:t>
            </w:r>
            <w:r w:rsidR="009B23BB" w:rsidRPr="000530F8">
              <w:rPr>
                <w:rFonts w:ascii="Courier New" w:hAnsi="Courier New" w:cs="Courier New"/>
                <w:u w:val="single"/>
                <w:lang w:val="de-DE"/>
              </w:rPr>
              <w:t>www.websense.com/support.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Please save this email for future reference. Thank you for choosing to conduct this trial of </w:t>
            </w:r>
            <w:proofErr w:type="spellStart"/>
            <w:r w:rsidRPr="000530F8">
              <w:rPr>
                <w:rFonts w:ascii="Courier New" w:hAnsi="Courier New" w:cs="Courier New"/>
              </w:rPr>
              <w:t>Websense</w:t>
            </w:r>
            <w:proofErr w:type="spellEnd"/>
            <w:r w:rsidRPr="000530F8">
              <w:rPr>
                <w:rFonts w:ascii="Courier New" w:hAnsi="Courier New" w:cs="Courier New"/>
              </w:rPr>
              <w:t xml:space="preserve"> </w:t>
            </w:r>
            <w:proofErr w:type="spellStart"/>
            <w:r w:rsidRPr="000530F8">
              <w:rPr>
                <w:rFonts w:ascii="Courier New" w:hAnsi="Courier New" w:cs="Courier New"/>
              </w:rPr>
              <w:t>blueSKY</w:t>
            </w:r>
            <w:proofErr w:type="spellEnd"/>
            <w:r w:rsidRPr="000530F8">
              <w:rPr>
                <w:rFonts w:ascii="Courier New" w:hAnsi="Courier New" w:cs="Courier New"/>
              </w:rPr>
              <w:t xml:space="preserve"> Security Gateway.</w:t>
            </w:r>
          </w:p>
        </w:tc>
        <w:tc>
          <w:tcPr>
            <w:tcW w:w="4500" w:type="dxa"/>
          </w:tcPr>
          <w:p w:rsidR="009B23BB" w:rsidRPr="000530F8" w:rsidRDefault="009B23BB" w:rsidP="00502AB3">
            <w:pPr>
              <w:spacing w:line="480" w:lineRule="auto"/>
              <w:rPr>
                <w:rFonts w:ascii="Courier New" w:hAnsi="Courier New" w:cs="Courier New"/>
                <w:lang w:val="de-DE"/>
              </w:rPr>
            </w:pPr>
            <w:r w:rsidRPr="000530F8">
              <w:rPr>
                <w:rFonts w:ascii="Courier New" w:hAnsi="Courier New" w:cs="Courier New"/>
                <w:lang w:val="de-DE"/>
              </w:rPr>
              <w:t xml:space="preserve">Bitte speichern Sie diese E-Mail, um später wieder hierauf zugreifen zu können. Vielen Dank, dass Sie sich für diese </w:t>
            </w:r>
            <w:del w:id="48" w:author="Viergutz, Silvie" w:date="2013-06-11T09:17:00Z">
              <w:r w:rsidRPr="000530F8" w:rsidDel="004359B2">
                <w:rPr>
                  <w:rFonts w:ascii="Courier New" w:hAnsi="Courier New" w:cs="Courier New"/>
                  <w:lang w:val="de-DE"/>
                </w:rPr>
                <w:delText xml:space="preserve">Erprobung </w:delText>
              </w:r>
            </w:del>
            <w:ins w:id="49" w:author="Viergutz, Silvie" w:date="2013-06-11T09:17:00Z">
              <w:r w:rsidR="004359B2">
                <w:rPr>
                  <w:rFonts w:ascii="Courier New" w:hAnsi="Courier New" w:cs="Courier New"/>
                  <w:lang w:val="de-DE"/>
                </w:rPr>
                <w:t>Evaluierung</w:t>
              </w:r>
              <w:r w:rsidR="004359B2" w:rsidRPr="000530F8">
                <w:rPr>
                  <w:rFonts w:ascii="Courier New" w:hAnsi="Courier New" w:cs="Courier New"/>
                  <w:lang w:val="de-DE"/>
                </w:rPr>
                <w:t xml:space="preserve"> </w:t>
              </w:r>
            </w:ins>
            <w:r w:rsidRPr="000530F8">
              <w:rPr>
                <w:rFonts w:ascii="Courier New" w:hAnsi="Courier New" w:cs="Courier New"/>
                <w:lang w:val="de-DE"/>
              </w:rPr>
              <w:t>des Websense blueSKY Security Gateway entschieden haben.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Sincerely,</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TRITON STOPS MORE THREATS. WE CAN PROVE IT.</w:t>
            </w:r>
          </w:p>
        </w:tc>
        <w:tc>
          <w:tcPr>
            <w:tcW w:w="4500" w:type="dxa"/>
          </w:tcPr>
          <w:p w:rsidR="009B23BB" w:rsidRPr="004359B2" w:rsidRDefault="004C3C99" w:rsidP="000530F8">
            <w:pPr>
              <w:spacing w:line="480" w:lineRule="auto"/>
              <w:rPr>
                <w:rFonts w:ascii="Courier New" w:hAnsi="Courier New" w:cs="Courier New"/>
                <w:b/>
                <w:bCs/>
                <w:lang w:val="en-GB"/>
              </w:rPr>
            </w:pPr>
            <w:ins w:id="50" w:author="Ryan, Tracy" w:date="2013-06-10T21:25:00Z">
              <w:r w:rsidRPr="000530F8">
                <w:rPr>
                  <w:rFonts w:ascii="Courier New" w:hAnsi="Courier New" w:cs="Courier New"/>
                  <w:b/>
                  <w:bCs/>
                </w:rPr>
                <w:t>TRITON STOPS MORE THREATS. WE CAN PROVE IT.</w:t>
              </w:r>
            </w:ins>
            <w:del w:id="51" w:author="Ryan, Tracy" w:date="2013-06-10T21:25:00Z">
              <w:r w:rsidR="009B23BB" w:rsidRPr="004359B2" w:rsidDel="004C3C99">
                <w:rPr>
                  <w:rFonts w:ascii="Courier New" w:hAnsi="Courier New" w:cs="Courier New"/>
                  <w:b/>
                  <w:bCs/>
                  <w:lang w:val="en-GB"/>
                </w:rPr>
                <w:delText>TRITON STOPPT MEHR BEDROHUNGEN. DAS KÖNNEN WIR BEWEISEN.</w:delText>
              </w:r>
            </w:del>
          </w:p>
        </w:tc>
      </w:tr>
      <w:tr w:rsidR="009B23BB" w:rsidRPr="000530F8">
        <w:trPr>
          <w:trHeight w:val="260"/>
        </w:trPr>
        <w:tc>
          <w:tcPr>
            <w:tcW w:w="4608" w:type="dxa"/>
          </w:tcPr>
          <w:p w:rsidR="009B23BB" w:rsidRPr="004359B2" w:rsidRDefault="009B23BB" w:rsidP="000530F8">
            <w:pPr>
              <w:spacing w:line="480" w:lineRule="auto"/>
              <w:rPr>
                <w:rFonts w:ascii="Courier New" w:hAnsi="Courier New" w:cs="Courier New"/>
                <w:lang w:val="en-GB"/>
              </w:rPr>
            </w:pPr>
          </w:p>
        </w:tc>
        <w:tc>
          <w:tcPr>
            <w:tcW w:w="450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 2013 Websense, Inc. All rights reserved. Websense and the Websense logo are registered trademarks of </w:t>
            </w:r>
            <w:r w:rsidRPr="000530F8">
              <w:rPr>
                <w:rFonts w:ascii="Courier New" w:hAnsi="Courier New" w:cs="Courier New"/>
              </w:rPr>
              <w:lastRenderedPageBreak/>
              <w:t>Websense, Inc. in the United States and various countries. All other trademarks are the property of their respective owner.</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 xml:space="preserve">© 2013 Websense, Inc. Alle Rechte vorbehalten. Websense und das Websense-Logo sind in den USA und diversen anderen </w:t>
            </w:r>
            <w:r w:rsidRPr="000530F8">
              <w:rPr>
                <w:rFonts w:ascii="Courier New" w:hAnsi="Courier New" w:cs="Courier New"/>
                <w:lang w:val="de-DE"/>
              </w:rPr>
              <w:lastRenderedPageBreak/>
              <w:t>Ländern eingetragene Warenzeichen von Websense, Inc. Alle anderen Markenzeichen sind Eigentum der jeweiligen Inhaber.</w:t>
            </w:r>
          </w:p>
        </w:tc>
      </w:tr>
    </w:tbl>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Existing Customer, Cloud Email Security Content Control</w:t>
      </w:r>
    </w:p>
    <w:p w:rsidR="009B23BB" w:rsidRPr="000530F8" w:rsidRDefault="009B23BB" w:rsidP="000530F8">
      <w:pPr>
        <w:spacing w:line="480" w:lineRule="auto"/>
        <w:rPr>
          <w:rFonts w:ascii="Courier New" w:hAnsi="Courier New" w:cs="Courier New"/>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500"/>
      </w:tblGrid>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FREE TWO-WEEK EVALUATION: WEBSENSE® CLOUD EMAIL SECURITY AND CONTENT CONTROL</w:t>
            </w:r>
          </w:p>
        </w:tc>
        <w:tc>
          <w:tcPr>
            <w:tcW w:w="4500"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KOSTENLOSE ZWEIWÖCHIGE PROBE: WEBSENSE® CLOUD EMAIL SECURITY UND CONTENT CONTROL</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p>
        </w:tc>
        <w:tc>
          <w:tcPr>
            <w:tcW w:w="4500" w:type="dxa"/>
          </w:tcPr>
          <w:p w:rsidR="009B23BB" w:rsidRPr="000530F8" w:rsidRDefault="009B23BB" w:rsidP="000530F8">
            <w:pPr>
              <w:spacing w:line="480" w:lineRule="auto"/>
              <w:rPr>
                <w:rFonts w:ascii="Courier New" w:hAnsi="Courier New" w:cs="Courier New"/>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00" w:type="dxa"/>
          </w:tcPr>
          <w:p w:rsidR="009B23BB" w:rsidRPr="000530F8" w:rsidRDefault="009B23BB" w:rsidP="004C3C99">
            <w:pPr>
              <w:spacing w:line="480" w:lineRule="auto"/>
              <w:rPr>
                <w:rFonts w:ascii="Courier New" w:hAnsi="Courier New" w:cs="Courier New"/>
                <w:lang w:val="de-DE"/>
              </w:rPr>
            </w:pPr>
            <w:r w:rsidRPr="000530F8">
              <w:rPr>
                <w:rFonts w:ascii="Courier New" w:hAnsi="Courier New" w:cs="Courier New"/>
                <w:lang w:val="de-DE"/>
              </w:rPr>
              <w:t xml:space="preserve">Sehr geehrte(r) </w:t>
            </w:r>
            <w:del w:id="52" w:author="Ryan, Tracy" w:date="2013-06-10T21:25:00Z">
              <w:r w:rsidRPr="000530F8" w:rsidDel="004C3C99">
                <w:rPr>
                  <w:rFonts w:ascii="Courier New" w:hAnsi="Courier New" w:cs="Courier New"/>
                  <w:lang w:val="de-DE"/>
                </w:rPr>
                <w:delText>{FirstName},</w:delText>
              </w:r>
            </w:del>
            <w:ins w:id="53" w:author="Ryan, Tracy" w:date="2013-06-10T21:25:00Z">
              <w:r w:rsidR="004C3C99">
                <w:rPr>
                  <w:rFonts w:ascii="Courier New" w:hAnsi="Courier New" w:cs="Courier New"/>
                  <w:lang w:val="de-DE"/>
                </w:rPr>
                <w:t>Herr/Frau (LastName),</w:t>
              </w:r>
            </w:ins>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Thank you for requesting a free two-week evaluation of Websense Cloud Email Security and Content Control.</w:t>
            </w:r>
          </w:p>
        </w:tc>
        <w:tc>
          <w:tcPr>
            <w:tcW w:w="4500" w:type="dxa"/>
          </w:tcPr>
          <w:p w:rsidR="009B23BB" w:rsidRPr="000530F8" w:rsidRDefault="009B23BB" w:rsidP="004359B2">
            <w:pPr>
              <w:spacing w:line="480" w:lineRule="auto"/>
              <w:rPr>
                <w:rFonts w:ascii="Courier New" w:hAnsi="Courier New" w:cs="Courier New"/>
                <w:lang w:val="de-DE"/>
              </w:rPr>
            </w:pPr>
            <w:del w:id="54" w:author="Ryan, Tracy" w:date="2013-06-10T21:25:00Z">
              <w:r w:rsidRPr="000530F8" w:rsidDel="004C3C99">
                <w:rPr>
                  <w:rFonts w:ascii="Courier New" w:hAnsi="Courier New" w:cs="Courier New"/>
                  <w:lang w:val="de-DE"/>
                </w:rPr>
                <w:delText xml:space="preserve">Vielen </w:delText>
              </w:r>
            </w:del>
            <w:ins w:id="55" w:author="Ryan, Tracy" w:date="2013-06-10T21:25:00Z">
              <w:r w:rsidR="004C3C99">
                <w:rPr>
                  <w:rFonts w:ascii="Courier New" w:hAnsi="Courier New" w:cs="Courier New"/>
                  <w:lang w:val="de-DE"/>
                </w:rPr>
                <w:t>v</w:t>
              </w:r>
              <w:r w:rsidR="004C3C99" w:rsidRPr="000530F8">
                <w:rPr>
                  <w:rFonts w:ascii="Courier New" w:hAnsi="Courier New" w:cs="Courier New"/>
                  <w:lang w:val="de-DE"/>
                </w:rPr>
                <w:t xml:space="preserve">ielen </w:t>
              </w:r>
            </w:ins>
            <w:r w:rsidRPr="000530F8">
              <w:rPr>
                <w:rFonts w:ascii="Courier New" w:hAnsi="Courier New" w:cs="Courier New"/>
                <w:lang w:val="de-DE"/>
              </w:rPr>
              <w:t xml:space="preserve">Dank für Ihren Antrag auf eine kostenlose zweiwöchige </w:t>
            </w:r>
            <w:del w:id="56" w:author="Viergutz, Silvie" w:date="2013-06-11T09:18:00Z">
              <w:r w:rsidRPr="000530F8" w:rsidDel="004359B2">
                <w:rPr>
                  <w:rFonts w:ascii="Courier New" w:hAnsi="Courier New" w:cs="Courier New"/>
                  <w:lang w:val="de-DE"/>
                </w:rPr>
                <w:delText xml:space="preserve">Erprobung </w:delText>
              </w:r>
            </w:del>
            <w:ins w:id="57" w:author="Viergutz, Silvie" w:date="2013-06-11T09:18:00Z">
              <w:r w:rsidR="004359B2">
                <w:rPr>
                  <w:rFonts w:ascii="Courier New" w:hAnsi="Courier New" w:cs="Courier New"/>
                  <w:lang w:val="de-DE"/>
                </w:rPr>
                <w:t>Evaluierung</w:t>
              </w:r>
              <w:r w:rsidR="004359B2" w:rsidRPr="000530F8">
                <w:rPr>
                  <w:rFonts w:ascii="Courier New" w:hAnsi="Courier New" w:cs="Courier New"/>
                  <w:lang w:val="de-DE"/>
                </w:rPr>
                <w:t xml:space="preserve"> </w:t>
              </w:r>
            </w:ins>
            <w:r w:rsidRPr="000530F8">
              <w:rPr>
                <w:rFonts w:ascii="Courier New" w:hAnsi="Courier New" w:cs="Courier New"/>
                <w:lang w:val="de-DE"/>
              </w:rPr>
              <w:t>von Websense Cloud Email Security und Content Control.</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{Note} </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lastRenderedPageBreak/>
              <w:t>We have detected that you currently have an active evaluation for this product.  We have resent your original email.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 xml:space="preserve">{Note} </w:t>
            </w:r>
          </w:p>
          <w:p w:rsidR="009B23BB" w:rsidRPr="000530F8" w:rsidRDefault="009B23BB" w:rsidP="004359B2">
            <w:pPr>
              <w:spacing w:line="480" w:lineRule="auto"/>
              <w:rPr>
                <w:rFonts w:ascii="Courier New" w:hAnsi="Courier New" w:cs="Courier New"/>
                <w:lang w:val="de-DE"/>
              </w:rPr>
            </w:pPr>
            <w:r w:rsidRPr="000530F8">
              <w:rPr>
                <w:rFonts w:ascii="Courier New" w:hAnsi="Courier New" w:cs="Courier New"/>
                <w:lang w:val="de-DE"/>
              </w:rPr>
              <w:lastRenderedPageBreak/>
              <w:t xml:space="preserve">Wir haben erkannt, dass Sie bereits eine aktive </w:t>
            </w:r>
            <w:del w:id="58" w:author="Viergutz, Silvie" w:date="2013-06-11T09:18:00Z">
              <w:r w:rsidRPr="000530F8" w:rsidDel="004359B2">
                <w:rPr>
                  <w:rFonts w:ascii="Courier New" w:hAnsi="Courier New" w:cs="Courier New"/>
                  <w:lang w:val="de-DE"/>
                </w:rPr>
                <w:delText xml:space="preserve">Probeversion </w:delText>
              </w:r>
            </w:del>
            <w:ins w:id="59" w:author="Viergutz, Silvie" w:date="2013-06-11T09:18:00Z">
              <w:r w:rsidR="004359B2">
                <w:rPr>
                  <w:rFonts w:ascii="Courier New" w:hAnsi="Courier New" w:cs="Courier New"/>
                  <w:lang w:val="de-DE"/>
                </w:rPr>
                <w:t>Testversion</w:t>
              </w:r>
              <w:r w:rsidR="004359B2" w:rsidRPr="000530F8">
                <w:rPr>
                  <w:rFonts w:ascii="Courier New" w:hAnsi="Courier New" w:cs="Courier New"/>
                  <w:lang w:val="de-DE"/>
                </w:rPr>
                <w:t xml:space="preserve"> </w:t>
              </w:r>
            </w:ins>
            <w:r w:rsidRPr="000530F8">
              <w:rPr>
                <w:rFonts w:ascii="Courier New" w:hAnsi="Courier New" w:cs="Courier New"/>
                <w:lang w:val="de-DE"/>
              </w:rPr>
              <w:t>dieses Produkts verwenden. Wir haben Ihre ursprüngliche E-Mail erneut verschickt.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02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Because you are already a valued Websense customer, you can use your existing Cloud Portal credentials to start this evaluation. The link below will direct you to the Cloud Portal. Please enter your existing username and password.</w:t>
            </w:r>
          </w:p>
        </w:tc>
        <w:tc>
          <w:tcPr>
            <w:tcW w:w="4500" w:type="dxa"/>
          </w:tcPr>
          <w:p w:rsidR="009B23BB" w:rsidRPr="000530F8" w:rsidRDefault="009B23BB" w:rsidP="004359B2">
            <w:pPr>
              <w:spacing w:line="480" w:lineRule="auto"/>
              <w:rPr>
                <w:rFonts w:ascii="Courier New" w:hAnsi="Courier New" w:cs="Courier New"/>
                <w:lang w:val="de-DE"/>
              </w:rPr>
            </w:pPr>
            <w:r w:rsidRPr="000530F8">
              <w:rPr>
                <w:rFonts w:ascii="Courier New" w:hAnsi="Courier New" w:cs="Courier New"/>
                <w:lang w:val="de-DE"/>
              </w:rPr>
              <w:t xml:space="preserve">Da Sie bereits ein geschätzter Websense-Kunde sind, können Sie Ihre bisherigen Zugangsdaten für das Cloud Portal verwenden, um Ihre </w:t>
            </w:r>
            <w:del w:id="60" w:author="Viergutz, Silvie" w:date="2013-06-11T09:18:00Z">
              <w:r w:rsidRPr="000530F8" w:rsidDel="004359B2">
                <w:rPr>
                  <w:rFonts w:ascii="Courier New" w:hAnsi="Courier New" w:cs="Courier New"/>
                  <w:lang w:val="de-DE"/>
                </w:rPr>
                <w:delText xml:space="preserve">Probe </w:delText>
              </w:r>
            </w:del>
            <w:ins w:id="61" w:author="Viergutz, Silvie" w:date="2013-06-11T09:18:00Z">
              <w:r w:rsidR="004359B2">
                <w:rPr>
                  <w:rFonts w:ascii="Courier New" w:hAnsi="Courier New" w:cs="Courier New"/>
                  <w:lang w:val="de-DE"/>
                </w:rPr>
                <w:t>Evaluierung</w:t>
              </w:r>
              <w:r w:rsidR="004359B2" w:rsidRPr="000530F8">
                <w:rPr>
                  <w:rFonts w:ascii="Courier New" w:hAnsi="Courier New" w:cs="Courier New"/>
                  <w:lang w:val="de-DE"/>
                </w:rPr>
                <w:t xml:space="preserve"> </w:t>
              </w:r>
            </w:ins>
            <w:r w:rsidRPr="000530F8">
              <w:rPr>
                <w:rFonts w:ascii="Courier New" w:hAnsi="Courier New" w:cs="Courier New"/>
                <w:lang w:val="de-DE"/>
              </w:rPr>
              <w:t>zu beginnen. Der nachfolgende Link führt Sie zum Cloud Portal. Geben Sie dort bitte Ihren bestehenden Benutzernamen und Ihr Passwort ein.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Cloud Portal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78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lastRenderedPageBreak/>
              <w:t xml:space="preserve">Once you have logged on to the Cloud Portal, click Email Security in the top menu bar to configure Cloud Email Security settings and policies. For more information, see the Getting Started Guide. If you experience problems during installation and configuration, you may contact support directly. Visit our online support center at </w:t>
            </w:r>
            <w:r w:rsidRPr="000530F8">
              <w:rPr>
                <w:rFonts w:ascii="Courier New" w:hAnsi="Courier New" w:cs="Courier New"/>
                <w:u w:val="single"/>
              </w:rPr>
              <w:t>www.websense.com/support</w:t>
            </w:r>
            <w:r w:rsidRPr="000530F8">
              <w:rPr>
                <w:rFonts w:ascii="Courier New" w:hAnsi="Courier New" w:cs="Courier New"/>
              </w:rPr>
              <w:t>.</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Nachdem Sie sich beim Cloud Portal angemeldet haben, klicken Sie bitte in der Menüleiste oben auf Email Security, um Ihre Einstellungen und Richtlinien für Cloud Email Security zu konfigurieren. Weitere Informationen hierzu finden Sie im Einführungshandbuch. Sollten bei der Installation oder Konfiguration Probleme auftreten, können Sie sich direkt mit dem Support in Verbindung setzen. Besuchen Sie unser Online-Support-Center unter </w:t>
            </w:r>
            <w:r w:rsidRPr="000530F8">
              <w:rPr>
                <w:rFonts w:ascii="Courier New" w:hAnsi="Courier New" w:cs="Courier New"/>
                <w:u w:val="single"/>
                <w:lang w:val="de-DE"/>
              </w:rPr>
              <w:t>www.websense.com/support.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76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Please save this email for future reference. Thank you for choosing to evaluate Cloud Email Security and Content Control.</w:t>
            </w:r>
          </w:p>
        </w:tc>
        <w:tc>
          <w:tcPr>
            <w:tcW w:w="4500" w:type="dxa"/>
          </w:tcPr>
          <w:p w:rsidR="009B23BB" w:rsidRPr="000530F8" w:rsidRDefault="009B23BB" w:rsidP="004359B2">
            <w:pPr>
              <w:spacing w:line="480" w:lineRule="auto"/>
              <w:rPr>
                <w:rFonts w:ascii="Courier New" w:hAnsi="Courier New" w:cs="Courier New"/>
                <w:lang w:val="de-DE"/>
              </w:rPr>
            </w:pPr>
            <w:r w:rsidRPr="000530F8">
              <w:rPr>
                <w:rFonts w:ascii="Courier New" w:hAnsi="Courier New" w:cs="Courier New"/>
                <w:lang w:val="de-DE"/>
              </w:rPr>
              <w:t xml:space="preserve">Bitte speichern Sie diese E-Mail, um später wieder hierauf zugreifen zu können. Vielen Dank, dass Sie sich für eine </w:t>
            </w:r>
            <w:del w:id="62" w:author="Viergutz, Silvie" w:date="2013-06-11T09:18:00Z">
              <w:r w:rsidRPr="000530F8" w:rsidDel="004359B2">
                <w:rPr>
                  <w:rFonts w:ascii="Courier New" w:hAnsi="Courier New" w:cs="Courier New"/>
                  <w:lang w:val="de-DE"/>
                </w:rPr>
                <w:delText xml:space="preserve">Erprobung </w:delText>
              </w:r>
            </w:del>
            <w:ins w:id="63" w:author="Viergutz, Silvie" w:date="2013-06-11T09:18:00Z">
              <w:r w:rsidR="004359B2">
                <w:rPr>
                  <w:rFonts w:ascii="Courier New" w:hAnsi="Courier New" w:cs="Courier New"/>
                  <w:lang w:val="de-DE"/>
                </w:rPr>
                <w:lastRenderedPageBreak/>
                <w:t>Evaluierung</w:t>
              </w:r>
              <w:r w:rsidR="004359B2" w:rsidRPr="000530F8">
                <w:rPr>
                  <w:rFonts w:ascii="Courier New" w:hAnsi="Courier New" w:cs="Courier New"/>
                  <w:lang w:val="de-DE"/>
                </w:rPr>
                <w:t xml:space="preserve"> </w:t>
              </w:r>
            </w:ins>
            <w:r w:rsidRPr="000530F8">
              <w:rPr>
                <w:rFonts w:ascii="Courier New" w:hAnsi="Courier New" w:cs="Courier New"/>
                <w:lang w:val="de-DE"/>
              </w:rPr>
              <w:t>von Cloud Email Security and Content Control entschieden haben.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Sincerely,</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TRITON STOPS MORE THREATS. WE CAN PROVE IT.</w:t>
            </w:r>
          </w:p>
        </w:tc>
        <w:tc>
          <w:tcPr>
            <w:tcW w:w="4500" w:type="dxa"/>
          </w:tcPr>
          <w:p w:rsidR="009B23BB" w:rsidRPr="004359B2" w:rsidRDefault="004C3C99" w:rsidP="000530F8">
            <w:pPr>
              <w:spacing w:line="480" w:lineRule="auto"/>
              <w:rPr>
                <w:rFonts w:ascii="Courier New" w:hAnsi="Courier New" w:cs="Courier New"/>
                <w:b/>
                <w:bCs/>
                <w:lang w:val="en-GB"/>
              </w:rPr>
            </w:pPr>
            <w:ins w:id="64" w:author="Ryan, Tracy" w:date="2013-06-10T21:26:00Z">
              <w:r w:rsidRPr="000530F8">
                <w:rPr>
                  <w:rFonts w:ascii="Courier New" w:hAnsi="Courier New" w:cs="Courier New"/>
                  <w:b/>
                  <w:bCs/>
                </w:rPr>
                <w:t>TRITON STOPS MORE THREATS. WE CAN PROVE IT.</w:t>
              </w:r>
            </w:ins>
            <w:del w:id="65" w:author="Ryan, Tracy" w:date="2013-06-10T21:26:00Z">
              <w:r w:rsidR="009B23BB" w:rsidRPr="004359B2" w:rsidDel="004C3C99">
                <w:rPr>
                  <w:rFonts w:ascii="Courier New" w:hAnsi="Courier New" w:cs="Courier New"/>
                  <w:b/>
                  <w:bCs/>
                  <w:lang w:val="en-GB"/>
                </w:rPr>
                <w:delText>TRITON STOPPT MEHR BEDROHUNGEN. DAS KÖNNEN WIR BEWEISEN.</w:delText>
              </w:r>
            </w:del>
          </w:p>
        </w:tc>
      </w:tr>
      <w:tr w:rsidR="009B23BB" w:rsidRPr="000530F8">
        <w:trPr>
          <w:trHeight w:val="255"/>
        </w:trPr>
        <w:tc>
          <w:tcPr>
            <w:tcW w:w="4608" w:type="dxa"/>
          </w:tcPr>
          <w:p w:rsidR="009B23BB" w:rsidRPr="004359B2" w:rsidRDefault="009B23BB" w:rsidP="000530F8">
            <w:pPr>
              <w:spacing w:line="480" w:lineRule="auto"/>
              <w:rPr>
                <w:rFonts w:ascii="Courier New" w:hAnsi="Courier New" w:cs="Courier New"/>
                <w:lang w:val="en-GB"/>
              </w:rPr>
            </w:pPr>
          </w:p>
        </w:tc>
        <w:tc>
          <w:tcPr>
            <w:tcW w:w="450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2013 Websense, Inc. Alle Rechte vorbehalten. Websense und das Websense-Logo sind in den USA und diversen anderen Ländern eingetragene Warenzeichen von Websense, Inc. Alle anderen Markenzeichen sind Eigentum der jeweiligen Inhaber.</w:t>
            </w:r>
          </w:p>
        </w:tc>
      </w:tr>
    </w:tbl>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Existing Customer, Cloud WSG</w:t>
      </w:r>
    </w:p>
    <w:p w:rsidR="009B23BB" w:rsidRPr="000530F8" w:rsidRDefault="009B23BB" w:rsidP="000530F8">
      <w:pPr>
        <w:spacing w:line="480" w:lineRule="auto"/>
        <w:rPr>
          <w:rFonts w:ascii="Courier New" w:hAnsi="Courier New" w:cs="Courier New"/>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500"/>
      </w:tblGrid>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lastRenderedPageBreak/>
              <w:t>FREE TWO-WEEK EVALUATION: WEBSENSE® CLOUD WEB SECURITY GATEWAY</w:t>
            </w:r>
          </w:p>
        </w:tc>
        <w:tc>
          <w:tcPr>
            <w:tcW w:w="4500" w:type="dxa"/>
          </w:tcPr>
          <w:p w:rsidR="009B23BB" w:rsidRPr="000530F8" w:rsidRDefault="009B23BB" w:rsidP="004359B2">
            <w:pPr>
              <w:spacing w:line="480" w:lineRule="auto"/>
              <w:rPr>
                <w:rFonts w:ascii="Courier New" w:hAnsi="Courier New" w:cs="Courier New"/>
              </w:rPr>
            </w:pPr>
            <w:r w:rsidRPr="000530F8">
              <w:rPr>
                <w:rFonts w:ascii="Courier New" w:hAnsi="Courier New" w:cs="Courier New"/>
              </w:rPr>
              <w:t xml:space="preserve">KOSTENLOSE ZWEIWÖCHIGE </w:t>
            </w:r>
            <w:del w:id="66" w:author="Viergutz, Silvie" w:date="2013-06-11T09:19:00Z">
              <w:r w:rsidRPr="000530F8" w:rsidDel="004359B2">
                <w:rPr>
                  <w:rFonts w:ascii="Courier New" w:hAnsi="Courier New" w:cs="Courier New"/>
                </w:rPr>
                <w:delText>PROBE</w:delText>
              </w:r>
            </w:del>
            <w:ins w:id="67" w:author="Viergutz, Silvie" w:date="2013-06-11T09:19:00Z">
              <w:r w:rsidR="004359B2">
                <w:rPr>
                  <w:rFonts w:ascii="Courier New" w:hAnsi="Courier New" w:cs="Courier New"/>
                </w:rPr>
                <w:t>EVALUIERUNG</w:t>
              </w:r>
            </w:ins>
            <w:r w:rsidRPr="000530F8">
              <w:rPr>
                <w:rFonts w:ascii="Courier New" w:hAnsi="Courier New" w:cs="Courier New"/>
              </w:rPr>
              <w:t>: WEBSENSE® CLOUD WEB SECURITY GATEWAY</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p>
        </w:tc>
        <w:tc>
          <w:tcPr>
            <w:tcW w:w="4500" w:type="dxa"/>
          </w:tcPr>
          <w:p w:rsidR="009B23BB" w:rsidRPr="000530F8" w:rsidRDefault="009B23BB" w:rsidP="000530F8">
            <w:pPr>
              <w:spacing w:line="480" w:lineRule="auto"/>
              <w:rPr>
                <w:rFonts w:ascii="Courier New" w:hAnsi="Courier New" w:cs="Courier New"/>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00" w:type="dxa"/>
          </w:tcPr>
          <w:p w:rsidR="009B23BB" w:rsidRPr="000530F8" w:rsidRDefault="009B23BB" w:rsidP="004C3C99">
            <w:pPr>
              <w:spacing w:line="480" w:lineRule="auto"/>
              <w:rPr>
                <w:rFonts w:ascii="Courier New" w:hAnsi="Courier New" w:cs="Courier New"/>
                <w:lang w:val="de-DE"/>
              </w:rPr>
            </w:pPr>
            <w:r w:rsidRPr="000530F8">
              <w:rPr>
                <w:rFonts w:ascii="Courier New" w:hAnsi="Courier New" w:cs="Courier New"/>
                <w:lang w:val="de-DE"/>
              </w:rPr>
              <w:t xml:space="preserve">Sehr geehrte(r) </w:t>
            </w:r>
            <w:del w:id="68" w:author="Ryan, Tracy" w:date="2013-06-10T21:26:00Z">
              <w:r w:rsidRPr="000530F8" w:rsidDel="004C3C99">
                <w:rPr>
                  <w:rFonts w:ascii="Courier New" w:hAnsi="Courier New" w:cs="Courier New"/>
                  <w:lang w:val="de-DE"/>
                </w:rPr>
                <w:delText>{FirstName},</w:delText>
              </w:r>
            </w:del>
            <w:ins w:id="69" w:author="Ryan, Tracy" w:date="2013-06-10T21:26:00Z">
              <w:r w:rsidR="004C3C99">
                <w:rPr>
                  <w:rFonts w:ascii="Courier New" w:hAnsi="Courier New" w:cs="Courier New"/>
                  <w:lang w:val="de-DE"/>
                </w:rPr>
                <w:t>Herr/Frau (LastName),</w:t>
              </w:r>
            </w:ins>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Thank you for requesting a free two-week evaluation of Websense Cloud Web Security Gateway.</w:t>
            </w:r>
          </w:p>
        </w:tc>
        <w:tc>
          <w:tcPr>
            <w:tcW w:w="4500" w:type="dxa"/>
          </w:tcPr>
          <w:p w:rsidR="009B23BB" w:rsidRPr="000530F8" w:rsidRDefault="009B23BB" w:rsidP="004359B2">
            <w:pPr>
              <w:spacing w:line="480" w:lineRule="auto"/>
              <w:rPr>
                <w:rFonts w:ascii="Courier New" w:hAnsi="Courier New" w:cs="Courier New"/>
                <w:lang w:val="de-DE"/>
              </w:rPr>
            </w:pPr>
            <w:del w:id="70" w:author="Ryan, Tracy" w:date="2013-06-10T21:27:00Z">
              <w:r w:rsidRPr="000530F8" w:rsidDel="004C3C99">
                <w:rPr>
                  <w:rFonts w:ascii="Courier New" w:hAnsi="Courier New" w:cs="Courier New"/>
                  <w:lang w:val="de-DE"/>
                </w:rPr>
                <w:delText xml:space="preserve">Vielen </w:delText>
              </w:r>
            </w:del>
            <w:ins w:id="71" w:author="Ryan, Tracy" w:date="2013-06-10T21:27:00Z">
              <w:r w:rsidR="004C3C99">
                <w:rPr>
                  <w:rFonts w:ascii="Courier New" w:hAnsi="Courier New" w:cs="Courier New"/>
                  <w:lang w:val="de-DE"/>
                </w:rPr>
                <w:t>v</w:t>
              </w:r>
              <w:r w:rsidR="004C3C99" w:rsidRPr="000530F8">
                <w:rPr>
                  <w:rFonts w:ascii="Courier New" w:hAnsi="Courier New" w:cs="Courier New"/>
                  <w:lang w:val="de-DE"/>
                </w:rPr>
                <w:t xml:space="preserve">ielen </w:t>
              </w:r>
            </w:ins>
            <w:r w:rsidRPr="000530F8">
              <w:rPr>
                <w:rFonts w:ascii="Courier New" w:hAnsi="Courier New" w:cs="Courier New"/>
                <w:lang w:val="de-DE"/>
              </w:rPr>
              <w:t xml:space="preserve">Dank für Ihren Antrag auf eine kostenlose zweiwöchige </w:t>
            </w:r>
            <w:del w:id="72" w:author="Viergutz, Silvie" w:date="2013-06-11T09:19:00Z">
              <w:r w:rsidRPr="000530F8" w:rsidDel="004359B2">
                <w:rPr>
                  <w:rFonts w:ascii="Courier New" w:hAnsi="Courier New" w:cs="Courier New"/>
                  <w:lang w:val="de-DE"/>
                </w:rPr>
                <w:delText xml:space="preserve">Erprobung </w:delText>
              </w:r>
            </w:del>
            <w:ins w:id="73" w:author="Viergutz, Silvie" w:date="2013-06-11T09:19:00Z">
              <w:r w:rsidR="004359B2">
                <w:rPr>
                  <w:rFonts w:ascii="Courier New" w:hAnsi="Courier New" w:cs="Courier New"/>
                  <w:lang w:val="de-DE"/>
                </w:rPr>
                <w:t>Evaluierung</w:t>
              </w:r>
              <w:r w:rsidR="004359B2" w:rsidRPr="000530F8">
                <w:rPr>
                  <w:rFonts w:ascii="Courier New" w:hAnsi="Courier New" w:cs="Courier New"/>
                  <w:lang w:val="de-DE"/>
                </w:rPr>
                <w:t xml:space="preserve"> </w:t>
              </w:r>
            </w:ins>
            <w:r w:rsidRPr="000530F8">
              <w:rPr>
                <w:rFonts w:ascii="Courier New" w:hAnsi="Courier New" w:cs="Courier New"/>
                <w:lang w:val="de-DE"/>
              </w:rPr>
              <w:t>des Websense Cloud Web Security Gateway.</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{Note} </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t>We have detected that you currently have an active evaluation for this product.  We have resent your original email.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{Note} </w:t>
            </w:r>
          </w:p>
          <w:p w:rsidR="009B23BB" w:rsidRPr="000530F8" w:rsidRDefault="009B23BB" w:rsidP="004359B2">
            <w:pPr>
              <w:spacing w:line="480" w:lineRule="auto"/>
              <w:rPr>
                <w:rFonts w:ascii="Courier New" w:hAnsi="Courier New" w:cs="Courier New"/>
                <w:lang w:val="de-DE"/>
              </w:rPr>
            </w:pPr>
            <w:r w:rsidRPr="000530F8">
              <w:rPr>
                <w:rFonts w:ascii="Courier New" w:hAnsi="Courier New" w:cs="Courier New"/>
                <w:lang w:val="de-DE"/>
              </w:rPr>
              <w:t xml:space="preserve">Wir haben erkannt, dass Sie bereits eine aktive </w:t>
            </w:r>
            <w:del w:id="74" w:author="Viergutz, Silvie" w:date="2013-06-11T09:19:00Z">
              <w:r w:rsidRPr="000530F8" w:rsidDel="004359B2">
                <w:rPr>
                  <w:rFonts w:ascii="Courier New" w:hAnsi="Courier New" w:cs="Courier New"/>
                  <w:lang w:val="de-DE"/>
                </w:rPr>
                <w:delText xml:space="preserve">Probeversion </w:delText>
              </w:r>
            </w:del>
            <w:ins w:id="75" w:author="Viergutz, Silvie" w:date="2013-06-11T09:19:00Z">
              <w:r w:rsidR="004359B2">
                <w:rPr>
                  <w:rFonts w:ascii="Courier New" w:hAnsi="Courier New" w:cs="Courier New"/>
                  <w:lang w:val="de-DE"/>
                </w:rPr>
                <w:t>Testversion</w:t>
              </w:r>
              <w:r w:rsidR="004359B2" w:rsidRPr="000530F8">
                <w:rPr>
                  <w:rFonts w:ascii="Courier New" w:hAnsi="Courier New" w:cs="Courier New"/>
                  <w:lang w:val="de-DE"/>
                </w:rPr>
                <w:t xml:space="preserve"> </w:t>
              </w:r>
            </w:ins>
            <w:r w:rsidRPr="000530F8">
              <w:rPr>
                <w:rFonts w:ascii="Courier New" w:hAnsi="Courier New" w:cs="Courier New"/>
                <w:lang w:val="de-DE"/>
              </w:rPr>
              <w:t>dieses Produkts verwenden. Wir haben Ihre ursprüngliche E-Mail erneut verschickt.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02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Because you are already a valued Websense customer, you </w:t>
            </w:r>
            <w:r w:rsidRPr="000530F8">
              <w:rPr>
                <w:rFonts w:ascii="Courier New" w:hAnsi="Courier New" w:cs="Courier New"/>
              </w:rPr>
              <w:lastRenderedPageBreak/>
              <w:t>can use your existing Cloud Portal credentials to start this evaluation. The link below will direct you to the Cloud Portal. Please enter your existing username and password.</w:t>
            </w:r>
          </w:p>
        </w:tc>
        <w:tc>
          <w:tcPr>
            <w:tcW w:w="4500" w:type="dxa"/>
          </w:tcPr>
          <w:p w:rsidR="009B23BB" w:rsidRPr="000530F8" w:rsidRDefault="009B23BB" w:rsidP="004359B2">
            <w:pPr>
              <w:spacing w:line="480" w:lineRule="auto"/>
              <w:rPr>
                <w:rFonts w:ascii="Courier New" w:hAnsi="Courier New" w:cs="Courier New"/>
                <w:lang w:val="de-DE"/>
              </w:rPr>
            </w:pPr>
            <w:r w:rsidRPr="000530F8">
              <w:rPr>
                <w:rFonts w:ascii="Courier New" w:hAnsi="Courier New" w:cs="Courier New"/>
                <w:lang w:val="de-DE"/>
              </w:rPr>
              <w:lastRenderedPageBreak/>
              <w:t xml:space="preserve">Da Sie bereits ein geschätzter Websense-Kunde </w:t>
            </w:r>
            <w:r w:rsidRPr="000530F8">
              <w:rPr>
                <w:rFonts w:ascii="Courier New" w:hAnsi="Courier New" w:cs="Courier New"/>
                <w:lang w:val="de-DE"/>
              </w:rPr>
              <w:lastRenderedPageBreak/>
              <w:t>sind, können Sie Ihre bisherigen Zugangsdaten für das Cloud Portal verwenden, um Ihre</w:t>
            </w:r>
            <w:ins w:id="76" w:author="Viergutz, Silvie" w:date="2013-06-11T09:19:00Z">
              <w:r w:rsidR="004359B2">
                <w:rPr>
                  <w:rFonts w:ascii="Courier New" w:hAnsi="Courier New" w:cs="Courier New"/>
                  <w:lang w:val="de-DE"/>
                </w:rPr>
                <w:t>n Test</w:t>
              </w:r>
            </w:ins>
            <w:del w:id="77" w:author="Viergutz, Silvie" w:date="2013-06-11T09:19:00Z">
              <w:r w:rsidRPr="000530F8" w:rsidDel="004359B2">
                <w:rPr>
                  <w:rFonts w:ascii="Courier New" w:hAnsi="Courier New" w:cs="Courier New"/>
                  <w:lang w:val="de-DE"/>
                </w:rPr>
                <w:delText xml:space="preserve"> Probe </w:delText>
              </w:r>
            </w:del>
            <w:r w:rsidRPr="000530F8">
              <w:rPr>
                <w:rFonts w:ascii="Courier New" w:hAnsi="Courier New" w:cs="Courier New"/>
                <w:lang w:val="de-DE"/>
              </w:rPr>
              <w:t>zu beginnen. Der nachfolgende Link führt Sie zum Cloud Portal. Geben Sie dort bitte Ihren bestehenden Benutzernamen und Ihr Passwort ein.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Cloud Portal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78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Once you have logged on to the Cloud Portal, click Web Security in the top menu bar to configure Cloud Web Security Gateway settings and policies. For more information, see the Getting Started Guide. If you experience problems during installation and configuration, you may contact </w:t>
            </w:r>
            <w:r w:rsidRPr="000530F8">
              <w:rPr>
                <w:rFonts w:ascii="Courier New" w:hAnsi="Courier New" w:cs="Courier New"/>
              </w:rPr>
              <w:lastRenderedPageBreak/>
              <w:t xml:space="preserve">support directly. Visit our online support center at </w:t>
            </w:r>
            <w:r w:rsidRPr="000530F8">
              <w:rPr>
                <w:rFonts w:ascii="Courier New" w:hAnsi="Courier New" w:cs="Courier New"/>
                <w:u w:val="single"/>
              </w:rPr>
              <w:t>www.websense.com/support</w:t>
            </w:r>
            <w:r w:rsidRPr="000530F8">
              <w:rPr>
                <w:rFonts w:ascii="Courier New" w:hAnsi="Courier New" w:cs="Courier New"/>
              </w:rPr>
              <w:t>.</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 xml:space="preserve">Nachdem Sie sich beim Cloud Portal angemeldet haben, klicken Sie bitte in der Menüleiste oben auf Web Security, um Ihre Einstellungen und Richtlinien für das Cloud Web Security Gateway zu konfigurieren. Weitere Informationen hierzu finden Sie im Einführungshandbuch. Sollten </w:t>
            </w:r>
            <w:r w:rsidRPr="000530F8">
              <w:rPr>
                <w:rFonts w:ascii="Courier New" w:hAnsi="Courier New" w:cs="Courier New"/>
                <w:lang w:val="de-DE"/>
              </w:rPr>
              <w:lastRenderedPageBreak/>
              <w:t xml:space="preserve">bei der Installation oder Konfiguration Probleme auftreten, können Sie sich direkt mit dem Support in Verbindung setzen. Besuchen Sie unser Online-Support-Center unter </w:t>
            </w:r>
            <w:r w:rsidRPr="000530F8">
              <w:rPr>
                <w:rFonts w:ascii="Courier New" w:hAnsi="Courier New" w:cs="Courier New"/>
                <w:u w:val="single"/>
                <w:lang w:val="de-DE"/>
              </w:rPr>
              <w:t>www.websense.com/support.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Please save this email for future reference. Thank you for choosing to evaluate Cloud Web Security Gateway.</w:t>
            </w:r>
          </w:p>
        </w:tc>
        <w:tc>
          <w:tcPr>
            <w:tcW w:w="4500" w:type="dxa"/>
          </w:tcPr>
          <w:p w:rsidR="009B23BB" w:rsidRPr="000530F8" w:rsidRDefault="009B23BB" w:rsidP="004359B2">
            <w:pPr>
              <w:spacing w:line="480" w:lineRule="auto"/>
              <w:rPr>
                <w:rFonts w:ascii="Courier New" w:hAnsi="Courier New" w:cs="Courier New"/>
                <w:lang w:val="de-DE"/>
              </w:rPr>
            </w:pPr>
            <w:r w:rsidRPr="000530F8">
              <w:rPr>
                <w:rFonts w:ascii="Courier New" w:hAnsi="Courier New" w:cs="Courier New"/>
                <w:lang w:val="de-DE"/>
              </w:rPr>
              <w:t xml:space="preserve">Bitte speichern Sie diese E-Mail, um später wieder hierauf zugreifen zu können. Vielen Dank, dass Sie sich für eine </w:t>
            </w:r>
            <w:del w:id="78" w:author="Viergutz, Silvie" w:date="2013-06-11T09:20:00Z">
              <w:r w:rsidRPr="000530F8" w:rsidDel="004359B2">
                <w:rPr>
                  <w:rFonts w:ascii="Courier New" w:hAnsi="Courier New" w:cs="Courier New"/>
                  <w:lang w:val="de-DE"/>
                </w:rPr>
                <w:delText xml:space="preserve">Bewertung </w:delText>
              </w:r>
            </w:del>
            <w:ins w:id="79" w:author="Viergutz, Silvie" w:date="2013-06-11T09:20:00Z">
              <w:r w:rsidR="004359B2">
                <w:rPr>
                  <w:rFonts w:ascii="Courier New" w:hAnsi="Courier New" w:cs="Courier New"/>
                  <w:lang w:val="de-DE"/>
                </w:rPr>
                <w:t>Evaluierung</w:t>
              </w:r>
              <w:r w:rsidR="004359B2" w:rsidRPr="000530F8">
                <w:rPr>
                  <w:rFonts w:ascii="Courier New" w:hAnsi="Courier New" w:cs="Courier New"/>
                  <w:lang w:val="de-DE"/>
                </w:rPr>
                <w:t xml:space="preserve"> </w:t>
              </w:r>
            </w:ins>
            <w:r w:rsidRPr="000530F8">
              <w:rPr>
                <w:rFonts w:ascii="Courier New" w:hAnsi="Courier New" w:cs="Courier New"/>
                <w:lang w:val="de-DE"/>
              </w:rPr>
              <w:t>des Cloud Web Security Gateway entschieden haben.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Sincerely,</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TRITON STOPS MORE THREATS. WE CAN PROVE IT.</w:t>
            </w:r>
          </w:p>
        </w:tc>
        <w:tc>
          <w:tcPr>
            <w:tcW w:w="4500" w:type="dxa"/>
          </w:tcPr>
          <w:p w:rsidR="009B23BB" w:rsidRPr="004359B2" w:rsidRDefault="004C3C99" w:rsidP="000530F8">
            <w:pPr>
              <w:spacing w:line="480" w:lineRule="auto"/>
              <w:rPr>
                <w:rFonts w:ascii="Courier New" w:hAnsi="Courier New" w:cs="Courier New"/>
                <w:b/>
                <w:bCs/>
                <w:lang w:val="en-GB"/>
              </w:rPr>
            </w:pPr>
            <w:ins w:id="80" w:author="Ryan, Tracy" w:date="2013-06-10T21:28:00Z">
              <w:r w:rsidRPr="000530F8">
                <w:rPr>
                  <w:rFonts w:ascii="Courier New" w:hAnsi="Courier New" w:cs="Courier New"/>
                  <w:b/>
                  <w:bCs/>
                </w:rPr>
                <w:t>TRITON STOPS MORE THREATS. WE CAN PROVE IT.</w:t>
              </w:r>
            </w:ins>
            <w:del w:id="81" w:author="Ryan, Tracy" w:date="2013-06-10T21:28:00Z">
              <w:r w:rsidR="009B23BB" w:rsidRPr="004359B2" w:rsidDel="004C3C99">
                <w:rPr>
                  <w:rFonts w:ascii="Courier New" w:hAnsi="Courier New" w:cs="Courier New"/>
                  <w:b/>
                  <w:bCs/>
                  <w:lang w:val="en-GB"/>
                </w:rPr>
                <w:delText>TRITON STOPPT MEHR BEDROHUNGEN. DAS KÖNNEN WIR BEWEISEN.</w:delText>
              </w:r>
            </w:del>
          </w:p>
        </w:tc>
      </w:tr>
      <w:tr w:rsidR="009B23BB" w:rsidRPr="000530F8">
        <w:trPr>
          <w:trHeight w:val="255"/>
        </w:trPr>
        <w:tc>
          <w:tcPr>
            <w:tcW w:w="4608" w:type="dxa"/>
          </w:tcPr>
          <w:p w:rsidR="009B23BB" w:rsidRPr="004359B2" w:rsidRDefault="009B23BB" w:rsidP="000530F8">
            <w:pPr>
              <w:spacing w:line="480" w:lineRule="auto"/>
              <w:rPr>
                <w:rFonts w:ascii="Courier New" w:hAnsi="Courier New" w:cs="Courier New"/>
                <w:lang w:val="en-GB"/>
              </w:rPr>
            </w:pPr>
          </w:p>
        </w:tc>
        <w:tc>
          <w:tcPr>
            <w:tcW w:w="450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2013 Websense, Inc. Alle Rechte vorbehalten. Websense und das Websense-Logo sind in den USA und diversen anderen Ländern eingetragene Warenzeichen von Websense, Inc. Alle anderen Markenzeichen sind Eigentum der jeweiligen Inhaber.</w:t>
            </w:r>
          </w:p>
        </w:tc>
      </w:tr>
    </w:tbl>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Existing Customer, TRITON Mobile</w:t>
      </w:r>
    </w:p>
    <w:p w:rsidR="009B23BB" w:rsidRPr="000530F8" w:rsidRDefault="009B23BB" w:rsidP="000530F8">
      <w:pPr>
        <w:spacing w:line="480" w:lineRule="auto"/>
        <w:rPr>
          <w:rFonts w:ascii="Courier New" w:hAnsi="Courier New" w:cs="Courier New"/>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500"/>
      </w:tblGrid>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FREE TWO-WEEK EVALUATION: WEBSENSE® TRITON® MOBILE SECURITY</w:t>
            </w:r>
          </w:p>
        </w:tc>
        <w:tc>
          <w:tcPr>
            <w:tcW w:w="4500" w:type="dxa"/>
          </w:tcPr>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KOSTENLOSE ZWEIWÖCHIGE </w:t>
            </w:r>
            <w:del w:id="82" w:author="Viergutz, Silvie" w:date="2013-06-11T09:20:00Z">
              <w:r w:rsidRPr="000530F8" w:rsidDel="00E7018D">
                <w:rPr>
                  <w:rFonts w:ascii="Courier New" w:hAnsi="Courier New" w:cs="Courier New"/>
                  <w:lang w:val="de-DE"/>
                </w:rPr>
                <w:delText>PROBE</w:delText>
              </w:r>
            </w:del>
            <w:ins w:id="83" w:author="Viergutz, Silvie" w:date="2013-06-11T09:20:00Z">
              <w:r w:rsidR="00E7018D">
                <w:rPr>
                  <w:rFonts w:ascii="Courier New" w:hAnsi="Courier New" w:cs="Courier New"/>
                  <w:lang w:val="de-DE"/>
                </w:rPr>
                <w:t>EVALUIERUNG</w:t>
              </w:r>
            </w:ins>
            <w:r w:rsidRPr="000530F8">
              <w:rPr>
                <w:rFonts w:ascii="Courier New" w:hAnsi="Courier New" w:cs="Courier New"/>
                <w:lang w:val="de-DE"/>
              </w:rPr>
              <w:t>: WEBSENSE® TRITON® MOBILE SECURITY</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00" w:type="dxa"/>
          </w:tcPr>
          <w:p w:rsidR="009B23BB" w:rsidRPr="000530F8" w:rsidRDefault="009B23BB" w:rsidP="004C3C99">
            <w:pPr>
              <w:spacing w:line="480" w:lineRule="auto"/>
              <w:rPr>
                <w:rFonts w:ascii="Courier New" w:hAnsi="Courier New" w:cs="Courier New"/>
                <w:lang w:val="de-DE"/>
              </w:rPr>
            </w:pPr>
            <w:r w:rsidRPr="000530F8">
              <w:rPr>
                <w:rFonts w:ascii="Courier New" w:hAnsi="Courier New" w:cs="Courier New"/>
                <w:lang w:val="de-DE"/>
              </w:rPr>
              <w:t xml:space="preserve">Sehr geehrte(r) </w:t>
            </w:r>
            <w:ins w:id="84" w:author="Ryan, Tracy" w:date="2013-06-10T21:28:00Z">
              <w:r w:rsidR="004C3C99">
                <w:rPr>
                  <w:rFonts w:ascii="Courier New" w:hAnsi="Courier New" w:cs="Courier New"/>
                  <w:lang w:val="de-DE"/>
                </w:rPr>
                <w:t>Herr/Frau (LastName)</w:t>
              </w:r>
            </w:ins>
            <w:del w:id="85" w:author="Ryan, Tracy" w:date="2013-06-10T21:28:00Z">
              <w:r w:rsidRPr="000530F8" w:rsidDel="004C3C99">
                <w:rPr>
                  <w:rFonts w:ascii="Courier New" w:hAnsi="Courier New" w:cs="Courier New"/>
                  <w:lang w:val="de-DE"/>
                </w:rPr>
                <w:delText>{FirstName}</w:delText>
              </w:r>
            </w:del>
            <w:r w:rsidRPr="000530F8">
              <w:rPr>
                <w:rFonts w:ascii="Courier New" w:hAnsi="Courier New" w:cs="Courier New"/>
                <w:lang w:val="de-DE"/>
              </w:rPr>
              <w: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Thank you for requesting a free two-week evaluation of Websense TRITON Mobile </w:t>
            </w:r>
            <w:r w:rsidRPr="000530F8">
              <w:rPr>
                <w:rFonts w:ascii="Courier New" w:hAnsi="Courier New" w:cs="Courier New"/>
              </w:rPr>
              <w:lastRenderedPageBreak/>
              <w:t>Security.</w:t>
            </w:r>
          </w:p>
        </w:tc>
        <w:tc>
          <w:tcPr>
            <w:tcW w:w="4500" w:type="dxa"/>
          </w:tcPr>
          <w:p w:rsidR="009B23BB" w:rsidRPr="000530F8" w:rsidRDefault="009B23BB" w:rsidP="00E7018D">
            <w:pPr>
              <w:spacing w:line="480" w:lineRule="auto"/>
              <w:rPr>
                <w:rFonts w:ascii="Courier New" w:hAnsi="Courier New" w:cs="Courier New"/>
                <w:lang w:val="de-DE"/>
              </w:rPr>
            </w:pPr>
            <w:del w:id="86" w:author="Ryan, Tracy" w:date="2013-06-10T21:29:00Z">
              <w:r w:rsidRPr="000530F8" w:rsidDel="004C3C99">
                <w:rPr>
                  <w:rFonts w:ascii="Courier New" w:hAnsi="Courier New" w:cs="Courier New"/>
                  <w:lang w:val="de-DE"/>
                </w:rPr>
                <w:lastRenderedPageBreak/>
                <w:delText xml:space="preserve">Vielen </w:delText>
              </w:r>
            </w:del>
            <w:ins w:id="87" w:author="Ryan, Tracy" w:date="2013-06-10T21:29:00Z">
              <w:r w:rsidR="004C3C99">
                <w:rPr>
                  <w:rFonts w:ascii="Courier New" w:hAnsi="Courier New" w:cs="Courier New"/>
                  <w:lang w:val="de-DE"/>
                </w:rPr>
                <w:t>v</w:t>
              </w:r>
              <w:r w:rsidR="004C3C99" w:rsidRPr="000530F8">
                <w:rPr>
                  <w:rFonts w:ascii="Courier New" w:hAnsi="Courier New" w:cs="Courier New"/>
                  <w:lang w:val="de-DE"/>
                </w:rPr>
                <w:t xml:space="preserve">ielen </w:t>
              </w:r>
            </w:ins>
            <w:r w:rsidRPr="000530F8">
              <w:rPr>
                <w:rFonts w:ascii="Courier New" w:hAnsi="Courier New" w:cs="Courier New"/>
                <w:lang w:val="de-DE"/>
              </w:rPr>
              <w:t xml:space="preserve">Dank für Ihren Antrag auf eine kostenlose zweiwöchige </w:t>
            </w:r>
            <w:del w:id="88" w:author="Viergutz, Silvie" w:date="2013-06-11T09:20:00Z">
              <w:r w:rsidRPr="000530F8" w:rsidDel="00E7018D">
                <w:rPr>
                  <w:rFonts w:ascii="Courier New" w:hAnsi="Courier New" w:cs="Courier New"/>
                  <w:lang w:val="de-DE"/>
                </w:rPr>
                <w:delText xml:space="preserve">Erprobung </w:delText>
              </w:r>
            </w:del>
            <w:ins w:id="89" w:author="Viergutz, Silvie" w:date="2013-06-11T09:20:00Z">
              <w:r w:rsidR="00E7018D">
                <w:rPr>
                  <w:rFonts w:ascii="Courier New" w:hAnsi="Courier New" w:cs="Courier New"/>
                  <w:lang w:val="de-DE"/>
                </w:rPr>
                <w:lastRenderedPageBreak/>
                <w:t>Evaluierung</w:t>
              </w:r>
              <w:r w:rsidR="00E7018D" w:rsidRPr="000530F8">
                <w:rPr>
                  <w:rFonts w:ascii="Courier New" w:hAnsi="Courier New" w:cs="Courier New"/>
                  <w:lang w:val="de-DE"/>
                </w:rPr>
                <w:t xml:space="preserve"> </w:t>
              </w:r>
            </w:ins>
            <w:r w:rsidRPr="000530F8">
              <w:rPr>
                <w:rFonts w:ascii="Courier New" w:hAnsi="Courier New" w:cs="Courier New"/>
                <w:lang w:val="de-DE"/>
              </w:rPr>
              <w:t>von Websense TRITON Mobile Security.</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E7018D">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{Note} </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t>We have detected that you currently have an active evaluation for this product.  We have resent your original email.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{Note} </w:t>
            </w:r>
          </w:p>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Wir haben erkannt, dass Sie bereits eine aktive </w:t>
            </w:r>
            <w:del w:id="90" w:author="Viergutz, Silvie" w:date="2013-06-11T09:21:00Z">
              <w:r w:rsidRPr="000530F8" w:rsidDel="00E7018D">
                <w:rPr>
                  <w:rFonts w:ascii="Courier New" w:hAnsi="Courier New" w:cs="Courier New"/>
                  <w:lang w:val="de-DE"/>
                </w:rPr>
                <w:delText xml:space="preserve">Probeversion </w:delText>
              </w:r>
            </w:del>
            <w:ins w:id="91" w:author="Viergutz, Silvie" w:date="2013-06-11T09:21:00Z">
              <w:r w:rsidR="00E7018D">
                <w:rPr>
                  <w:rFonts w:ascii="Courier New" w:hAnsi="Courier New" w:cs="Courier New"/>
                  <w:lang w:val="de-DE"/>
                </w:rPr>
                <w:t>Testversion</w:t>
              </w:r>
              <w:r w:rsidR="00E7018D" w:rsidRPr="000530F8">
                <w:rPr>
                  <w:rFonts w:ascii="Courier New" w:hAnsi="Courier New" w:cs="Courier New"/>
                  <w:lang w:val="de-DE"/>
                </w:rPr>
                <w:t xml:space="preserve"> </w:t>
              </w:r>
            </w:ins>
            <w:r w:rsidRPr="000530F8">
              <w:rPr>
                <w:rFonts w:ascii="Courier New" w:hAnsi="Courier New" w:cs="Courier New"/>
                <w:lang w:val="de-DE"/>
              </w:rPr>
              <w:t>dieses Produkts verwenden. Wir haben Ihre ursprüngliche E-Mail erneut verschickt.</w:t>
            </w:r>
          </w:p>
        </w:tc>
      </w:tr>
      <w:tr w:rsidR="009B23BB" w:rsidRPr="00E7018D">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02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Because you are already a valued Websense customer, you can use your existing Cloud Portal credentials to start this evaluation. The link below will direct you to the Cloud Portal. Please enter your existing username and password.</w:t>
            </w:r>
          </w:p>
        </w:tc>
        <w:tc>
          <w:tcPr>
            <w:tcW w:w="4500" w:type="dxa"/>
          </w:tcPr>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Da Sie bereits ein geschätzter Websense-Kunde sind, können Sie Ihre bisherigen Zugangsdaten für das Cloud Portal verwenden, um Ihre </w:t>
            </w:r>
            <w:del w:id="92" w:author="Viergutz, Silvie" w:date="2013-06-11T09:21:00Z">
              <w:r w:rsidRPr="000530F8" w:rsidDel="00E7018D">
                <w:rPr>
                  <w:rFonts w:ascii="Courier New" w:hAnsi="Courier New" w:cs="Courier New"/>
                  <w:lang w:val="de-DE"/>
                </w:rPr>
                <w:delText xml:space="preserve">Probe </w:delText>
              </w:r>
            </w:del>
            <w:ins w:id="93" w:author="Viergutz, Silvie" w:date="2013-06-11T09:21:00Z">
              <w:r w:rsidR="00E7018D">
                <w:rPr>
                  <w:rFonts w:ascii="Courier New" w:hAnsi="Courier New" w:cs="Courier New"/>
                  <w:lang w:val="de-DE"/>
                </w:rPr>
                <w:t>Evaluierung</w:t>
              </w:r>
              <w:r w:rsidR="00E7018D" w:rsidRPr="000530F8">
                <w:rPr>
                  <w:rFonts w:ascii="Courier New" w:hAnsi="Courier New" w:cs="Courier New"/>
                  <w:lang w:val="de-DE"/>
                </w:rPr>
                <w:t xml:space="preserve"> </w:t>
              </w:r>
            </w:ins>
            <w:r w:rsidRPr="000530F8">
              <w:rPr>
                <w:rFonts w:ascii="Courier New" w:hAnsi="Courier New" w:cs="Courier New"/>
                <w:lang w:val="de-DE"/>
              </w:rPr>
              <w:t>zu beginnen. Der nachfolgende Link führt Sie zum Cloud Portal. Geben Sie dort bitte Ihren bestehenden Benutzernamen und Ihr Passwort ein.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lastRenderedPageBreak/>
              <w:t>Cloud Portal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53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Click Mobile Security in the top menu bar to configure TRITON Mobile Security settings and policies. For more information, see the Getting Started Guide. If you experience problems during installation and configuration, you may contact support directly. Visit our online support center at </w:t>
            </w:r>
            <w:r w:rsidRPr="000530F8">
              <w:rPr>
                <w:rFonts w:ascii="Courier New" w:hAnsi="Courier New" w:cs="Courier New"/>
                <w:u w:val="single"/>
              </w:rPr>
              <w:t>www.websense.com/support</w:t>
            </w:r>
            <w:r w:rsidRPr="000530F8">
              <w:rPr>
                <w:rFonts w:ascii="Courier New" w:hAnsi="Courier New" w:cs="Courier New"/>
              </w:rPr>
              <w:t>.</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Klicken Sie in der Menüleiste oben auf Mobile Security, um Ihre Einstellungen und Richtlinien für TRITON Mobile Security zu konfigurieren. Weitere Informationen hierzu finden Sie im Einführungshandbuch. Sollten bei der Installation oder Konfiguration Probleme auftreten, können Sie sich direkt mit dem Support in Verbindung setzen. Besuchen Sie unser Online-Support-Center unter </w:t>
            </w:r>
            <w:r w:rsidRPr="000530F8">
              <w:rPr>
                <w:rFonts w:ascii="Courier New" w:hAnsi="Courier New" w:cs="Courier New"/>
                <w:u w:val="single"/>
                <w:lang w:val="de-DE"/>
              </w:rPr>
              <w:t>www.websense.com/support.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Please save this email for future reference. Thank you for choosing to evaluate TRITON Mobile Security.</w:t>
            </w:r>
          </w:p>
        </w:tc>
        <w:tc>
          <w:tcPr>
            <w:tcW w:w="4500" w:type="dxa"/>
          </w:tcPr>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Bitte speichern Sie diese E-Mail, um später wieder hierauf zugreifen zu können. Vielen Dank, dass Sie sich für eine </w:t>
            </w:r>
            <w:del w:id="94" w:author="Viergutz, Silvie" w:date="2013-06-11T09:26:00Z">
              <w:r w:rsidRPr="000530F8" w:rsidDel="00E7018D">
                <w:rPr>
                  <w:rFonts w:ascii="Courier New" w:hAnsi="Courier New" w:cs="Courier New"/>
                  <w:lang w:val="de-DE"/>
                </w:rPr>
                <w:delText xml:space="preserve">Bewertung </w:delText>
              </w:r>
            </w:del>
            <w:ins w:id="95" w:author="Viergutz, Silvie" w:date="2013-06-11T09:26:00Z">
              <w:r w:rsidR="00E7018D">
                <w:rPr>
                  <w:rFonts w:ascii="Courier New" w:hAnsi="Courier New" w:cs="Courier New"/>
                  <w:lang w:val="de-DE"/>
                </w:rPr>
                <w:lastRenderedPageBreak/>
                <w:t>Evaluierung</w:t>
              </w:r>
              <w:r w:rsidR="00E7018D" w:rsidRPr="000530F8">
                <w:rPr>
                  <w:rFonts w:ascii="Courier New" w:hAnsi="Courier New" w:cs="Courier New"/>
                  <w:lang w:val="de-DE"/>
                </w:rPr>
                <w:t xml:space="preserve"> </w:t>
              </w:r>
            </w:ins>
            <w:r w:rsidRPr="000530F8">
              <w:rPr>
                <w:rFonts w:ascii="Courier New" w:hAnsi="Courier New" w:cs="Courier New"/>
                <w:lang w:val="de-DE"/>
              </w:rPr>
              <w:t>von TRITON Mobile Security entschieden haben.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Sincerely,</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TRITON STOPS MORE THREATS. WE CAN PROVE IT.</w:t>
            </w:r>
          </w:p>
        </w:tc>
        <w:tc>
          <w:tcPr>
            <w:tcW w:w="4500" w:type="dxa"/>
          </w:tcPr>
          <w:p w:rsidR="009B23BB" w:rsidRPr="004359B2" w:rsidRDefault="00A25673" w:rsidP="000530F8">
            <w:pPr>
              <w:spacing w:line="480" w:lineRule="auto"/>
              <w:rPr>
                <w:rFonts w:ascii="Courier New" w:hAnsi="Courier New" w:cs="Courier New"/>
                <w:b/>
                <w:bCs/>
                <w:lang w:val="en-GB"/>
              </w:rPr>
            </w:pPr>
            <w:ins w:id="96" w:author="Ryan, Tracy" w:date="2013-06-10T21:29:00Z">
              <w:r w:rsidRPr="000530F8">
                <w:rPr>
                  <w:rFonts w:ascii="Courier New" w:hAnsi="Courier New" w:cs="Courier New"/>
                  <w:b/>
                  <w:bCs/>
                </w:rPr>
                <w:t>TRITON STOPS MORE THREATS. WE CAN PROVE IT.</w:t>
              </w:r>
            </w:ins>
            <w:del w:id="97" w:author="Ryan, Tracy" w:date="2013-06-10T21:29:00Z">
              <w:r w:rsidR="009B23BB" w:rsidRPr="004359B2" w:rsidDel="00A25673">
                <w:rPr>
                  <w:rFonts w:ascii="Courier New" w:hAnsi="Courier New" w:cs="Courier New"/>
                  <w:b/>
                  <w:bCs/>
                  <w:lang w:val="en-GB"/>
                </w:rPr>
                <w:delText>TRITON STOPPT MEHR BEDROHUNGEN. DAS KÖNNEN WIR BEWEISEN.</w:delText>
              </w:r>
            </w:del>
          </w:p>
        </w:tc>
      </w:tr>
      <w:tr w:rsidR="009B23BB" w:rsidRPr="000530F8">
        <w:trPr>
          <w:trHeight w:val="255"/>
        </w:trPr>
        <w:tc>
          <w:tcPr>
            <w:tcW w:w="4608" w:type="dxa"/>
          </w:tcPr>
          <w:p w:rsidR="009B23BB" w:rsidRPr="004359B2" w:rsidRDefault="009B23BB" w:rsidP="000530F8">
            <w:pPr>
              <w:spacing w:line="480" w:lineRule="auto"/>
              <w:rPr>
                <w:rFonts w:ascii="Courier New" w:hAnsi="Courier New" w:cs="Courier New"/>
                <w:lang w:val="en-GB"/>
              </w:rPr>
            </w:pPr>
          </w:p>
        </w:tc>
        <w:tc>
          <w:tcPr>
            <w:tcW w:w="450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2013 Websense, Inc. Alle Rechte vorbehalten. Websense und das Websense-Logo sind in den USA und diversen anderen Ländern eingetragene Warenzeichen von Websense, Inc. Alle anderen Markenzeichen sind Eigentum der jeweiligen Inhaber.</w:t>
            </w:r>
          </w:p>
        </w:tc>
      </w:tr>
    </w:tbl>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New Customer, ACE in the Cloud</w:t>
      </w:r>
    </w:p>
    <w:p w:rsidR="009B23BB" w:rsidRPr="000530F8" w:rsidRDefault="009B23BB" w:rsidP="000530F8">
      <w:pPr>
        <w:spacing w:line="480" w:lineRule="auto"/>
        <w:rPr>
          <w:rFonts w:ascii="Courier New" w:hAnsi="Courier New" w:cs="Courier New"/>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500"/>
      </w:tblGrid>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FREE TWO-WEEK EVALUATION: </w:t>
            </w:r>
            <w:r w:rsidRPr="000530F8">
              <w:rPr>
                <w:rFonts w:ascii="Courier New" w:hAnsi="Courier New" w:cs="Courier New"/>
              </w:rPr>
              <w:lastRenderedPageBreak/>
              <w:t>WEBSENSE® ACE IN THE CLOUD</w:t>
            </w:r>
          </w:p>
        </w:tc>
        <w:tc>
          <w:tcPr>
            <w:tcW w:w="4500" w:type="dxa"/>
          </w:tcPr>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lastRenderedPageBreak/>
              <w:t xml:space="preserve">KOSTENLOSE ZWEIWÖCHIGE </w:t>
            </w:r>
            <w:del w:id="98" w:author="Viergutz, Silvie" w:date="2013-06-11T09:21:00Z">
              <w:r w:rsidRPr="000530F8" w:rsidDel="00E7018D">
                <w:rPr>
                  <w:rFonts w:ascii="Courier New" w:hAnsi="Courier New" w:cs="Courier New"/>
                  <w:lang w:val="de-DE"/>
                </w:rPr>
                <w:lastRenderedPageBreak/>
                <w:delText>PROBE</w:delText>
              </w:r>
            </w:del>
            <w:ins w:id="99" w:author="Viergutz, Silvie" w:date="2013-06-11T09:21:00Z">
              <w:r w:rsidR="00E7018D">
                <w:rPr>
                  <w:rFonts w:ascii="Courier New" w:hAnsi="Courier New" w:cs="Courier New"/>
                  <w:lang w:val="de-DE"/>
                </w:rPr>
                <w:t>EVALUIERUNG</w:t>
              </w:r>
            </w:ins>
            <w:r w:rsidRPr="000530F8">
              <w:rPr>
                <w:rFonts w:ascii="Courier New" w:hAnsi="Courier New" w:cs="Courier New"/>
                <w:lang w:val="de-DE"/>
              </w:rPr>
              <w:t>: WEBSENSE</w:t>
            </w:r>
            <w:r w:rsidRPr="000530F8">
              <w:rPr>
                <w:rFonts w:ascii="Courier New" w:hAnsi="Courier New" w:cs="Courier New"/>
                <w:vertAlign w:val="superscript"/>
                <w:lang w:val="de-DE"/>
              </w:rPr>
              <w:t>®</w:t>
            </w:r>
            <w:r w:rsidRPr="000530F8">
              <w:rPr>
                <w:rFonts w:ascii="Courier New" w:hAnsi="Courier New" w:cs="Courier New"/>
                <w:lang w:val="de-DE"/>
              </w:rPr>
              <w:t xml:space="preserve"> ACE IN DER CLOUD</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00" w:type="dxa"/>
          </w:tcPr>
          <w:p w:rsidR="009B23BB" w:rsidRPr="000530F8" w:rsidRDefault="009B23BB" w:rsidP="00A25673">
            <w:pPr>
              <w:spacing w:line="480" w:lineRule="auto"/>
              <w:rPr>
                <w:rFonts w:ascii="Courier New" w:hAnsi="Courier New" w:cs="Courier New"/>
                <w:lang w:val="de-DE"/>
              </w:rPr>
            </w:pPr>
            <w:r w:rsidRPr="000530F8">
              <w:rPr>
                <w:rFonts w:ascii="Courier New" w:hAnsi="Courier New" w:cs="Courier New"/>
                <w:lang w:val="de-DE"/>
              </w:rPr>
              <w:t xml:space="preserve">Sehr geehrte(r) </w:t>
            </w:r>
            <w:del w:id="100" w:author="Ryan, Tracy" w:date="2013-06-10T21:29:00Z">
              <w:r w:rsidRPr="000530F8" w:rsidDel="00A25673">
                <w:rPr>
                  <w:rFonts w:ascii="Courier New" w:hAnsi="Courier New" w:cs="Courier New"/>
                  <w:lang w:val="de-DE"/>
                </w:rPr>
                <w:delText>{FirstName},</w:delText>
              </w:r>
            </w:del>
            <w:ins w:id="101" w:author="Ryan, Tracy" w:date="2013-06-10T21:29:00Z">
              <w:r w:rsidR="00A25673">
                <w:rPr>
                  <w:rFonts w:ascii="Courier New" w:hAnsi="Courier New" w:cs="Courier New"/>
                  <w:lang w:val="de-DE"/>
                </w:rPr>
                <w:t>Herr/Frau (LastName),</w:t>
              </w:r>
            </w:ins>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Thank you for requesting a free two-week evaluation of Websense ACE in the Cloud.</w:t>
            </w:r>
          </w:p>
        </w:tc>
        <w:tc>
          <w:tcPr>
            <w:tcW w:w="4500" w:type="dxa"/>
          </w:tcPr>
          <w:p w:rsidR="009B23BB" w:rsidRPr="000530F8" w:rsidRDefault="009B23BB" w:rsidP="00E7018D">
            <w:pPr>
              <w:spacing w:line="480" w:lineRule="auto"/>
              <w:rPr>
                <w:rFonts w:ascii="Courier New" w:hAnsi="Courier New" w:cs="Courier New"/>
                <w:lang w:val="de-DE"/>
              </w:rPr>
            </w:pPr>
            <w:del w:id="102" w:author="Ryan, Tracy" w:date="2013-06-10T21:30:00Z">
              <w:r w:rsidRPr="000530F8" w:rsidDel="00A25673">
                <w:rPr>
                  <w:rFonts w:ascii="Courier New" w:hAnsi="Courier New" w:cs="Courier New"/>
                  <w:lang w:val="de-DE"/>
                </w:rPr>
                <w:delText xml:space="preserve">Vielen </w:delText>
              </w:r>
            </w:del>
            <w:ins w:id="103" w:author="Ryan, Tracy" w:date="2013-06-10T21:30:00Z">
              <w:r w:rsidR="00A25673">
                <w:rPr>
                  <w:rFonts w:ascii="Courier New" w:hAnsi="Courier New" w:cs="Courier New"/>
                  <w:lang w:val="de-DE"/>
                </w:rPr>
                <w:t>v</w:t>
              </w:r>
              <w:r w:rsidR="00A25673" w:rsidRPr="000530F8">
                <w:rPr>
                  <w:rFonts w:ascii="Courier New" w:hAnsi="Courier New" w:cs="Courier New"/>
                  <w:lang w:val="de-DE"/>
                </w:rPr>
                <w:t xml:space="preserve">ielen </w:t>
              </w:r>
            </w:ins>
            <w:r w:rsidRPr="000530F8">
              <w:rPr>
                <w:rFonts w:ascii="Courier New" w:hAnsi="Courier New" w:cs="Courier New"/>
                <w:lang w:val="de-DE"/>
              </w:rPr>
              <w:t xml:space="preserve">Dank für Ihren Antrag auf eine kostenlose zweiwöchige </w:t>
            </w:r>
            <w:del w:id="104" w:author="Viergutz, Silvie" w:date="2013-06-11T09:21:00Z">
              <w:r w:rsidRPr="000530F8" w:rsidDel="00E7018D">
                <w:rPr>
                  <w:rFonts w:ascii="Courier New" w:hAnsi="Courier New" w:cs="Courier New"/>
                  <w:lang w:val="de-DE"/>
                </w:rPr>
                <w:delText xml:space="preserve">Erprobung </w:delText>
              </w:r>
            </w:del>
            <w:ins w:id="105" w:author="Viergutz, Silvie" w:date="2013-06-11T09:21:00Z">
              <w:r w:rsidR="00E7018D">
                <w:rPr>
                  <w:rFonts w:ascii="Courier New" w:hAnsi="Courier New" w:cs="Courier New"/>
                  <w:lang w:val="de-DE"/>
                </w:rPr>
                <w:t>Evaluierung</w:t>
              </w:r>
              <w:r w:rsidR="00E7018D" w:rsidRPr="000530F8">
                <w:rPr>
                  <w:rFonts w:ascii="Courier New" w:hAnsi="Courier New" w:cs="Courier New"/>
                  <w:lang w:val="de-DE"/>
                </w:rPr>
                <w:t xml:space="preserve"> </w:t>
              </w:r>
            </w:ins>
            <w:r w:rsidRPr="000530F8">
              <w:rPr>
                <w:rFonts w:ascii="Courier New" w:hAnsi="Courier New" w:cs="Courier New"/>
                <w:lang w:val="de-DE"/>
              </w:rPr>
              <w:t>von Websense ACE in der Cloud.</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E7018D">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{Note} </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t>We have detected that you currently have an active evaluation for this product.  We have resent your original email.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{Note} </w:t>
            </w:r>
          </w:p>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Wir haben erkannt, dass Sie bereits eine aktive </w:t>
            </w:r>
            <w:del w:id="106" w:author="Viergutz, Silvie" w:date="2013-06-11T09:21:00Z">
              <w:r w:rsidRPr="000530F8" w:rsidDel="00E7018D">
                <w:rPr>
                  <w:rFonts w:ascii="Courier New" w:hAnsi="Courier New" w:cs="Courier New"/>
                  <w:lang w:val="de-DE"/>
                </w:rPr>
                <w:delText xml:space="preserve">Probeversion </w:delText>
              </w:r>
            </w:del>
            <w:ins w:id="107" w:author="Viergutz, Silvie" w:date="2013-06-11T09:21:00Z">
              <w:r w:rsidR="00E7018D">
                <w:rPr>
                  <w:rFonts w:ascii="Courier New" w:hAnsi="Courier New" w:cs="Courier New"/>
                  <w:lang w:val="de-DE"/>
                </w:rPr>
                <w:t>Testversion</w:t>
              </w:r>
              <w:r w:rsidR="00E7018D" w:rsidRPr="000530F8">
                <w:rPr>
                  <w:rFonts w:ascii="Courier New" w:hAnsi="Courier New" w:cs="Courier New"/>
                  <w:lang w:val="de-DE"/>
                </w:rPr>
                <w:t xml:space="preserve"> </w:t>
              </w:r>
            </w:ins>
            <w:r w:rsidRPr="000530F8">
              <w:rPr>
                <w:rFonts w:ascii="Courier New" w:hAnsi="Courier New" w:cs="Courier New"/>
                <w:lang w:val="de-DE"/>
              </w:rPr>
              <w:t>dieses Produkts verwenden. Wir haben Ihre ursprüngliche E-Mail erneut verschickt.</w:t>
            </w:r>
          </w:p>
        </w:tc>
      </w:tr>
      <w:tr w:rsidR="009B23BB" w:rsidRPr="00E7018D">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02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To begin, click on the link below to access the Cloud Portal, where you will enter </w:t>
            </w:r>
            <w:r w:rsidRPr="000530F8">
              <w:rPr>
                <w:rFonts w:ascii="Courier New" w:hAnsi="Courier New" w:cs="Courier New"/>
              </w:rPr>
              <w:lastRenderedPageBreak/>
              <w:t>your username and temporary password. After signing in for the first time, you will be asked to reset your password.</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 xml:space="preserve">Klicken Sie zunächst einmal auf den nachfolgenden Link, um auf das Cloud Portal </w:t>
            </w:r>
            <w:r w:rsidRPr="000530F8">
              <w:rPr>
                <w:rFonts w:ascii="Courier New" w:hAnsi="Courier New" w:cs="Courier New"/>
                <w:lang w:val="de-DE"/>
              </w:rPr>
              <w:lastRenderedPageBreak/>
              <w:t>zuzugreifen. Geben Sie dort Ihren Benutzernamen und Ihr vorläufiges Passwort ein. Nachdem Sie sich das erste Mal angemeldet haben, werden Sie gebeten, Ihr Passwort zurückzusetzen.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User name: {Username}</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Benutzername: {Username}</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Temporary Password: {</w:t>
            </w:r>
            <w:proofErr w:type="spellStart"/>
            <w:r w:rsidRPr="000530F8">
              <w:rPr>
                <w:rFonts w:ascii="Courier New" w:hAnsi="Courier New" w:cs="Courier New"/>
              </w:rPr>
              <w:t>TempPassword</w:t>
            </w:r>
            <w:proofErr w:type="spellEnd"/>
            <w:r w:rsidRPr="000530F8">
              <w:rPr>
                <w:rFonts w:ascii="Courier New" w:hAnsi="Courier New" w:cs="Courier New"/>
              </w:rPr>
              <w:t>}</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Vorläufiges Passwort: {TempPassword}</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78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Once you have logged on to the Cloud Portal, click Web Security in the top menu bar to configure ACE in the Cloud settings and policies. For more information, see the Getting Started Guide. If you experience problems during installation and configuration, you may contact support directly. Visit our </w:t>
            </w:r>
            <w:r w:rsidRPr="000530F8">
              <w:rPr>
                <w:rFonts w:ascii="Courier New" w:hAnsi="Courier New" w:cs="Courier New"/>
              </w:rPr>
              <w:lastRenderedPageBreak/>
              <w:t xml:space="preserve">online support center at </w:t>
            </w:r>
            <w:r w:rsidRPr="000530F8">
              <w:rPr>
                <w:rFonts w:ascii="Courier New" w:hAnsi="Courier New" w:cs="Courier New"/>
                <w:u w:val="single"/>
              </w:rPr>
              <w:t>www.websense.com/support</w:t>
            </w:r>
            <w:r w:rsidRPr="000530F8">
              <w:rPr>
                <w:rFonts w:ascii="Courier New" w:hAnsi="Courier New" w:cs="Courier New"/>
              </w:rPr>
              <w:t>.</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 xml:space="preserve">Nachdem Sie sich beim Cloud Portal angemeldet haben, klicken Sie bitte in der Menüleiste oben auf Web Security, um Ihre Einstellungen und Richtlinien für ACE in der Cloud zu konfigurieren. Weitere Informationen hierzu finden Sie im Einführungshandbuch. Sollten bei der Installation </w:t>
            </w:r>
            <w:r w:rsidRPr="000530F8">
              <w:rPr>
                <w:rFonts w:ascii="Courier New" w:hAnsi="Courier New" w:cs="Courier New"/>
                <w:lang w:val="de-DE"/>
              </w:rPr>
              <w:lastRenderedPageBreak/>
              <w:t xml:space="preserve">oder Konfiguration Probleme auftreten, können Sie sich direkt mit dem Support in Verbindung setzen. Besuchen Sie unser Online-Support-Center unter </w:t>
            </w:r>
            <w:r w:rsidRPr="000530F8">
              <w:rPr>
                <w:rFonts w:ascii="Courier New" w:hAnsi="Courier New" w:cs="Courier New"/>
                <w:u w:val="single"/>
                <w:lang w:val="de-DE"/>
              </w:rPr>
              <w:t>www.websense.com/support.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Please save this email for future reference. Thank you for choosing to evaluate ACE in the Cloud.</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Bitte speichern Sie diese E-Mail, um später wieder hierauf zugreifen zu können. Vielen Dank, dass Sie sich für eine Erprobung von ACE in der Cloud entschieden haben.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Sincerely,</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TRITON STOPS MORE THREATS. WE CAN PROVE IT.</w:t>
            </w:r>
          </w:p>
        </w:tc>
        <w:tc>
          <w:tcPr>
            <w:tcW w:w="4500" w:type="dxa"/>
          </w:tcPr>
          <w:p w:rsidR="009B23BB" w:rsidRPr="004359B2" w:rsidRDefault="00A25673" w:rsidP="000530F8">
            <w:pPr>
              <w:spacing w:line="480" w:lineRule="auto"/>
              <w:rPr>
                <w:rFonts w:ascii="Courier New" w:hAnsi="Courier New" w:cs="Courier New"/>
                <w:b/>
                <w:bCs/>
                <w:lang w:val="en-GB"/>
              </w:rPr>
            </w:pPr>
            <w:ins w:id="108" w:author="Ryan, Tracy" w:date="2013-06-10T21:30:00Z">
              <w:r w:rsidRPr="000530F8">
                <w:rPr>
                  <w:rFonts w:ascii="Courier New" w:hAnsi="Courier New" w:cs="Courier New"/>
                  <w:b/>
                  <w:bCs/>
                </w:rPr>
                <w:t>TRITON STOPS MORE THREATS. WE CAN PROVE IT.</w:t>
              </w:r>
            </w:ins>
            <w:del w:id="109" w:author="Ryan, Tracy" w:date="2013-06-10T21:30:00Z">
              <w:r w:rsidR="009B23BB" w:rsidRPr="004359B2" w:rsidDel="00A25673">
                <w:rPr>
                  <w:rFonts w:ascii="Courier New" w:hAnsi="Courier New" w:cs="Courier New"/>
                  <w:b/>
                  <w:bCs/>
                  <w:lang w:val="en-GB"/>
                </w:rPr>
                <w:delText>TRITON STOPPT MEHR BEDROHUNGEN. DAS KÖNNEN WIR BEWEISEN.</w:delText>
              </w:r>
            </w:del>
          </w:p>
        </w:tc>
      </w:tr>
      <w:tr w:rsidR="009B23BB" w:rsidRPr="000530F8">
        <w:trPr>
          <w:trHeight w:val="255"/>
        </w:trPr>
        <w:tc>
          <w:tcPr>
            <w:tcW w:w="4608" w:type="dxa"/>
          </w:tcPr>
          <w:p w:rsidR="009B23BB" w:rsidRPr="004359B2" w:rsidRDefault="009B23BB" w:rsidP="000530F8">
            <w:pPr>
              <w:spacing w:line="480" w:lineRule="auto"/>
              <w:rPr>
                <w:rFonts w:ascii="Courier New" w:hAnsi="Courier New" w:cs="Courier New"/>
                <w:lang w:val="en-GB"/>
              </w:rPr>
            </w:pPr>
          </w:p>
        </w:tc>
        <w:tc>
          <w:tcPr>
            <w:tcW w:w="450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lastRenderedPageBreak/>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2013 Websense, Inc. Alle Rechte vorbehalten. Websense und das Websense-Logo sind in den USA und diversen anderen Ländern eingetragene Warenzeichen von Websense, Inc. Alle anderen Markenzeichen sind Eigentum der jeweiligen Inhaber.</w:t>
            </w:r>
          </w:p>
        </w:tc>
      </w:tr>
    </w:tbl>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 xml:space="preserve">New Customer, Aero Hive </w:t>
      </w:r>
    </w:p>
    <w:p w:rsidR="009B23BB" w:rsidRPr="000530F8" w:rsidRDefault="009B23BB" w:rsidP="000530F8">
      <w:pPr>
        <w:spacing w:line="480" w:lineRule="auto"/>
        <w:rPr>
          <w:rFonts w:ascii="Courier New" w:hAnsi="Courier New" w:cs="Courier New"/>
          <w:b/>
          <w:bCs/>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500"/>
      </w:tblGrid>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FREE {Title Duration}: WEBSENSE® CLOUD WEB SECURITY GATEWAY</w:t>
            </w:r>
          </w:p>
        </w:tc>
        <w:tc>
          <w:tcPr>
            <w:tcW w:w="4500"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KOSTENLOSE {Title Duration}: WEBSENSE® CLOUD WEB SECURITY GATEWAY</w:t>
            </w:r>
            <w:ins w:id="110" w:author="Viergutz, Silvie" w:date="2013-06-11T09:22:00Z">
              <w:r w:rsidR="00E7018D">
                <w:rPr>
                  <w:rFonts w:ascii="Courier New" w:hAnsi="Courier New" w:cs="Courier New"/>
                </w:rPr>
                <w:t xml:space="preserve"> EVALUIERUNG</w:t>
              </w:r>
            </w:ins>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p>
        </w:tc>
        <w:tc>
          <w:tcPr>
            <w:tcW w:w="4500" w:type="dxa"/>
          </w:tcPr>
          <w:p w:rsidR="009B23BB" w:rsidRPr="000530F8" w:rsidRDefault="009B23BB" w:rsidP="000530F8">
            <w:pPr>
              <w:spacing w:line="480" w:lineRule="auto"/>
              <w:rPr>
                <w:rFonts w:ascii="Courier New" w:hAnsi="Courier New" w:cs="Courier New"/>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00" w:type="dxa"/>
          </w:tcPr>
          <w:p w:rsidR="009B23BB" w:rsidRPr="000530F8" w:rsidRDefault="009B23BB" w:rsidP="00A25673">
            <w:pPr>
              <w:spacing w:line="480" w:lineRule="auto"/>
              <w:rPr>
                <w:rFonts w:ascii="Courier New" w:hAnsi="Courier New" w:cs="Courier New"/>
                <w:lang w:val="de-DE"/>
              </w:rPr>
            </w:pPr>
            <w:r w:rsidRPr="000530F8">
              <w:rPr>
                <w:rFonts w:ascii="Courier New" w:hAnsi="Courier New" w:cs="Courier New"/>
                <w:lang w:val="de-DE"/>
              </w:rPr>
              <w:t xml:space="preserve">Sehr geehrte(r) </w:t>
            </w:r>
            <w:ins w:id="111" w:author="Ryan, Tracy" w:date="2013-06-10T21:31:00Z">
              <w:r w:rsidR="00A25673">
                <w:rPr>
                  <w:rFonts w:ascii="Courier New" w:hAnsi="Courier New" w:cs="Courier New"/>
                  <w:lang w:val="de-DE"/>
                </w:rPr>
                <w:t>Herr/Frau (LastName)</w:t>
              </w:r>
            </w:ins>
            <w:del w:id="112" w:author="Ryan, Tracy" w:date="2013-06-10T21:31:00Z">
              <w:r w:rsidRPr="000530F8" w:rsidDel="00A25673">
                <w:rPr>
                  <w:rFonts w:ascii="Courier New" w:hAnsi="Courier New" w:cs="Courier New"/>
                  <w:lang w:val="de-DE"/>
                </w:rPr>
                <w:delText>{FirstName}</w:delText>
              </w:r>
            </w:del>
            <w:r w:rsidRPr="000530F8">
              <w:rPr>
                <w:rFonts w:ascii="Courier New" w:hAnsi="Courier New" w:cs="Courier New"/>
                <w:lang w:val="de-DE"/>
              </w:rPr>
              <w: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Thank you for requesting a free {Duration} evaluation of Websense Cloud Web Security Gateway.</w:t>
            </w:r>
          </w:p>
        </w:tc>
        <w:tc>
          <w:tcPr>
            <w:tcW w:w="4500" w:type="dxa"/>
          </w:tcPr>
          <w:p w:rsidR="009B23BB" w:rsidRPr="000530F8" w:rsidRDefault="009B23BB" w:rsidP="00E7018D">
            <w:pPr>
              <w:spacing w:line="480" w:lineRule="auto"/>
              <w:rPr>
                <w:rFonts w:ascii="Courier New" w:hAnsi="Courier New" w:cs="Courier New"/>
                <w:lang w:val="de-DE"/>
              </w:rPr>
            </w:pPr>
            <w:del w:id="113" w:author="Ryan, Tracy" w:date="2013-06-10T21:31:00Z">
              <w:r w:rsidRPr="000530F8" w:rsidDel="00A25673">
                <w:rPr>
                  <w:rFonts w:ascii="Courier New" w:hAnsi="Courier New" w:cs="Courier New"/>
                  <w:lang w:val="de-DE"/>
                </w:rPr>
                <w:delText xml:space="preserve">Vielen </w:delText>
              </w:r>
            </w:del>
            <w:ins w:id="114" w:author="Ryan, Tracy" w:date="2013-06-10T21:31:00Z">
              <w:r w:rsidR="00A25673">
                <w:rPr>
                  <w:rFonts w:ascii="Courier New" w:hAnsi="Courier New" w:cs="Courier New"/>
                  <w:lang w:val="de-DE"/>
                </w:rPr>
                <w:t>v</w:t>
              </w:r>
              <w:r w:rsidR="00A25673" w:rsidRPr="000530F8">
                <w:rPr>
                  <w:rFonts w:ascii="Courier New" w:hAnsi="Courier New" w:cs="Courier New"/>
                  <w:lang w:val="de-DE"/>
                </w:rPr>
                <w:t xml:space="preserve">ielen </w:t>
              </w:r>
            </w:ins>
            <w:r w:rsidRPr="000530F8">
              <w:rPr>
                <w:rFonts w:ascii="Courier New" w:hAnsi="Courier New" w:cs="Courier New"/>
                <w:lang w:val="de-DE"/>
              </w:rPr>
              <w:t xml:space="preserve">Dank für Ihren Antrag auf eine kostenlose {Duration} </w:t>
            </w:r>
            <w:del w:id="115" w:author="Viergutz, Silvie" w:date="2013-06-11T09:22:00Z">
              <w:r w:rsidRPr="000530F8" w:rsidDel="00E7018D">
                <w:rPr>
                  <w:rFonts w:ascii="Courier New" w:hAnsi="Courier New" w:cs="Courier New"/>
                  <w:lang w:val="de-DE"/>
                </w:rPr>
                <w:delText xml:space="preserve">Erprobung </w:delText>
              </w:r>
            </w:del>
            <w:ins w:id="116" w:author="Viergutz, Silvie" w:date="2013-06-11T09:22:00Z">
              <w:r w:rsidR="00E7018D">
                <w:rPr>
                  <w:rFonts w:ascii="Courier New" w:hAnsi="Courier New" w:cs="Courier New"/>
                  <w:lang w:val="de-DE"/>
                </w:rPr>
                <w:t>Evaluierung</w:t>
              </w:r>
              <w:r w:rsidR="00E7018D" w:rsidRPr="000530F8">
                <w:rPr>
                  <w:rFonts w:ascii="Courier New" w:hAnsi="Courier New" w:cs="Courier New"/>
                  <w:lang w:val="de-DE"/>
                </w:rPr>
                <w:t xml:space="preserve"> </w:t>
              </w:r>
            </w:ins>
            <w:r w:rsidRPr="000530F8">
              <w:rPr>
                <w:rFonts w:ascii="Courier New" w:hAnsi="Courier New" w:cs="Courier New"/>
                <w:lang w:val="de-DE"/>
              </w:rPr>
              <w:t xml:space="preserve">des Websense </w:t>
            </w:r>
            <w:r w:rsidRPr="000530F8">
              <w:rPr>
                <w:rFonts w:ascii="Courier New" w:hAnsi="Courier New" w:cs="Courier New"/>
                <w:lang w:val="de-DE"/>
              </w:rPr>
              <w:lastRenderedPageBreak/>
              <w:t>Cloud Web Security Gateway.</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E7018D">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{Note} </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t>We have detected that you currently have an active evaluation for this product.  We have resent your original email.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{Note} </w:t>
            </w:r>
          </w:p>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Wir haben erkannt, dass Sie bereits eine aktive </w:t>
            </w:r>
            <w:del w:id="117" w:author="Viergutz, Silvie" w:date="2013-06-11T09:22:00Z">
              <w:r w:rsidRPr="000530F8" w:rsidDel="00E7018D">
                <w:rPr>
                  <w:rFonts w:ascii="Courier New" w:hAnsi="Courier New" w:cs="Courier New"/>
                  <w:lang w:val="de-DE"/>
                </w:rPr>
                <w:delText xml:space="preserve">Probeversion </w:delText>
              </w:r>
            </w:del>
            <w:ins w:id="118" w:author="Viergutz, Silvie" w:date="2013-06-11T09:22:00Z">
              <w:r w:rsidR="00E7018D">
                <w:rPr>
                  <w:rFonts w:ascii="Courier New" w:hAnsi="Courier New" w:cs="Courier New"/>
                  <w:lang w:val="de-DE"/>
                </w:rPr>
                <w:t>Testversion</w:t>
              </w:r>
              <w:r w:rsidR="00E7018D" w:rsidRPr="000530F8">
                <w:rPr>
                  <w:rFonts w:ascii="Courier New" w:hAnsi="Courier New" w:cs="Courier New"/>
                  <w:lang w:val="de-DE"/>
                </w:rPr>
                <w:t xml:space="preserve"> </w:t>
              </w:r>
            </w:ins>
            <w:r w:rsidRPr="000530F8">
              <w:rPr>
                <w:rFonts w:ascii="Courier New" w:hAnsi="Courier New" w:cs="Courier New"/>
                <w:lang w:val="de-DE"/>
              </w:rPr>
              <w:t>dieses Produkts verwenden. Wir haben Ihre ursprüngliche E-Mail erneut verschickt.</w:t>
            </w:r>
          </w:p>
        </w:tc>
      </w:tr>
      <w:tr w:rsidR="009B23BB" w:rsidRPr="00E7018D">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02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Klicken Sie zunächst einmal auf den nachfolgenden Link, um auf das Cloud Portal zuzugreifen. Geben Sie dort Ihren Benutzernamen und Ihr vorläufiges Passwort ein. Nachdem Sie sich das erste Mal angemeldet haben, werden Sie gebeten, Ihr Passwort zurückzusetzen.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User name: {Username}</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Benutzername: {Username}</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Temporary Password: </w:t>
            </w:r>
            <w:r w:rsidRPr="000530F8">
              <w:rPr>
                <w:rFonts w:ascii="Courier New" w:hAnsi="Courier New" w:cs="Courier New"/>
              </w:rPr>
              <w:lastRenderedPageBreak/>
              <w:t>{</w:t>
            </w:r>
            <w:proofErr w:type="spellStart"/>
            <w:r w:rsidRPr="000530F8">
              <w:rPr>
                <w:rFonts w:ascii="Courier New" w:hAnsi="Courier New" w:cs="Courier New"/>
              </w:rPr>
              <w:t>TempPassword</w:t>
            </w:r>
            <w:proofErr w:type="spellEnd"/>
            <w:r w:rsidRPr="000530F8">
              <w:rPr>
                <w:rFonts w:ascii="Courier New" w:hAnsi="Courier New" w:cs="Courier New"/>
              </w:rPr>
              <w:t>}</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 xml:space="preserve">Vorläufiges Passwort: </w:t>
            </w:r>
            <w:r w:rsidRPr="000530F8">
              <w:rPr>
                <w:rFonts w:ascii="Courier New" w:hAnsi="Courier New" w:cs="Courier New"/>
                <w:lang w:val="de-DE"/>
              </w:rPr>
              <w:lastRenderedPageBreak/>
              <w:t>{TempPassword}</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102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Once you have logged on to the Cloud Portal, click Web Security in the top menu bar to configure Cloud Web Security Gateway settings and policies. For more information, see the Getting Started Guide.</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Nachdem Sie sich beim Cloud Portal angemeldet haben, klicken Sie bitte in der Menüleiste oben auf Web Security, um Ihre Einstellungen und Richtlinien für das Cloud Web Security Gateway zu konfigurieren. Weitere Informationen hierzu finden Sie im Einführungshandbuch.</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76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To enable Cloud Web Security Gateway on your </w:t>
            </w:r>
            <w:proofErr w:type="spellStart"/>
            <w:r w:rsidRPr="000530F8">
              <w:rPr>
                <w:rFonts w:ascii="Courier New" w:hAnsi="Courier New" w:cs="Courier New"/>
              </w:rPr>
              <w:t>Aerohive</w:t>
            </w:r>
            <w:proofErr w:type="spellEnd"/>
            <w:r w:rsidRPr="000530F8">
              <w:rPr>
                <w:rFonts w:ascii="Courier New" w:hAnsi="Courier New" w:cs="Courier New"/>
              </w:rPr>
              <w:t xml:space="preserve"> router, use the security key displayed on the </w:t>
            </w:r>
            <w:r w:rsidRPr="000530F8">
              <w:rPr>
                <w:rFonts w:ascii="Courier New" w:hAnsi="Courier New" w:cs="Courier New"/>
                <w:b/>
                <w:bCs/>
              </w:rPr>
              <w:t>Web Security &gt; Settings &gt; Configuration</w:t>
            </w:r>
            <w:r w:rsidRPr="000530F8">
              <w:rPr>
                <w:rFonts w:ascii="Courier New" w:hAnsi="Courier New" w:cs="Courier New"/>
              </w:rPr>
              <w:t xml:space="preserve"> </w:t>
            </w:r>
            <w:r w:rsidRPr="000530F8">
              <w:rPr>
                <w:rFonts w:ascii="Courier New" w:hAnsi="Courier New" w:cs="Courier New"/>
                <w:b/>
                <w:bCs/>
              </w:rPr>
              <w:t>info</w:t>
            </w:r>
            <w:r w:rsidRPr="000530F8">
              <w:rPr>
                <w:rFonts w:ascii="Courier New" w:hAnsi="Courier New" w:cs="Courier New"/>
              </w:rPr>
              <w:t xml:space="preserve"> page in the Cloud Portal.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Verwenden Sie zur Aktivierung des Cloud Web Security Gateway auf Ihrem Aerohive Router den Sicherheitsschlüssel, der auf der Seite </w:t>
            </w:r>
            <w:r w:rsidRPr="000530F8">
              <w:rPr>
                <w:rFonts w:ascii="Courier New" w:hAnsi="Courier New" w:cs="Courier New"/>
                <w:b/>
                <w:bCs/>
                <w:lang w:val="de-DE"/>
              </w:rPr>
              <w:t xml:space="preserve">Web Security &gt; Einstellungen &gt; Konfigurationsinformationen </w:t>
            </w:r>
            <w:r w:rsidRPr="000530F8">
              <w:rPr>
                <w:rFonts w:ascii="Courier New" w:hAnsi="Courier New" w:cs="Courier New"/>
                <w:lang w:val="de-DE"/>
              </w:rPr>
              <w:t>des Cloud Porta</w:t>
            </w:r>
            <w:ins w:id="119" w:author="Ryan, Tracy" w:date="2013-06-10T21:33:00Z">
              <w:r w:rsidR="00A25673">
                <w:rPr>
                  <w:rFonts w:ascii="Courier New" w:hAnsi="Courier New" w:cs="Courier New"/>
                  <w:lang w:val="de-DE"/>
                </w:rPr>
                <w:t>l</w:t>
              </w:r>
            </w:ins>
            <w:r w:rsidRPr="000530F8">
              <w:rPr>
                <w:rFonts w:ascii="Courier New" w:hAnsi="Courier New" w:cs="Courier New"/>
                <w:lang w:val="de-DE"/>
              </w:rPr>
              <w:t>s angezeigt wird.</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76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If you experience problems during installation and configuration, you may contact support directly. Visit our online support center at </w:t>
            </w:r>
            <w:r w:rsidRPr="000530F8">
              <w:rPr>
                <w:rFonts w:ascii="Courier New" w:hAnsi="Courier New" w:cs="Courier New"/>
                <w:u w:val="single"/>
              </w:rPr>
              <w:t>www.websense.com/support</w:t>
            </w:r>
            <w:r w:rsidRPr="000530F8">
              <w:rPr>
                <w:rFonts w:ascii="Courier New" w:hAnsi="Courier New" w:cs="Courier New"/>
              </w:rPr>
              <w:t>.</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Sollten bei der Installation oder Konfiguration Probleme auftreten, können Sie sich direkt mit dem Support in Verbindung setzen. Besuchen Sie unser Online-Support-Center unter </w:t>
            </w:r>
            <w:r w:rsidRPr="000530F8">
              <w:rPr>
                <w:rFonts w:ascii="Courier New" w:hAnsi="Courier New" w:cs="Courier New"/>
                <w:u w:val="single"/>
                <w:lang w:val="de-DE"/>
              </w:rPr>
              <w:t>www.websense.com/support.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Please save this email for future reference. Thank you for choosing to evaluate Cloud Web Security Gateway.</w:t>
            </w:r>
          </w:p>
        </w:tc>
        <w:tc>
          <w:tcPr>
            <w:tcW w:w="4500" w:type="dxa"/>
          </w:tcPr>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Bitte speichern Sie diese E-Mail, um später wieder hierauf zugreifen zu können. Vielen Dank, dass Sie sich für eine </w:t>
            </w:r>
            <w:del w:id="120" w:author="Viergutz, Silvie" w:date="2013-06-11T09:23:00Z">
              <w:r w:rsidRPr="000530F8" w:rsidDel="00E7018D">
                <w:rPr>
                  <w:rFonts w:ascii="Courier New" w:hAnsi="Courier New" w:cs="Courier New"/>
                  <w:lang w:val="de-DE"/>
                </w:rPr>
                <w:delText xml:space="preserve">Bewertung </w:delText>
              </w:r>
            </w:del>
            <w:ins w:id="121" w:author="Viergutz, Silvie" w:date="2013-06-11T09:23:00Z">
              <w:r w:rsidR="00E7018D">
                <w:rPr>
                  <w:rFonts w:ascii="Courier New" w:hAnsi="Courier New" w:cs="Courier New"/>
                  <w:lang w:val="de-DE"/>
                </w:rPr>
                <w:t>Evaluierung</w:t>
              </w:r>
              <w:r w:rsidR="00E7018D" w:rsidRPr="000530F8">
                <w:rPr>
                  <w:rFonts w:ascii="Courier New" w:hAnsi="Courier New" w:cs="Courier New"/>
                  <w:lang w:val="de-DE"/>
                </w:rPr>
                <w:t xml:space="preserve"> </w:t>
              </w:r>
            </w:ins>
            <w:r w:rsidRPr="000530F8">
              <w:rPr>
                <w:rFonts w:ascii="Courier New" w:hAnsi="Courier New" w:cs="Courier New"/>
                <w:lang w:val="de-DE"/>
              </w:rPr>
              <w:t>des Cloud Web Security Gateway entschieden haben.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Sincerely,</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TRITON STOPS MORE THREATS. WE CAN PROVE IT.</w:t>
            </w:r>
          </w:p>
        </w:tc>
        <w:tc>
          <w:tcPr>
            <w:tcW w:w="4500" w:type="dxa"/>
          </w:tcPr>
          <w:p w:rsidR="009B23BB" w:rsidRPr="004359B2" w:rsidRDefault="00A25673" w:rsidP="000530F8">
            <w:pPr>
              <w:spacing w:line="480" w:lineRule="auto"/>
              <w:rPr>
                <w:rFonts w:ascii="Courier New" w:hAnsi="Courier New" w:cs="Courier New"/>
                <w:b/>
                <w:bCs/>
                <w:lang w:val="en-GB"/>
              </w:rPr>
            </w:pPr>
            <w:ins w:id="122" w:author="Ryan, Tracy" w:date="2013-06-10T21:35:00Z">
              <w:r w:rsidRPr="000530F8">
                <w:rPr>
                  <w:rFonts w:ascii="Courier New" w:hAnsi="Courier New" w:cs="Courier New"/>
                  <w:b/>
                  <w:bCs/>
                </w:rPr>
                <w:t>TRITON STOPS MORE THREATS. WE CAN PROVE IT.</w:t>
              </w:r>
            </w:ins>
            <w:del w:id="123" w:author="Ryan, Tracy" w:date="2013-06-10T21:35:00Z">
              <w:r w:rsidR="009B23BB" w:rsidRPr="004359B2" w:rsidDel="00A25673">
                <w:rPr>
                  <w:rFonts w:ascii="Courier New" w:hAnsi="Courier New" w:cs="Courier New"/>
                  <w:b/>
                  <w:bCs/>
                  <w:lang w:val="en-GB"/>
                </w:rPr>
                <w:delText xml:space="preserve">TRITON STOPPT MEHR BEDROHUNGEN. DAS KÖNNEN </w:delText>
              </w:r>
              <w:r w:rsidR="009B23BB" w:rsidRPr="004359B2" w:rsidDel="00A25673">
                <w:rPr>
                  <w:rFonts w:ascii="Courier New" w:hAnsi="Courier New" w:cs="Courier New"/>
                  <w:b/>
                  <w:bCs/>
                  <w:lang w:val="en-GB"/>
                </w:rPr>
                <w:lastRenderedPageBreak/>
                <w:delText>WIR BEWEISEN.</w:delText>
              </w:r>
            </w:del>
          </w:p>
        </w:tc>
      </w:tr>
      <w:tr w:rsidR="009B23BB" w:rsidRPr="000530F8">
        <w:trPr>
          <w:trHeight w:val="255"/>
        </w:trPr>
        <w:tc>
          <w:tcPr>
            <w:tcW w:w="4608" w:type="dxa"/>
          </w:tcPr>
          <w:p w:rsidR="009B23BB" w:rsidRPr="004359B2" w:rsidRDefault="009B23BB" w:rsidP="000530F8">
            <w:pPr>
              <w:spacing w:line="480" w:lineRule="auto"/>
              <w:rPr>
                <w:rFonts w:ascii="Courier New" w:hAnsi="Courier New" w:cs="Courier New"/>
                <w:lang w:val="en-GB"/>
              </w:rPr>
            </w:pPr>
          </w:p>
        </w:tc>
        <w:tc>
          <w:tcPr>
            <w:tcW w:w="450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2013 Websense, Inc. Alle Rechte vorbehalten. Websense und das Websense-Logo sind in den USA und diversen anderen Ländern eingetragene Warenzeichen von Websense, Inc. Alle anderen Markenzeichen sind Eigentum der jeweiligen Inhaber.</w:t>
            </w:r>
          </w:p>
        </w:tc>
      </w:tr>
    </w:tbl>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 xml:space="preserve">New Customer, </w:t>
      </w:r>
      <w:proofErr w:type="spellStart"/>
      <w:r w:rsidRPr="000530F8">
        <w:rPr>
          <w:rFonts w:ascii="Courier New" w:hAnsi="Courier New" w:cs="Courier New"/>
          <w:b/>
          <w:bCs/>
        </w:rPr>
        <w:t>blueSKY</w:t>
      </w:r>
      <w:proofErr w:type="spellEnd"/>
      <w:r w:rsidRPr="000530F8">
        <w:rPr>
          <w:rFonts w:ascii="Courier New" w:hAnsi="Courier New" w:cs="Courier New"/>
          <w:b/>
          <w:bCs/>
        </w:rPr>
        <w:t xml:space="preserve"> Security Gateway</w:t>
      </w:r>
    </w:p>
    <w:p w:rsidR="009B23BB" w:rsidRPr="000530F8" w:rsidRDefault="009B23BB" w:rsidP="000530F8">
      <w:pPr>
        <w:spacing w:line="480" w:lineRule="auto"/>
        <w:rPr>
          <w:rFonts w:ascii="Courier New" w:hAnsi="Courier New" w:cs="Courier New"/>
          <w:b/>
          <w:bCs/>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500"/>
      </w:tblGrid>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FREE 30-DAY TRIAL: WEBSENSE® </w:t>
            </w:r>
            <w:proofErr w:type="spellStart"/>
            <w:r w:rsidRPr="000530F8">
              <w:rPr>
                <w:rFonts w:ascii="Courier New" w:hAnsi="Courier New" w:cs="Courier New"/>
              </w:rPr>
              <w:t>blueSKY</w:t>
            </w:r>
            <w:proofErr w:type="spellEnd"/>
            <w:r w:rsidRPr="000530F8">
              <w:rPr>
                <w:rFonts w:ascii="Courier New" w:hAnsi="Courier New" w:cs="Courier New"/>
              </w:rPr>
              <w:t>™ SECURITY GATEWAY</w:t>
            </w:r>
          </w:p>
        </w:tc>
        <w:tc>
          <w:tcPr>
            <w:tcW w:w="4500" w:type="dxa"/>
          </w:tcPr>
          <w:p w:rsidR="009B23BB" w:rsidRPr="000530F8" w:rsidRDefault="009B23BB" w:rsidP="00E7018D">
            <w:pPr>
              <w:spacing w:line="480" w:lineRule="auto"/>
              <w:rPr>
                <w:rFonts w:ascii="Courier New" w:hAnsi="Courier New" w:cs="Courier New"/>
              </w:rPr>
            </w:pPr>
            <w:r w:rsidRPr="000530F8">
              <w:rPr>
                <w:rFonts w:ascii="Courier New" w:hAnsi="Courier New" w:cs="Courier New"/>
              </w:rPr>
              <w:t xml:space="preserve">KOSTENLOSE 30-TÄGIGE </w:t>
            </w:r>
            <w:del w:id="124" w:author="Viergutz, Silvie" w:date="2013-06-11T09:23:00Z">
              <w:r w:rsidRPr="000530F8" w:rsidDel="00E7018D">
                <w:rPr>
                  <w:rFonts w:ascii="Courier New" w:hAnsi="Courier New" w:cs="Courier New"/>
                </w:rPr>
                <w:delText>PROBE</w:delText>
              </w:r>
            </w:del>
            <w:ins w:id="125" w:author="Viergutz, Silvie" w:date="2013-06-11T09:23:00Z">
              <w:r w:rsidR="00E7018D">
                <w:rPr>
                  <w:rFonts w:ascii="Courier New" w:hAnsi="Courier New" w:cs="Courier New"/>
                </w:rPr>
                <w:t>EVALUIERUNG</w:t>
              </w:r>
            </w:ins>
            <w:r w:rsidRPr="000530F8">
              <w:rPr>
                <w:rFonts w:ascii="Courier New" w:hAnsi="Courier New" w:cs="Courier New"/>
              </w:rPr>
              <w:t>: WEBSENSE</w:t>
            </w:r>
            <w:r w:rsidRPr="000530F8">
              <w:rPr>
                <w:rFonts w:ascii="Courier New" w:hAnsi="Courier New" w:cs="Courier New"/>
                <w:vertAlign w:val="superscript"/>
              </w:rPr>
              <w:t>®</w:t>
            </w:r>
            <w:r w:rsidRPr="000530F8">
              <w:rPr>
                <w:rFonts w:ascii="Courier New" w:hAnsi="Courier New" w:cs="Courier New"/>
              </w:rPr>
              <w:t xml:space="preserve"> </w:t>
            </w:r>
            <w:proofErr w:type="spellStart"/>
            <w:r w:rsidRPr="000530F8">
              <w:rPr>
                <w:rFonts w:ascii="Courier New" w:hAnsi="Courier New" w:cs="Courier New"/>
              </w:rPr>
              <w:t>blueSKY</w:t>
            </w:r>
            <w:proofErr w:type="spellEnd"/>
            <w:r w:rsidRPr="000530F8">
              <w:rPr>
                <w:rFonts w:ascii="Courier New" w:hAnsi="Courier New" w:cs="Courier New"/>
                <w:vertAlign w:val="superscript"/>
              </w:rPr>
              <w:t>™</w:t>
            </w:r>
            <w:r w:rsidRPr="000530F8">
              <w:rPr>
                <w:rFonts w:ascii="Courier New" w:hAnsi="Courier New" w:cs="Courier New"/>
              </w:rPr>
              <w:t xml:space="preserve"> SECURITY GATEWAY</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p>
        </w:tc>
        <w:tc>
          <w:tcPr>
            <w:tcW w:w="4500" w:type="dxa"/>
          </w:tcPr>
          <w:p w:rsidR="009B23BB" w:rsidRPr="000530F8" w:rsidRDefault="009B23BB" w:rsidP="000530F8">
            <w:pPr>
              <w:spacing w:line="480" w:lineRule="auto"/>
              <w:rPr>
                <w:rFonts w:ascii="Courier New" w:hAnsi="Courier New" w:cs="Courier New"/>
              </w:rPr>
            </w:pP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00" w:type="dxa"/>
          </w:tcPr>
          <w:p w:rsidR="009B23BB" w:rsidRPr="000530F8" w:rsidRDefault="009B23BB" w:rsidP="00A25673">
            <w:pPr>
              <w:spacing w:line="480" w:lineRule="auto"/>
              <w:rPr>
                <w:rFonts w:ascii="Courier New" w:hAnsi="Courier New" w:cs="Courier New"/>
                <w:lang w:val="de-DE"/>
              </w:rPr>
            </w:pPr>
            <w:r w:rsidRPr="000530F8">
              <w:rPr>
                <w:rFonts w:ascii="Courier New" w:hAnsi="Courier New" w:cs="Courier New"/>
                <w:lang w:val="de-DE"/>
              </w:rPr>
              <w:t xml:space="preserve">Sehr geehrte(r) </w:t>
            </w:r>
            <w:del w:id="126" w:author="Ryan, Tracy" w:date="2013-06-10T21:35:00Z">
              <w:r w:rsidRPr="000530F8" w:rsidDel="00A25673">
                <w:rPr>
                  <w:rFonts w:ascii="Courier New" w:hAnsi="Courier New" w:cs="Courier New"/>
                  <w:lang w:val="de-DE"/>
                </w:rPr>
                <w:delText>{FirstName},</w:delText>
              </w:r>
            </w:del>
            <w:ins w:id="127" w:author="Ryan, Tracy" w:date="2013-06-10T21:35:00Z">
              <w:r w:rsidR="00A25673">
                <w:rPr>
                  <w:rFonts w:ascii="Courier New" w:hAnsi="Courier New" w:cs="Courier New"/>
                  <w:lang w:val="de-DE"/>
                </w:rPr>
                <w:t>Herr/Frau (LastName),</w:t>
              </w:r>
            </w:ins>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Thank you for requesting a </w:t>
            </w:r>
            <w:r w:rsidRPr="000530F8">
              <w:rPr>
                <w:rFonts w:ascii="Courier New" w:hAnsi="Courier New" w:cs="Courier New"/>
              </w:rPr>
              <w:lastRenderedPageBreak/>
              <w:t xml:space="preserve">free 30-Day Trial of </w:t>
            </w:r>
            <w:proofErr w:type="spellStart"/>
            <w:r w:rsidRPr="000530F8">
              <w:rPr>
                <w:rFonts w:ascii="Courier New" w:hAnsi="Courier New" w:cs="Courier New"/>
              </w:rPr>
              <w:t>Websense</w:t>
            </w:r>
            <w:proofErr w:type="spellEnd"/>
            <w:r w:rsidRPr="000530F8">
              <w:rPr>
                <w:rFonts w:ascii="Courier New" w:hAnsi="Courier New" w:cs="Courier New"/>
              </w:rPr>
              <w:t xml:space="preserve"> </w:t>
            </w:r>
            <w:proofErr w:type="spellStart"/>
            <w:r w:rsidRPr="000530F8">
              <w:rPr>
                <w:rFonts w:ascii="Courier New" w:hAnsi="Courier New" w:cs="Courier New"/>
              </w:rPr>
              <w:t>blueSKY</w:t>
            </w:r>
            <w:proofErr w:type="spellEnd"/>
            <w:r w:rsidRPr="000530F8">
              <w:rPr>
                <w:rFonts w:ascii="Courier New" w:hAnsi="Courier New" w:cs="Courier New"/>
              </w:rPr>
              <w:t xml:space="preserve"> Security Gateway.</w:t>
            </w:r>
          </w:p>
        </w:tc>
        <w:tc>
          <w:tcPr>
            <w:tcW w:w="4500" w:type="dxa"/>
          </w:tcPr>
          <w:p w:rsidR="009B23BB" w:rsidRPr="000530F8" w:rsidRDefault="009B23BB" w:rsidP="00E7018D">
            <w:pPr>
              <w:spacing w:line="480" w:lineRule="auto"/>
              <w:rPr>
                <w:rFonts w:ascii="Courier New" w:hAnsi="Courier New" w:cs="Courier New"/>
                <w:lang w:val="de-DE"/>
              </w:rPr>
            </w:pPr>
            <w:del w:id="128" w:author="Ryan, Tracy" w:date="2013-06-10T21:35:00Z">
              <w:r w:rsidRPr="000530F8" w:rsidDel="00A25673">
                <w:rPr>
                  <w:rFonts w:ascii="Courier New" w:hAnsi="Courier New" w:cs="Courier New"/>
                  <w:lang w:val="de-DE"/>
                </w:rPr>
                <w:lastRenderedPageBreak/>
                <w:delText xml:space="preserve">Vielen </w:delText>
              </w:r>
            </w:del>
            <w:ins w:id="129" w:author="Ryan, Tracy" w:date="2013-06-10T21:35:00Z">
              <w:r w:rsidR="00A25673">
                <w:rPr>
                  <w:rFonts w:ascii="Courier New" w:hAnsi="Courier New" w:cs="Courier New"/>
                  <w:lang w:val="de-DE"/>
                </w:rPr>
                <w:t>v</w:t>
              </w:r>
              <w:r w:rsidR="00A25673" w:rsidRPr="000530F8">
                <w:rPr>
                  <w:rFonts w:ascii="Courier New" w:hAnsi="Courier New" w:cs="Courier New"/>
                  <w:lang w:val="de-DE"/>
                </w:rPr>
                <w:t xml:space="preserve">ielen </w:t>
              </w:r>
            </w:ins>
            <w:r w:rsidRPr="000530F8">
              <w:rPr>
                <w:rFonts w:ascii="Courier New" w:hAnsi="Courier New" w:cs="Courier New"/>
                <w:lang w:val="de-DE"/>
              </w:rPr>
              <w:t xml:space="preserve">Dank für Ihren </w:t>
            </w:r>
            <w:r w:rsidRPr="000530F8">
              <w:rPr>
                <w:rFonts w:ascii="Courier New" w:hAnsi="Courier New" w:cs="Courier New"/>
                <w:lang w:val="de-DE"/>
              </w:rPr>
              <w:lastRenderedPageBreak/>
              <w:t xml:space="preserve">Antrag auf eine kostenlose 30-tägige </w:t>
            </w:r>
            <w:del w:id="130" w:author="Viergutz, Silvie" w:date="2013-06-11T09:23:00Z">
              <w:r w:rsidRPr="000530F8" w:rsidDel="00E7018D">
                <w:rPr>
                  <w:rFonts w:ascii="Courier New" w:hAnsi="Courier New" w:cs="Courier New"/>
                  <w:lang w:val="de-DE"/>
                </w:rPr>
                <w:delText xml:space="preserve">Probe </w:delText>
              </w:r>
            </w:del>
            <w:ins w:id="131" w:author="Viergutz, Silvie" w:date="2013-06-11T09:23:00Z">
              <w:r w:rsidR="00E7018D">
                <w:rPr>
                  <w:rFonts w:ascii="Courier New" w:hAnsi="Courier New" w:cs="Courier New"/>
                  <w:lang w:val="de-DE"/>
                </w:rPr>
                <w:t>Evaluierung</w:t>
              </w:r>
              <w:r w:rsidR="00E7018D" w:rsidRPr="000530F8">
                <w:rPr>
                  <w:rFonts w:ascii="Courier New" w:hAnsi="Courier New" w:cs="Courier New"/>
                  <w:lang w:val="de-DE"/>
                </w:rPr>
                <w:t xml:space="preserve"> </w:t>
              </w:r>
            </w:ins>
            <w:r w:rsidRPr="000530F8">
              <w:rPr>
                <w:rFonts w:ascii="Courier New" w:hAnsi="Courier New" w:cs="Courier New"/>
                <w:lang w:val="de-DE"/>
              </w:rPr>
              <w:t>des Websense blueSKY Security Gateway.</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E7018D">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{Note} </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t>We have detected that you currently have an active evaluation for this product.  We have resent your original email.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{Note} </w:t>
            </w:r>
          </w:p>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Wir haben erkannt, dass Sie bereits eine aktive </w:t>
            </w:r>
            <w:del w:id="132" w:author="Viergutz, Silvie" w:date="2013-06-11T09:23:00Z">
              <w:r w:rsidRPr="000530F8" w:rsidDel="00E7018D">
                <w:rPr>
                  <w:rFonts w:ascii="Courier New" w:hAnsi="Courier New" w:cs="Courier New"/>
                  <w:lang w:val="de-DE"/>
                </w:rPr>
                <w:delText xml:space="preserve">Probeversion </w:delText>
              </w:r>
            </w:del>
            <w:ins w:id="133" w:author="Viergutz, Silvie" w:date="2013-06-11T09:23:00Z">
              <w:r w:rsidR="00E7018D">
                <w:rPr>
                  <w:rFonts w:ascii="Courier New" w:hAnsi="Courier New" w:cs="Courier New"/>
                  <w:lang w:val="de-DE"/>
                </w:rPr>
                <w:t>Testversion</w:t>
              </w:r>
              <w:r w:rsidR="00E7018D" w:rsidRPr="000530F8">
                <w:rPr>
                  <w:rFonts w:ascii="Courier New" w:hAnsi="Courier New" w:cs="Courier New"/>
                  <w:lang w:val="de-DE"/>
                </w:rPr>
                <w:t xml:space="preserve"> </w:t>
              </w:r>
            </w:ins>
            <w:r w:rsidRPr="000530F8">
              <w:rPr>
                <w:rFonts w:ascii="Courier New" w:hAnsi="Courier New" w:cs="Courier New"/>
                <w:lang w:val="de-DE"/>
              </w:rPr>
              <w:t>dieses Produkts verwenden. Wir haben Ihre ursprüngliche E-Mail erneut verschickt.</w:t>
            </w:r>
          </w:p>
        </w:tc>
      </w:tr>
      <w:tr w:rsidR="009B23BB" w:rsidRPr="00E7018D">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02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Klicken Sie zunächst einmal auf den nachfolgenden Link, um auf das Cloud Portal zuzugreifen. Geben Sie dort Ihren Benutzernamen und Ihr vorläufiges Passwort ein. Nachdem Sie sich das erste Mal angemeldet haben, werden Sie gebeten, Ihr Passwort zurückzusetzen.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Cloud Portal</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User name: {Username}</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Benutzername: {Username}</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Temporary Password: {</w:t>
            </w:r>
            <w:proofErr w:type="spellStart"/>
            <w:r w:rsidRPr="000530F8">
              <w:rPr>
                <w:rFonts w:ascii="Courier New" w:hAnsi="Courier New" w:cs="Courier New"/>
              </w:rPr>
              <w:t>TempPassword</w:t>
            </w:r>
            <w:proofErr w:type="spellEnd"/>
            <w:r w:rsidRPr="000530F8">
              <w:rPr>
                <w:rFonts w:ascii="Courier New" w:hAnsi="Courier New" w:cs="Courier New"/>
              </w:rPr>
              <w:t>}</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Vorläufiges Passwort: {TempPassword}</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765"/>
        </w:trPr>
        <w:tc>
          <w:tcPr>
            <w:tcW w:w="4608" w:type="dxa"/>
          </w:tcPr>
          <w:p w:rsidR="009B23BB" w:rsidRPr="000530F8" w:rsidRDefault="000D62A4" w:rsidP="000530F8">
            <w:pPr>
              <w:spacing w:line="480" w:lineRule="auto"/>
              <w:rPr>
                <w:rFonts w:ascii="Courier New" w:hAnsi="Courier New" w:cs="Courier New"/>
              </w:rPr>
            </w:pPr>
            <w:r>
              <w:rPr>
                <w:rFonts w:ascii="Courier New" w:hAnsi="Courier New" w:cs="Courier New"/>
              </w:rPr>
              <w:t xml:space="preserve">For more information, see the </w:t>
            </w:r>
            <w:r w:rsidRPr="00731601">
              <w:rPr>
                <w:rFonts w:ascii="Courier New" w:hAnsi="Courier New" w:cs="Courier New"/>
                <w:color w:val="00B0F0"/>
                <w:u w:val="single"/>
              </w:rPr>
              <w:t>Getting Started Guide</w:t>
            </w:r>
            <w:r>
              <w:rPr>
                <w:rFonts w:ascii="Courier New" w:hAnsi="Courier New" w:cs="Courier New"/>
              </w:rPr>
              <w:t xml:space="preserve">. </w:t>
            </w:r>
            <w:r w:rsidR="009B23BB" w:rsidRPr="000530F8">
              <w:rPr>
                <w:rFonts w:ascii="Courier New" w:hAnsi="Courier New" w:cs="Courier New"/>
              </w:rPr>
              <w:t xml:space="preserve">If you experience problems during installation and configuration, you may contact support directly. Visit our online support center at </w:t>
            </w:r>
            <w:r w:rsidR="009B23BB" w:rsidRPr="000530F8">
              <w:rPr>
                <w:rFonts w:ascii="Courier New" w:hAnsi="Courier New" w:cs="Courier New"/>
                <w:u w:val="single"/>
              </w:rPr>
              <w:t>www.websense.com/support</w:t>
            </w:r>
            <w:r w:rsidR="009B23BB" w:rsidRPr="000530F8">
              <w:rPr>
                <w:rFonts w:ascii="Courier New" w:hAnsi="Courier New" w:cs="Courier New"/>
              </w:rPr>
              <w:t>.</w:t>
            </w:r>
          </w:p>
        </w:tc>
        <w:tc>
          <w:tcPr>
            <w:tcW w:w="4500" w:type="dxa"/>
          </w:tcPr>
          <w:p w:rsidR="009B23BB" w:rsidRPr="000530F8" w:rsidRDefault="000D62A4" w:rsidP="000530F8">
            <w:pPr>
              <w:spacing w:line="480" w:lineRule="auto"/>
              <w:rPr>
                <w:rFonts w:ascii="Courier New" w:hAnsi="Courier New" w:cs="Courier New"/>
                <w:lang w:val="de-DE"/>
              </w:rPr>
            </w:pPr>
            <w:proofErr w:type="spellStart"/>
            <w:r w:rsidRPr="00731601">
              <w:rPr>
                <w:rFonts w:ascii="Courier New" w:hAnsi="Courier New" w:cs="Courier New"/>
                <w:color w:val="1F497D"/>
              </w:rPr>
              <w:t>Für</w:t>
            </w:r>
            <w:proofErr w:type="spellEnd"/>
            <w:r w:rsidRPr="00731601">
              <w:rPr>
                <w:rFonts w:ascii="Courier New" w:hAnsi="Courier New" w:cs="Courier New"/>
                <w:color w:val="1F497D"/>
              </w:rPr>
              <w:t xml:space="preserve"> </w:t>
            </w:r>
            <w:proofErr w:type="spellStart"/>
            <w:r w:rsidRPr="00731601">
              <w:rPr>
                <w:rFonts w:ascii="Courier New" w:hAnsi="Courier New" w:cs="Courier New"/>
                <w:color w:val="1F497D"/>
              </w:rPr>
              <w:t>weitere</w:t>
            </w:r>
            <w:proofErr w:type="spellEnd"/>
            <w:r w:rsidRPr="00731601">
              <w:rPr>
                <w:rFonts w:ascii="Courier New" w:hAnsi="Courier New" w:cs="Courier New"/>
                <w:color w:val="1F497D"/>
              </w:rPr>
              <w:t xml:space="preserve"> </w:t>
            </w:r>
            <w:proofErr w:type="spellStart"/>
            <w:r w:rsidRPr="00731601">
              <w:rPr>
                <w:rFonts w:ascii="Courier New" w:hAnsi="Courier New" w:cs="Courier New"/>
                <w:color w:val="1F497D"/>
              </w:rPr>
              <w:t>Informationen</w:t>
            </w:r>
            <w:proofErr w:type="spellEnd"/>
            <w:r w:rsidRPr="00731601">
              <w:rPr>
                <w:rFonts w:ascii="Courier New" w:hAnsi="Courier New" w:cs="Courier New"/>
                <w:color w:val="1F497D"/>
              </w:rPr>
              <w:t xml:space="preserve">, </w:t>
            </w:r>
            <w:proofErr w:type="spellStart"/>
            <w:r w:rsidRPr="00731601">
              <w:rPr>
                <w:rFonts w:ascii="Courier New" w:hAnsi="Courier New" w:cs="Courier New"/>
                <w:color w:val="1F497D"/>
              </w:rPr>
              <w:t>lesen</w:t>
            </w:r>
            <w:proofErr w:type="spellEnd"/>
            <w:r w:rsidRPr="00731601">
              <w:rPr>
                <w:rFonts w:ascii="Courier New" w:hAnsi="Courier New" w:cs="Courier New"/>
                <w:color w:val="1F497D"/>
              </w:rPr>
              <w:t xml:space="preserve"> </w:t>
            </w:r>
            <w:proofErr w:type="spellStart"/>
            <w:r w:rsidRPr="00731601">
              <w:rPr>
                <w:rFonts w:ascii="Courier New" w:hAnsi="Courier New" w:cs="Courier New"/>
                <w:color w:val="1F497D"/>
              </w:rPr>
              <w:t>Sie</w:t>
            </w:r>
            <w:proofErr w:type="spellEnd"/>
            <w:r w:rsidRPr="00731601">
              <w:rPr>
                <w:rFonts w:ascii="Courier New" w:hAnsi="Courier New" w:cs="Courier New"/>
                <w:color w:val="1F497D"/>
              </w:rPr>
              <w:t xml:space="preserve"> </w:t>
            </w:r>
            <w:proofErr w:type="spellStart"/>
            <w:r w:rsidRPr="00731601">
              <w:rPr>
                <w:rFonts w:ascii="Courier New" w:hAnsi="Courier New" w:cs="Courier New"/>
                <w:color w:val="1F497D"/>
              </w:rPr>
              <w:t>unseren</w:t>
            </w:r>
            <w:proofErr w:type="spellEnd"/>
            <w:r w:rsidRPr="00731601">
              <w:rPr>
                <w:rFonts w:ascii="Courier New" w:hAnsi="Courier New" w:cs="Courier New"/>
                <w:color w:val="1F497D"/>
              </w:rPr>
              <w:t xml:space="preserve"> </w:t>
            </w:r>
            <w:r w:rsidRPr="00731601">
              <w:rPr>
                <w:rFonts w:ascii="Courier New" w:hAnsi="Courier New" w:cs="Courier New"/>
                <w:color w:val="00B0F0"/>
                <w:u w:val="single"/>
              </w:rPr>
              <w:t>Getting Started Guide</w:t>
            </w:r>
            <w:r w:rsidRPr="000D62A4">
              <w:rPr>
                <w:rFonts w:ascii="Courier New" w:hAnsi="Courier New" w:cs="Courier New"/>
                <w:color w:val="00B0F0"/>
              </w:rPr>
              <w:t xml:space="preserve">. </w:t>
            </w:r>
            <w:r w:rsidR="009B23BB" w:rsidRPr="000530F8">
              <w:rPr>
                <w:rFonts w:ascii="Courier New" w:hAnsi="Courier New" w:cs="Courier New"/>
                <w:lang w:val="de-DE"/>
              </w:rPr>
              <w:t>Sollten bei der Installation oder Konfiguration Proble</w:t>
            </w:r>
            <w:bookmarkStart w:id="134" w:name="_GoBack"/>
            <w:bookmarkEnd w:id="134"/>
            <w:r w:rsidR="009B23BB" w:rsidRPr="000530F8">
              <w:rPr>
                <w:rFonts w:ascii="Courier New" w:hAnsi="Courier New" w:cs="Courier New"/>
                <w:lang w:val="de-DE"/>
              </w:rPr>
              <w:t xml:space="preserve">me auftreten, können Sie sich direkt mit dem Support in Verbindung setzen. Besuchen Sie unser Online-Support-Center unter </w:t>
            </w:r>
            <w:r w:rsidR="009B23BB" w:rsidRPr="000530F8">
              <w:rPr>
                <w:rFonts w:ascii="Courier New" w:hAnsi="Courier New" w:cs="Courier New"/>
                <w:u w:val="single"/>
                <w:lang w:val="de-DE"/>
              </w:rPr>
              <w:t>www.websense.com/support.</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Please save this email for future reference. Thank you for choosing to conduct this trial of </w:t>
            </w:r>
            <w:proofErr w:type="spellStart"/>
            <w:r w:rsidRPr="000530F8">
              <w:rPr>
                <w:rFonts w:ascii="Courier New" w:hAnsi="Courier New" w:cs="Courier New"/>
              </w:rPr>
              <w:t>Websense</w:t>
            </w:r>
            <w:proofErr w:type="spellEnd"/>
            <w:r w:rsidRPr="000530F8">
              <w:rPr>
                <w:rFonts w:ascii="Courier New" w:hAnsi="Courier New" w:cs="Courier New"/>
              </w:rPr>
              <w:t xml:space="preserve"> </w:t>
            </w:r>
            <w:proofErr w:type="spellStart"/>
            <w:r w:rsidRPr="000530F8">
              <w:rPr>
                <w:rFonts w:ascii="Courier New" w:hAnsi="Courier New" w:cs="Courier New"/>
              </w:rPr>
              <w:t>blueSKY</w:t>
            </w:r>
            <w:proofErr w:type="spellEnd"/>
            <w:r w:rsidRPr="000530F8">
              <w:rPr>
                <w:rFonts w:ascii="Courier New" w:hAnsi="Courier New" w:cs="Courier New"/>
              </w:rPr>
              <w:t xml:space="preserve"> Security Gateway.</w:t>
            </w:r>
          </w:p>
        </w:tc>
        <w:tc>
          <w:tcPr>
            <w:tcW w:w="4500" w:type="dxa"/>
          </w:tcPr>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Bitte speichern Sie diese E-Mail, um später wieder hierauf zugreifen zu können. Vielen Dank, dass Sie sich für diese </w:t>
            </w:r>
            <w:del w:id="135" w:author="Viergutz, Silvie" w:date="2013-06-11T09:24:00Z">
              <w:r w:rsidRPr="000530F8" w:rsidDel="00E7018D">
                <w:rPr>
                  <w:rFonts w:ascii="Courier New" w:hAnsi="Courier New" w:cs="Courier New"/>
                  <w:lang w:val="de-DE"/>
                </w:rPr>
                <w:delText xml:space="preserve">Erprobung </w:delText>
              </w:r>
            </w:del>
            <w:ins w:id="136" w:author="Viergutz, Silvie" w:date="2013-06-11T09:24:00Z">
              <w:r w:rsidR="00E7018D">
                <w:rPr>
                  <w:rFonts w:ascii="Courier New" w:hAnsi="Courier New" w:cs="Courier New"/>
                  <w:lang w:val="de-DE"/>
                </w:rPr>
                <w:t>Evaluierung</w:t>
              </w:r>
              <w:r w:rsidR="00E7018D" w:rsidRPr="000530F8">
                <w:rPr>
                  <w:rFonts w:ascii="Courier New" w:hAnsi="Courier New" w:cs="Courier New"/>
                  <w:lang w:val="de-DE"/>
                </w:rPr>
                <w:t xml:space="preserve"> </w:t>
              </w:r>
            </w:ins>
            <w:r w:rsidRPr="000530F8">
              <w:rPr>
                <w:rFonts w:ascii="Courier New" w:hAnsi="Courier New" w:cs="Courier New"/>
                <w:lang w:val="de-DE"/>
              </w:rPr>
              <w:t xml:space="preserve">des Websense blueSKY Security Gateway </w:t>
            </w:r>
            <w:r w:rsidRPr="000530F8">
              <w:rPr>
                <w:rFonts w:ascii="Courier New" w:hAnsi="Courier New" w:cs="Courier New"/>
                <w:lang w:val="de-DE"/>
              </w:rPr>
              <w:lastRenderedPageBreak/>
              <w:t>entschieden haben.</w:t>
            </w:r>
          </w:p>
        </w:tc>
      </w:tr>
      <w:tr w:rsidR="009B23BB" w:rsidRPr="004359B2">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Sincerely,</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lang w:val="de-DE"/>
              </w:rPr>
            </w:pPr>
          </w:p>
        </w:tc>
        <w:tc>
          <w:tcPr>
            <w:tcW w:w="450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60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TRITON STOPS MORE THREATS. WE CAN PROVE IT.</w:t>
            </w:r>
          </w:p>
        </w:tc>
        <w:tc>
          <w:tcPr>
            <w:tcW w:w="4500" w:type="dxa"/>
          </w:tcPr>
          <w:p w:rsidR="009B23BB" w:rsidRPr="004359B2" w:rsidRDefault="00A25673" w:rsidP="000530F8">
            <w:pPr>
              <w:spacing w:line="480" w:lineRule="auto"/>
              <w:rPr>
                <w:rFonts w:ascii="Courier New" w:hAnsi="Courier New" w:cs="Courier New"/>
                <w:b/>
                <w:bCs/>
                <w:lang w:val="en-GB"/>
              </w:rPr>
            </w:pPr>
            <w:ins w:id="137" w:author="Ryan, Tracy" w:date="2013-06-10T21:36:00Z">
              <w:r w:rsidRPr="000530F8">
                <w:rPr>
                  <w:rFonts w:ascii="Courier New" w:hAnsi="Courier New" w:cs="Courier New"/>
                  <w:b/>
                  <w:bCs/>
                </w:rPr>
                <w:t>TRITON STOPS MORE THREATS. WE CAN PROVE IT.</w:t>
              </w:r>
            </w:ins>
            <w:del w:id="138" w:author="Ryan, Tracy" w:date="2013-06-10T21:36:00Z">
              <w:r w:rsidR="009B23BB" w:rsidRPr="004359B2" w:rsidDel="00A25673">
                <w:rPr>
                  <w:rFonts w:ascii="Courier New" w:hAnsi="Courier New" w:cs="Courier New"/>
                  <w:b/>
                  <w:bCs/>
                  <w:lang w:val="en-GB"/>
                </w:rPr>
                <w:delText>TRITON STOPPT MEHR BEDROHUNGEN. DAS KÖNNEN WIR BEWEISEN.</w:delText>
              </w:r>
            </w:del>
          </w:p>
        </w:tc>
      </w:tr>
      <w:tr w:rsidR="009B23BB" w:rsidRPr="000530F8">
        <w:trPr>
          <w:trHeight w:val="255"/>
        </w:trPr>
        <w:tc>
          <w:tcPr>
            <w:tcW w:w="4608" w:type="dxa"/>
          </w:tcPr>
          <w:p w:rsidR="009B23BB" w:rsidRPr="004359B2" w:rsidRDefault="009B23BB" w:rsidP="000530F8">
            <w:pPr>
              <w:spacing w:line="480" w:lineRule="auto"/>
              <w:rPr>
                <w:rFonts w:ascii="Courier New" w:hAnsi="Courier New" w:cs="Courier New"/>
                <w:lang w:val="en-GB"/>
              </w:rPr>
            </w:pPr>
          </w:p>
        </w:tc>
        <w:tc>
          <w:tcPr>
            <w:tcW w:w="450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60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2013 Websense, Inc. Alle Rechte vorbehalten. Websense und das Websense-Logo sind in den USA und diversen anderen Ländern eingetragene Warenzeichen von Websense, Inc. Alle anderen Markenzeichen sind Eigentum der jeweiligen Inhaber.</w:t>
            </w:r>
          </w:p>
        </w:tc>
      </w:tr>
    </w:tbl>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New Customer, Cloud Email Security Content Control</w:t>
      </w:r>
    </w:p>
    <w:p w:rsidR="009B23BB" w:rsidRPr="000530F8" w:rsidRDefault="009B23BB" w:rsidP="000530F8">
      <w:pPr>
        <w:spacing w:line="480" w:lineRule="auto"/>
        <w:rPr>
          <w:rFonts w:ascii="Courier New" w:hAnsi="Courier New" w:cs="Courier New"/>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8"/>
        <w:gridCol w:w="4590"/>
      </w:tblGrid>
      <w:tr w:rsidR="009B23BB" w:rsidRPr="000530F8">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FREE TWO-WEEK EVALUATION: WEBSENSE® CLOUD EMAIL </w:t>
            </w:r>
            <w:r w:rsidRPr="000530F8">
              <w:rPr>
                <w:rFonts w:ascii="Courier New" w:hAnsi="Courier New" w:cs="Courier New"/>
              </w:rPr>
              <w:lastRenderedPageBreak/>
              <w:t>SECURITY AND CONTENT CONTROL</w:t>
            </w:r>
          </w:p>
        </w:tc>
        <w:tc>
          <w:tcPr>
            <w:tcW w:w="4590" w:type="dxa"/>
          </w:tcPr>
          <w:p w:rsidR="009B23BB" w:rsidRPr="000530F8" w:rsidRDefault="009B23BB" w:rsidP="00E7018D">
            <w:pPr>
              <w:spacing w:line="480" w:lineRule="auto"/>
              <w:rPr>
                <w:rFonts w:ascii="Courier New" w:hAnsi="Courier New" w:cs="Courier New"/>
              </w:rPr>
            </w:pPr>
            <w:r w:rsidRPr="000530F8">
              <w:rPr>
                <w:rFonts w:ascii="Courier New" w:hAnsi="Courier New" w:cs="Courier New"/>
              </w:rPr>
              <w:lastRenderedPageBreak/>
              <w:t xml:space="preserve">KOSTENLOSE ZWEIWÖCHIGE </w:t>
            </w:r>
            <w:del w:id="139" w:author="Viergutz, Silvie" w:date="2013-06-11T09:24:00Z">
              <w:r w:rsidRPr="000530F8" w:rsidDel="00E7018D">
                <w:rPr>
                  <w:rFonts w:ascii="Courier New" w:hAnsi="Courier New" w:cs="Courier New"/>
                </w:rPr>
                <w:delText>PROBE</w:delText>
              </w:r>
            </w:del>
            <w:ins w:id="140" w:author="Viergutz, Silvie" w:date="2013-06-11T09:24:00Z">
              <w:r w:rsidR="00E7018D">
                <w:rPr>
                  <w:rFonts w:ascii="Courier New" w:hAnsi="Courier New" w:cs="Courier New"/>
                </w:rPr>
                <w:t>EVALUIERUNG</w:t>
              </w:r>
            </w:ins>
            <w:r w:rsidRPr="000530F8">
              <w:rPr>
                <w:rFonts w:ascii="Courier New" w:hAnsi="Courier New" w:cs="Courier New"/>
              </w:rPr>
              <w:t xml:space="preserve">: WEBSENSE® </w:t>
            </w:r>
            <w:r w:rsidRPr="000530F8">
              <w:rPr>
                <w:rFonts w:ascii="Courier New" w:hAnsi="Courier New" w:cs="Courier New"/>
              </w:rPr>
              <w:lastRenderedPageBreak/>
              <w:t>CLOUD EMAIL SECURITY UND CONTENT CONTROL</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rPr>
            </w:pPr>
          </w:p>
        </w:tc>
        <w:tc>
          <w:tcPr>
            <w:tcW w:w="4590" w:type="dxa"/>
          </w:tcPr>
          <w:p w:rsidR="009B23BB" w:rsidRPr="000530F8" w:rsidRDefault="009B23BB" w:rsidP="000530F8">
            <w:pPr>
              <w:spacing w:line="480" w:lineRule="auto"/>
              <w:rPr>
                <w:rFonts w:ascii="Courier New" w:hAnsi="Courier New" w:cs="Courier New"/>
              </w:rPr>
            </w:pP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90" w:type="dxa"/>
          </w:tcPr>
          <w:p w:rsidR="009B23BB" w:rsidRPr="000530F8" w:rsidRDefault="009B23BB" w:rsidP="00A25673">
            <w:pPr>
              <w:spacing w:line="480" w:lineRule="auto"/>
              <w:rPr>
                <w:rFonts w:ascii="Courier New" w:hAnsi="Courier New" w:cs="Courier New"/>
                <w:lang w:val="de-DE"/>
              </w:rPr>
            </w:pPr>
            <w:r w:rsidRPr="000530F8">
              <w:rPr>
                <w:rFonts w:ascii="Courier New" w:hAnsi="Courier New" w:cs="Courier New"/>
                <w:lang w:val="de-DE"/>
              </w:rPr>
              <w:t xml:space="preserve">Sehr geehrte(r) </w:t>
            </w:r>
            <w:del w:id="141" w:author="Ryan, Tracy" w:date="2013-06-10T21:36:00Z">
              <w:r w:rsidRPr="000530F8" w:rsidDel="00A25673">
                <w:rPr>
                  <w:rFonts w:ascii="Courier New" w:hAnsi="Courier New" w:cs="Courier New"/>
                  <w:lang w:val="de-DE"/>
                </w:rPr>
                <w:delText>{FirstName}</w:delText>
              </w:r>
            </w:del>
            <w:ins w:id="142" w:author="Ryan, Tracy" w:date="2013-06-10T21:36:00Z">
              <w:r w:rsidR="00A25673">
                <w:rPr>
                  <w:rFonts w:ascii="Courier New" w:hAnsi="Courier New" w:cs="Courier New"/>
                  <w:lang w:val="de-DE"/>
                </w:rPr>
                <w:t>Herr/Frau (LastName)</w:t>
              </w:r>
            </w:ins>
            <w:r w:rsidRPr="000530F8">
              <w:rPr>
                <w:rFonts w:ascii="Courier New" w:hAnsi="Courier New" w:cs="Courier New"/>
                <w:lang w:val="de-DE"/>
              </w:rPr>
              <w:t>,</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Thank you for requesting a free two-week evaluation of Websense Cloud Email Security and Content Control.</w:t>
            </w:r>
          </w:p>
        </w:tc>
        <w:tc>
          <w:tcPr>
            <w:tcW w:w="4590" w:type="dxa"/>
          </w:tcPr>
          <w:p w:rsidR="009B23BB" w:rsidRPr="000530F8" w:rsidRDefault="009B23BB" w:rsidP="00E7018D">
            <w:pPr>
              <w:spacing w:line="480" w:lineRule="auto"/>
              <w:rPr>
                <w:rFonts w:ascii="Courier New" w:hAnsi="Courier New" w:cs="Courier New"/>
                <w:lang w:val="de-DE"/>
              </w:rPr>
            </w:pPr>
            <w:del w:id="143" w:author="Ryan, Tracy" w:date="2013-06-10T21:36:00Z">
              <w:r w:rsidRPr="000530F8" w:rsidDel="00A25673">
                <w:rPr>
                  <w:rFonts w:ascii="Courier New" w:hAnsi="Courier New" w:cs="Courier New"/>
                  <w:lang w:val="de-DE"/>
                </w:rPr>
                <w:delText xml:space="preserve">Vielen </w:delText>
              </w:r>
            </w:del>
            <w:ins w:id="144" w:author="Ryan, Tracy" w:date="2013-06-10T21:36:00Z">
              <w:r w:rsidR="00A25673">
                <w:rPr>
                  <w:rFonts w:ascii="Courier New" w:hAnsi="Courier New" w:cs="Courier New"/>
                  <w:lang w:val="de-DE"/>
                </w:rPr>
                <w:t>v</w:t>
              </w:r>
              <w:r w:rsidR="00A25673" w:rsidRPr="000530F8">
                <w:rPr>
                  <w:rFonts w:ascii="Courier New" w:hAnsi="Courier New" w:cs="Courier New"/>
                  <w:lang w:val="de-DE"/>
                </w:rPr>
                <w:t xml:space="preserve">ielen </w:t>
              </w:r>
            </w:ins>
            <w:r w:rsidRPr="000530F8">
              <w:rPr>
                <w:rFonts w:ascii="Courier New" w:hAnsi="Courier New" w:cs="Courier New"/>
                <w:lang w:val="de-DE"/>
              </w:rPr>
              <w:t xml:space="preserve">Dank für Ihren Antrag auf eine kostenlose zweiwöchige </w:t>
            </w:r>
            <w:del w:id="145" w:author="Viergutz, Silvie" w:date="2013-06-11T09:24:00Z">
              <w:r w:rsidRPr="000530F8" w:rsidDel="00E7018D">
                <w:rPr>
                  <w:rFonts w:ascii="Courier New" w:hAnsi="Courier New" w:cs="Courier New"/>
                  <w:lang w:val="de-DE"/>
                </w:rPr>
                <w:delText xml:space="preserve">Erprobung </w:delText>
              </w:r>
            </w:del>
            <w:ins w:id="146" w:author="Viergutz, Silvie" w:date="2013-06-11T09:24:00Z">
              <w:r w:rsidR="00E7018D">
                <w:rPr>
                  <w:rFonts w:ascii="Courier New" w:hAnsi="Courier New" w:cs="Courier New"/>
                  <w:lang w:val="de-DE"/>
                </w:rPr>
                <w:t>Evaluierung</w:t>
              </w:r>
              <w:r w:rsidR="00E7018D" w:rsidRPr="000530F8">
                <w:rPr>
                  <w:rFonts w:ascii="Courier New" w:hAnsi="Courier New" w:cs="Courier New"/>
                  <w:lang w:val="de-DE"/>
                </w:rPr>
                <w:t xml:space="preserve"> </w:t>
              </w:r>
            </w:ins>
            <w:r w:rsidRPr="000530F8">
              <w:rPr>
                <w:rFonts w:ascii="Courier New" w:hAnsi="Courier New" w:cs="Courier New"/>
                <w:lang w:val="de-DE"/>
              </w:rPr>
              <w:t>von Websense Cloud Email Security und Content Control.</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E7018D">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{Note} </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t>We have detected that you currently have an active evaluation for this product.  We have resent your original email.</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{Note} </w:t>
            </w:r>
          </w:p>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Wir haben erkannt, dass Sie bereits eine aktive </w:t>
            </w:r>
            <w:del w:id="147" w:author="Viergutz, Silvie" w:date="2013-06-11T09:24:00Z">
              <w:r w:rsidRPr="000530F8" w:rsidDel="00E7018D">
                <w:rPr>
                  <w:rFonts w:ascii="Courier New" w:hAnsi="Courier New" w:cs="Courier New"/>
                  <w:lang w:val="de-DE"/>
                </w:rPr>
                <w:delText xml:space="preserve">Probeversion </w:delText>
              </w:r>
            </w:del>
            <w:ins w:id="148" w:author="Viergutz, Silvie" w:date="2013-06-11T09:24:00Z">
              <w:r w:rsidR="00E7018D">
                <w:rPr>
                  <w:rFonts w:ascii="Courier New" w:hAnsi="Courier New" w:cs="Courier New"/>
                  <w:lang w:val="de-DE"/>
                </w:rPr>
                <w:t>Testversion</w:t>
              </w:r>
              <w:r w:rsidR="00E7018D" w:rsidRPr="000530F8">
                <w:rPr>
                  <w:rFonts w:ascii="Courier New" w:hAnsi="Courier New" w:cs="Courier New"/>
                  <w:lang w:val="de-DE"/>
                </w:rPr>
                <w:t xml:space="preserve"> </w:t>
              </w:r>
            </w:ins>
            <w:r w:rsidRPr="000530F8">
              <w:rPr>
                <w:rFonts w:ascii="Courier New" w:hAnsi="Courier New" w:cs="Courier New"/>
                <w:lang w:val="de-DE"/>
              </w:rPr>
              <w:t>dieses Produkts verwenden. Wir haben Ihre ursprüngliche E-Mail erneut verschickt.</w:t>
            </w:r>
          </w:p>
        </w:tc>
      </w:tr>
      <w:tr w:rsidR="009B23BB" w:rsidRPr="00E7018D">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020"/>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To begin, click on the link below to access the Cloud </w:t>
            </w:r>
            <w:r w:rsidRPr="000530F8">
              <w:rPr>
                <w:rFonts w:ascii="Courier New" w:hAnsi="Courier New" w:cs="Courier New"/>
              </w:rPr>
              <w:lastRenderedPageBreak/>
              <w:t>Portal, where you will enter your username and temporary password. After signing in for the first time, you will be asked to reset your password.</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 xml:space="preserve">Klicken Sie zunächst einmal auf den nachfolgenden Link, um </w:t>
            </w:r>
            <w:r w:rsidRPr="000530F8">
              <w:rPr>
                <w:rFonts w:ascii="Courier New" w:hAnsi="Courier New" w:cs="Courier New"/>
                <w:lang w:val="de-DE"/>
              </w:rPr>
              <w:lastRenderedPageBreak/>
              <w:t>auf das Cloud Portal zuzugreifen. Geben Sie dort Ihren Benutzernamen und Ihr vorläufiges Passwort ein. Nachdem Sie sich das erste Mal angemeldet haben, werden Sie gebeten, Ihr Passwort zurückzusetzen.</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User name: {Username}</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Benutzername: {Username}</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Temporary Password: {</w:t>
            </w:r>
            <w:proofErr w:type="spellStart"/>
            <w:r w:rsidRPr="000530F8">
              <w:rPr>
                <w:rFonts w:ascii="Courier New" w:hAnsi="Courier New" w:cs="Courier New"/>
              </w:rPr>
              <w:t>TempPassword</w:t>
            </w:r>
            <w:proofErr w:type="spellEnd"/>
            <w:r w:rsidRPr="000530F8">
              <w:rPr>
                <w:rFonts w:ascii="Courier New" w:hAnsi="Courier New" w:cs="Courier New"/>
              </w:rPr>
              <w:t xml:space="preserve">} </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Vorläufiges Passwort: {TempPassword} </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78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Once you have logged on to the Cloud Portal, click Email Security in the top menu bar to configure Cloud Email Security settings and policies. For more information, see the Getting Started Guide. If you experience problems during installation and </w:t>
            </w:r>
            <w:r w:rsidRPr="000530F8">
              <w:rPr>
                <w:rFonts w:ascii="Courier New" w:hAnsi="Courier New" w:cs="Courier New"/>
              </w:rPr>
              <w:lastRenderedPageBreak/>
              <w:t xml:space="preserve">configuration, you may contact support directly. Visit our online support center at </w:t>
            </w:r>
            <w:r w:rsidRPr="000530F8">
              <w:rPr>
                <w:rFonts w:ascii="Courier New" w:hAnsi="Courier New" w:cs="Courier New"/>
                <w:u w:val="single"/>
              </w:rPr>
              <w:t>www.websense.com/support</w:t>
            </w:r>
            <w:r w:rsidRPr="000530F8">
              <w:rPr>
                <w:rFonts w:ascii="Courier New" w:hAnsi="Courier New" w:cs="Courier New"/>
              </w:rPr>
              <w:t>.</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 xml:space="preserve">Nachdem Sie sich beim Cloud Portal angemeldet haben, klicken Sie bitte in der Menüleiste oben auf Email Security, um Ihre Einstellungen und Richtlinien für Cloud Email Security zu konfigurieren. Weitere Informationen hierzu finden Sie im Einführungshandbuch. </w:t>
            </w:r>
            <w:r w:rsidRPr="000530F8">
              <w:rPr>
                <w:rFonts w:ascii="Courier New" w:hAnsi="Courier New" w:cs="Courier New"/>
                <w:lang w:val="de-DE"/>
              </w:rPr>
              <w:lastRenderedPageBreak/>
              <w:t xml:space="preserve">Sollten bei der Installation oder Konfiguration Probleme auftreten, können Sie sich direkt mit dem Support in Verbindung setzen. Besuchen Sie unser Online-Support-Center unter </w:t>
            </w:r>
            <w:r w:rsidRPr="000530F8">
              <w:rPr>
                <w:rFonts w:ascii="Courier New" w:hAnsi="Courier New" w:cs="Courier New"/>
                <w:u w:val="single"/>
                <w:lang w:val="de-DE"/>
              </w:rPr>
              <w:t>www.websense.com/support.</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76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Please save this email for future reference. Thank you for choosing to evaluate Cloud Email Security and Content Control.</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Bitte speichern Sie diese E-Mail, um später wieder hierauf zugreifen zu können. Vielen Dank, dass Sie sich für eine Erprobung von Cloud Email Security and Content Control entschieden haben.</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Sincerely,</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TRITON STOPS MORE THREATS. WE CAN PROVE IT.</w:t>
            </w:r>
          </w:p>
        </w:tc>
        <w:tc>
          <w:tcPr>
            <w:tcW w:w="4590" w:type="dxa"/>
          </w:tcPr>
          <w:p w:rsidR="009B23BB" w:rsidRPr="004359B2" w:rsidRDefault="00A25673" w:rsidP="000530F8">
            <w:pPr>
              <w:spacing w:line="480" w:lineRule="auto"/>
              <w:rPr>
                <w:rFonts w:ascii="Courier New" w:hAnsi="Courier New" w:cs="Courier New"/>
                <w:b/>
                <w:bCs/>
                <w:lang w:val="en-GB"/>
              </w:rPr>
            </w:pPr>
            <w:ins w:id="149" w:author="Ryan, Tracy" w:date="2013-06-10T21:38:00Z">
              <w:r w:rsidRPr="000530F8">
                <w:rPr>
                  <w:rFonts w:ascii="Courier New" w:hAnsi="Courier New" w:cs="Courier New"/>
                  <w:b/>
                  <w:bCs/>
                </w:rPr>
                <w:t>TRITON STOPS MORE THREATS. WE CAN PROVE IT.</w:t>
              </w:r>
            </w:ins>
            <w:del w:id="150" w:author="Ryan, Tracy" w:date="2013-06-10T21:38:00Z">
              <w:r w:rsidR="009B23BB" w:rsidRPr="004359B2" w:rsidDel="00A25673">
                <w:rPr>
                  <w:rFonts w:ascii="Courier New" w:hAnsi="Courier New" w:cs="Courier New"/>
                  <w:b/>
                  <w:bCs/>
                  <w:lang w:val="en-GB"/>
                </w:rPr>
                <w:delText>TRITON STOPPT MEHR BEDROHUNGEN. DAS KÖNNEN WIR BEWEISEN.</w:delText>
              </w:r>
            </w:del>
          </w:p>
        </w:tc>
      </w:tr>
      <w:tr w:rsidR="009B23BB" w:rsidRPr="000530F8">
        <w:trPr>
          <w:trHeight w:val="255"/>
        </w:trPr>
        <w:tc>
          <w:tcPr>
            <w:tcW w:w="4518" w:type="dxa"/>
          </w:tcPr>
          <w:p w:rsidR="009B23BB" w:rsidRPr="004359B2" w:rsidRDefault="009B23BB" w:rsidP="000530F8">
            <w:pPr>
              <w:spacing w:line="480" w:lineRule="auto"/>
              <w:rPr>
                <w:rFonts w:ascii="Courier New" w:hAnsi="Courier New" w:cs="Courier New"/>
                <w:lang w:val="en-GB"/>
              </w:rPr>
            </w:pPr>
          </w:p>
        </w:tc>
        <w:tc>
          <w:tcPr>
            <w:tcW w:w="459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lastRenderedPageBreak/>
              <w:t>© 2013 Websense, Inc. All rights reserved. Websense and the Websense logo are registered trademarks of Websense, Inc. in the United States and various countries. All other trademarks are the property of their respective owner.</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2013 Websense, Inc. Alle Rechte vorbehalten. Websense und das Websense-Logo sind in den USA und diversen anderen Ländern eingetragene Warenzeichen von Websense, Inc. Alle anderen Markenzeichen sind Eigentum der jeweiligen Inhaber.</w:t>
            </w:r>
          </w:p>
        </w:tc>
      </w:tr>
    </w:tbl>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New Customer, Cloud WSG</w:t>
      </w:r>
    </w:p>
    <w:p w:rsidR="009B23BB" w:rsidRPr="000530F8" w:rsidRDefault="009B23BB" w:rsidP="000530F8">
      <w:pPr>
        <w:spacing w:line="480" w:lineRule="auto"/>
        <w:rPr>
          <w:rFonts w:ascii="Courier New" w:hAnsi="Courier New" w:cs="Courier New"/>
          <w:b/>
          <w:bCs/>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8"/>
        <w:gridCol w:w="4590"/>
      </w:tblGrid>
      <w:tr w:rsidR="009B23BB" w:rsidRPr="000530F8">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FREE TWO-WEEK EVALUATION: WEBSENSE® CLOUD WEB SECURITY GATEWAY</w:t>
            </w:r>
          </w:p>
        </w:tc>
        <w:tc>
          <w:tcPr>
            <w:tcW w:w="4590" w:type="dxa"/>
          </w:tcPr>
          <w:p w:rsidR="009B23BB" w:rsidRPr="000530F8" w:rsidRDefault="009B23BB" w:rsidP="00E7018D">
            <w:pPr>
              <w:spacing w:line="480" w:lineRule="auto"/>
              <w:rPr>
                <w:rFonts w:ascii="Courier New" w:hAnsi="Courier New" w:cs="Courier New"/>
              </w:rPr>
            </w:pPr>
            <w:r w:rsidRPr="000530F8">
              <w:rPr>
                <w:rFonts w:ascii="Courier New" w:hAnsi="Courier New" w:cs="Courier New"/>
              </w:rPr>
              <w:t xml:space="preserve">KOSTENLOSE ZWEIWÖCHIGE </w:t>
            </w:r>
            <w:del w:id="151" w:author="Viergutz, Silvie" w:date="2013-06-11T09:25:00Z">
              <w:r w:rsidRPr="000530F8" w:rsidDel="00E7018D">
                <w:rPr>
                  <w:rFonts w:ascii="Courier New" w:hAnsi="Courier New" w:cs="Courier New"/>
                </w:rPr>
                <w:delText>PROBE</w:delText>
              </w:r>
            </w:del>
            <w:ins w:id="152" w:author="Viergutz, Silvie" w:date="2013-06-11T09:25:00Z">
              <w:r w:rsidR="00E7018D">
                <w:rPr>
                  <w:rFonts w:ascii="Courier New" w:hAnsi="Courier New" w:cs="Courier New"/>
                </w:rPr>
                <w:t>EVALUIERUNG</w:t>
              </w:r>
            </w:ins>
            <w:r w:rsidRPr="000530F8">
              <w:rPr>
                <w:rFonts w:ascii="Courier New" w:hAnsi="Courier New" w:cs="Courier New"/>
              </w:rPr>
              <w:t>: WEBSENSE® CLOUD WEB SECURITY GATEWAY</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rPr>
            </w:pPr>
          </w:p>
        </w:tc>
        <w:tc>
          <w:tcPr>
            <w:tcW w:w="4590" w:type="dxa"/>
          </w:tcPr>
          <w:p w:rsidR="009B23BB" w:rsidRPr="000530F8" w:rsidRDefault="009B23BB" w:rsidP="000530F8">
            <w:pPr>
              <w:spacing w:line="480" w:lineRule="auto"/>
              <w:rPr>
                <w:rFonts w:ascii="Courier New" w:hAnsi="Courier New" w:cs="Courier New"/>
              </w:rPr>
            </w:pP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90" w:type="dxa"/>
          </w:tcPr>
          <w:p w:rsidR="009B23BB" w:rsidRPr="000530F8" w:rsidRDefault="009B23BB" w:rsidP="00821C5B">
            <w:pPr>
              <w:spacing w:line="480" w:lineRule="auto"/>
              <w:rPr>
                <w:rFonts w:ascii="Courier New" w:hAnsi="Courier New" w:cs="Courier New"/>
                <w:lang w:val="de-DE"/>
              </w:rPr>
            </w:pPr>
            <w:r w:rsidRPr="000530F8">
              <w:rPr>
                <w:rFonts w:ascii="Courier New" w:hAnsi="Courier New" w:cs="Courier New"/>
                <w:lang w:val="de-DE"/>
              </w:rPr>
              <w:t xml:space="preserve">Sehr geehrte(r) </w:t>
            </w:r>
            <w:ins w:id="153" w:author="Ryan, Tracy" w:date="2013-06-10T21:54:00Z">
              <w:r w:rsidR="00821C5B">
                <w:rPr>
                  <w:rFonts w:ascii="Courier New" w:hAnsi="Courier New" w:cs="Courier New"/>
                  <w:lang w:val="de-DE"/>
                </w:rPr>
                <w:t>Herr/Frau (LastName)</w:t>
              </w:r>
            </w:ins>
            <w:del w:id="154" w:author="Ryan, Tracy" w:date="2013-06-10T21:54:00Z">
              <w:r w:rsidRPr="000530F8" w:rsidDel="00821C5B">
                <w:rPr>
                  <w:rFonts w:ascii="Courier New" w:hAnsi="Courier New" w:cs="Courier New"/>
                  <w:lang w:val="de-DE"/>
                </w:rPr>
                <w:delText>{FirstName}</w:delText>
              </w:r>
            </w:del>
            <w:r w:rsidRPr="000530F8">
              <w:rPr>
                <w:rFonts w:ascii="Courier New" w:hAnsi="Courier New" w:cs="Courier New"/>
                <w:lang w:val="de-DE"/>
              </w:rPr>
              <w:t>,</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Thank you for requesting a free two-week evaluation of Websense Cloud Web Security Gateway.</w:t>
            </w:r>
          </w:p>
        </w:tc>
        <w:tc>
          <w:tcPr>
            <w:tcW w:w="4590" w:type="dxa"/>
          </w:tcPr>
          <w:p w:rsidR="009B23BB" w:rsidRPr="000530F8" w:rsidRDefault="009B23BB" w:rsidP="00E7018D">
            <w:pPr>
              <w:spacing w:line="480" w:lineRule="auto"/>
              <w:rPr>
                <w:rFonts w:ascii="Courier New" w:hAnsi="Courier New" w:cs="Courier New"/>
                <w:lang w:val="de-DE"/>
              </w:rPr>
            </w:pPr>
            <w:del w:id="155" w:author="Ryan, Tracy" w:date="2013-06-10T21:54:00Z">
              <w:r w:rsidRPr="000530F8" w:rsidDel="00821C5B">
                <w:rPr>
                  <w:rFonts w:ascii="Courier New" w:hAnsi="Courier New" w:cs="Courier New"/>
                  <w:lang w:val="de-DE"/>
                </w:rPr>
                <w:delText xml:space="preserve">Vielen </w:delText>
              </w:r>
            </w:del>
            <w:ins w:id="156" w:author="Ryan, Tracy" w:date="2013-06-10T21:54:00Z">
              <w:r w:rsidR="00821C5B">
                <w:rPr>
                  <w:rFonts w:ascii="Courier New" w:hAnsi="Courier New" w:cs="Courier New"/>
                  <w:lang w:val="de-DE"/>
                </w:rPr>
                <w:t>v</w:t>
              </w:r>
              <w:r w:rsidR="00821C5B" w:rsidRPr="000530F8">
                <w:rPr>
                  <w:rFonts w:ascii="Courier New" w:hAnsi="Courier New" w:cs="Courier New"/>
                  <w:lang w:val="de-DE"/>
                </w:rPr>
                <w:t xml:space="preserve">ielen </w:t>
              </w:r>
            </w:ins>
            <w:r w:rsidRPr="000530F8">
              <w:rPr>
                <w:rFonts w:ascii="Courier New" w:hAnsi="Courier New" w:cs="Courier New"/>
                <w:lang w:val="de-DE"/>
              </w:rPr>
              <w:t xml:space="preserve">Dank für Ihren Antrag auf eine kostenlose zweiwöchige </w:t>
            </w:r>
            <w:del w:id="157" w:author="Viergutz, Silvie" w:date="2013-06-11T09:25:00Z">
              <w:r w:rsidRPr="000530F8" w:rsidDel="00E7018D">
                <w:rPr>
                  <w:rFonts w:ascii="Courier New" w:hAnsi="Courier New" w:cs="Courier New"/>
                  <w:lang w:val="de-DE"/>
                </w:rPr>
                <w:delText xml:space="preserve">Erprobung </w:delText>
              </w:r>
            </w:del>
            <w:ins w:id="158" w:author="Viergutz, Silvie" w:date="2013-06-11T09:25:00Z">
              <w:r w:rsidR="00E7018D">
                <w:rPr>
                  <w:rFonts w:ascii="Courier New" w:hAnsi="Courier New" w:cs="Courier New"/>
                  <w:lang w:val="de-DE"/>
                </w:rPr>
                <w:t>Evaluierung</w:t>
              </w:r>
              <w:r w:rsidR="00E7018D" w:rsidRPr="000530F8">
                <w:rPr>
                  <w:rFonts w:ascii="Courier New" w:hAnsi="Courier New" w:cs="Courier New"/>
                  <w:lang w:val="de-DE"/>
                </w:rPr>
                <w:t xml:space="preserve"> </w:t>
              </w:r>
            </w:ins>
            <w:r w:rsidRPr="000530F8">
              <w:rPr>
                <w:rFonts w:ascii="Courier New" w:hAnsi="Courier New" w:cs="Courier New"/>
                <w:lang w:val="de-DE"/>
              </w:rPr>
              <w:t xml:space="preserve">des Websense Cloud </w:t>
            </w:r>
            <w:r w:rsidRPr="000530F8">
              <w:rPr>
                <w:rFonts w:ascii="Courier New" w:hAnsi="Courier New" w:cs="Courier New"/>
                <w:lang w:val="de-DE"/>
              </w:rPr>
              <w:lastRenderedPageBreak/>
              <w:t>Web Security Gateway.</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E7018D">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{Note} </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t>We have detected that you currently have an active evaluation for this product.  We have resent your original email.</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{Note} </w:t>
            </w:r>
          </w:p>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Wir haben erkannt, dass Sie bereits eine aktive </w:t>
            </w:r>
            <w:del w:id="159" w:author="Viergutz, Silvie" w:date="2013-06-11T09:25:00Z">
              <w:r w:rsidRPr="000530F8" w:rsidDel="00E7018D">
                <w:rPr>
                  <w:rFonts w:ascii="Courier New" w:hAnsi="Courier New" w:cs="Courier New"/>
                  <w:lang w:val="de-DE"/>
                </w:rPr>
                <w:delText xml:space="preserve">Probeversion </w:delText>
              </w:r>
            </w:del>
            <w:ins w:id="160" w:author="Viergutz, Silvie" w:date="2013-06-11T09:25:00Z">
              <w:r w:rsidR="00E7018D">
                <w:rPr>
                  <w:rFonts w:ascii="Courier New" w:hAnsi="Courier New" w:cs="Courier New"/>
                  <w:lang w:val="de-DE"/>
                </w:rPr>
                <w:t>Testversion</w:t>
              </w:r>
              <w:r w:rsidR="00E7018D" w:rsidRPr="000530F8">
                <w:rPr>
                  <w:rFonts w:ascii="Courier New" w:hAnsi="Courier New" w:cs="Courier New"/>
                  <w:lang w:val="de-DE"/>
                </w:rPr>
                <w:t xml:space="preserve"> </w:t>
              </w:r>
            </w:ins>
            <w:r w:rsidRPr="000530F8">
              <w:rPr>
                <w:rFonts w:ascii="Courier New" w:hAnsi="Courier New" w:cs="Courier New"/>
                <w:lang w:val="de-DE"/>
              </w:rPr>
              <w:t>dieses Produkts verwenden. Wir haben Ihre ursprüngliche E-Mail erneut verschickt.</w:t>
            </w:r>
          </w:p>
        </w:tc>
      </w:tr>
      <w:tr w:rsidR="009B23BB" w:rsidRPr="00E7018D">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020"/>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To begin, click on the link below to access the Cloud Portal, where you will enter your username and temporary password. After signing in for the first time, you will be asked to reset your password.</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Klicken Sie zunächst einmal auf den nachfolgenden Link, um auf das Cloud Portal zuzugreifen. Geben Sie dort Ihren Benutzernamen und Ihr vorläufiges Passwort ein. Nachdem Sie sich das erste Mal angemeldet haben, werden Sie gebeten, Ihr Passwort zurückzusetzen.</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User name: {Username}</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Benutzername: {Username}</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Temporary Password: </w:t>
            </w:r>
            <w:r w:rsidRPr="000530F8">
              <w:rPr>
                <w:rFonts w:ascii="Courier New" w:hAnsi="Courier New" w:cs="Courier New"/>
              </w:rPr>
              <w:lastRenderedPageBreak/>
              <w:t>{</w:t>
            </w:r>
            <w:proofErr w:type="spellStart"/>
            <w:r w:rsidRPr="000530F8">
              <w:rPr>
                <w:rFonts w:ascii="Courier New" w:hAnsi="Courier New" w:cs="Courier New"/>
              </w:rPr>
              <w:t>TempPassword</w:t>
            </w:r>
            <w:proofErr w:type="spellEnd"/>
            <w:r w:rsidRPr="000530F8">
              <w:rPr>
                <w:rFonts w:ascii="Courier New" w:hAnsi="Courier New" w:cs="Courier New"/>
              </w:rPr>
              <w:t>}</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 xml:space="preserve">Vorläufiges Passwort: </w:t>
            </w:r>
            <w:r w:rsidRPr="000530F8">
              <w:rPr>
                <w:rFonts w:ascii="Courier New" w:hAnsi="Courier New" w:cs="Courier New"/>
                <w:lang w:val="de-DE"/>
              </w:rPr>
              <w:lastRenderedPageBreak/>
              <w:t>{TempPassword}</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78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Once you have logged on to the Cloud Portal, click Web Security in the top menu bar to configure Cloud Web Security Gateway settings and policies. For more information, see the Getting Started Guide. If you experience problems during installation and configuration, you may contact support directly. Visit our online support center at </w:t>
            </w:r>
            <w:r w:rsidRPr="000530F8">
              <w:rPr>
                <w:rFonts w:ascii="Courier New" w:hAnsi="Courier New" w:cs="Courier New"/>
                <w:u w:val="single"/>
              </w:rPr>
              <w:t>www.websense.com/support</w:t>
            </w:r>
            <w:r w:rsidRPr="000530F8">
              <w:rPr>
                <w:rFonts w:ascii="Courier New" w:hAnsi="Courier New" w:cs="Courier New"/>
              </w:rPr>
              <w:t>.</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Nachdem Sie sich beim Cloud Portal angemeldet haben, klicken Sie bitte in der Menüleiste oben auf Web Security, um Ihre Einstellungen und Richtlinien für das Cloud Web Security Gateway zu konfigurieren. Weitere Informationen hierzu finden Sie im Einführungshandbuch. Sollten bei der Installation oder Konfiguration Probleme auftreten, können Sie sich direkt mit dem Support in Verbindung setzen. Besuchen Sie unser Online-Support-Center unter </w:t>
            </w:r>
            <w:r w:rsidRPr="000530F8">
              <w:rPr>
                <w:rFonts w:ascii="Courier New" w:hAnsi="Courier New" w:cs="Courier New"/>
                <w:u w:val="single"/>
                <w:lang w:val="de-DE"/>
              </w:rPr>
              <w:t>www.websense.com/support.</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Please save this email for future reference. Thank you </w:t>
            </w:r>
            <w:r w:rsidRPr="000530F8">
              <w:rPr>
                <w:rFonts w:ascii="Courier New" w:hAnsi="Courier New" w:cs="Courier New"/>
              </w:rPr>
              <w:lastRenderedPageBreak/>
              <w:t>for choosing to evaluate Cloud Web Security Gateway.</w:t>
            </w:r>
          </w:p>
        </w:tc>
        <w:tc>
          <w:tcPr>
            <w:tcW w:w="4590" w:type="dxa"/>
          </w:tcPr>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lastRenderedPageBreak/>
              <w:t xml:space="preserve">Bitte speichern Sie diese E-Mail, um später wieder hierauf </w:t>
            </w:r>
            <w:r w:rsidRPr="000530F8">
              <w:rPr>
                <w:rFonts w:ascii="Courier New" w:hAnsi="Courier New" w:cs="Courier New"/>
                <w:lang w:val="de-DE"/>
              </w:rPr>
              <w:lastRenderedPageBreak/>
              <w:t xml:space="preserve">zugreifen zu können. Vielen Dank, dass Sie sich für eine </w:t>
            </w:r>
            <w:del w:id="161" w:author="Viergutz, Silvie" w:date="2013-06-11T09:25:00Z">
              <w:r w:rsidRPr="000530F8" w:rsidDel="00E7018D">
                <w:rPr>
                  <w:rFonts w:ascii="Courier New" w:hAnsi="Courier New" w:cs="Courier New"/>
                  <w:lang w:val="de-DE"/>
                </w:rPr>
                <w:delText xml:space="preserve">Bewertung </w:delText>
              </w:r>
            </w:del>
            <w:ins w:id="162" w:author="Viergutz, Silvie" w:date="2013-06-11T09:25:00Z">
              <w:r w:rsidR="00E7018D">
                <w:rPr>
                  <w:rFonts w:ascii="Courier New" w:hAnsi="Courier New" w:cs="Courier New"/>
                  <w:lang w:val="de-DE"/>
                </w:rPr>
                <w:t>Evaluierung</w:t>
              </w:r>
              <w:r w:rsidR="00E7018D" w:rsidRPr="000530F8">
                <w:rPr>
                  <w:rFonts w:ascii="Courier New" w:hAnsi="Courier New" w:cs="Courier New"/>
                  <w:lang w:val="de-DE"/>
                </w:rPr>
                <w:t xml:space="preserve"> </w:t>
              </w:r>
            </w:ins>
            <w:r w:rsidRPr="000530F8">
              <w:rPr>
                <w:rFonts w:ascii="Courier New" w:hAnsi="Courier New" w:cs="Courier New"/>
                <w:lang w:val="de-DE"/>
              </w:rPr>
              <w:t>des Cloud Web Security Gateway entschieden haben.</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Sincerely,</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TRITON STOPS MORE THREATS. WE CAN PROVE IT.</w:t>
            </w:r>
          </w:p>
        </w:tc>
        <w:tc>
          <w:tcPr>
            <w:tcW w:w="4590" w:type="dxa"/>
          </w:tcPr>
          <w:p w:rsidR="009B23BB" w:rsidRPr="004359B2" w:rsidRDefault="00821C5B" w:rsidP="000530F8">
            <w:pPr>
              <w:spacing w:line="480" w:lineRule="auto"/>
              <w:rPr>
                <w:rFonts w:ascii="Courier New" w:hAnsi="Courier New" w:cs="Courier New"/>
                <w:b/>
                <w:bCs/>
                <w:lang w:val="en-GB"/>
              </w:rPr>
            </w:pPr>
            <w:ins w:id="163" w:author="Ryan, Tracy" w:date="2013-06-10T21:56:00Z">
              <w:r w:rsidRPr="000530F8">
                <w:rPr>
                  <w:rFonts w:ascii="Courier New" w:hAnsi="Courier New" w:cs="Courier New"/>
                  <w:b/>
                  <w:bCs/>
                </w:rPr>
                <w:t>TRITON STOPS MORE THREATS. WE CAN PROVE IT.</w:t>
              </w:r>
            </w:ins>
            <w:del w:id="164" w:author="Ryan, Tracy" w:date="2013-06-10T21:56:00Z">
              <w:r w:rsidR="009B23BB" w:rsidRPr="004359B2" w:rsidDel="00821C5B">
                <w:rPr>
                  <w:rFonts w:ascii="Courier New" w:hAnsi="Courier New" w:cs="Courier New"/>
                  <w:b/>
                  <w:bCs/>
                  <w:lang w:val="en-GB"/>
                </w:rPr>
                <w:delText>TRITON STOPPT MEHR BEDROHUNGEN. DAS KÖNNEN WIR BEWEISEN.</w:delText>
              </w:r>
            </w:del>
          </w:p>
        </w:tc>
      </w:tr>
      <w:tr w:rsidR="009B23BB" w:rsidRPr="000530F8">
        <w:trPr>
          <w:trHeight w:val="255"/>
        </w:trPr>
        <w:tc>
          <w:tcPr>
            <w:tcW w:w="4518" w:type="dxa"/>
          </w:tcPr>
          <w:p w:rsidR="009B23BB" w:rsidRPr="004359B2" w:rsidRDefault="009B23BB" w:rsidP="000530F8">
            <w:pPr>
              <w:spacing w:line="480" w:lineRule="auto"/>
              <w:rPr>
                <w:rFonts w:ascii="Courier New" w:hAnsi="Courier New" w:cs="Courier New"/>
                <w:lang w:val="en-GB"/>
              </w:rPr>
            </w:pPr>
          </w:p>
        </w:tc>
        <w:tc>
          <w:tcPr>
            <w:tcW w:w="459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2013 Websense, Inc. All rights reserved. Websense and the Websense logo are registered trademarks of Websense, Inc. in the United States and various countries. All other trademarks are the property of their respective owner.</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2013 Websense, Inc. Alle Rechte vorbehalten. Websense und das Websense-Logo sind in den USA und diversen anderen Ländern eingetragene Warenzeichen von Websense, Inc. Alle anderen Markenzeichen sind Eigentum der jeweiligen Inhaber.</w:t>
            </w:r>
          </w:p>
        </w:tc>
      </w:tr>
    </w:tbl>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lang w:val="de-DE"/>
        </w:rPr>
      </w:pPr>
    </w:p>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New Customer, TRITON Mobile Security</w:t>
      </w:r>
    </w:p>
    <w:p w:rsidR="009B23BB" w:rsidRPr="000530F8" w:rsidRDefault="009B23BB" w:rsidP="000530F8">
      <w:pPr>
        <w:spacing w:line="480" w:lineRule="auto"/>
        <w:rPr>
          <w:rFonts w:ascii="Courier New" w:hAnsi="Courier New" w:cs="Courier New"/>
        </w:rPr>
      </w:pPr>
    </w:p>
    <w:tbl>
      <w:tblPr>
        <w:tblW w:w="91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8"/>
        <w:gridCol w:w="4590"/>
      </w:tblGrid>
      <w:tr w:rsidR="009B23BB" w:rsidRPr="004359B2">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FREE TWO-WEEK EVALUATION: WEBSENSE® TRITON® MOBILE SECURITY</w:t>
            </w:r>
          </w:p>
        </w:tc>
        <w:tc>
          <w:tcPr>
            <w:tcW w:w="4590" w:type="dxa"/>
          </w:tcPr>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KOSTENLOSE ZWEIWÖCHIGE </w:t>
            </w:r>
            <w:del w:id="165" w:author="Viergutz, Silvie" w:date="2013-06-11T09:25:00Z">
              <w:r w:rsidRPr="000530F8" w:rsidDel="00E7018D">
                <w:rPr>
                  <w:rFonts w:ascii="Courier New" w:hAnsi="Courier New" w:cs="Courier New"/>
                  <w:lang w:val="de-DE"/>
                </w:rPr>
                <w:delText>PROBE</w:delText>
              </w:r>
            </w:del>
            <w:ins w:id="166" w:author="Viergutz, Silvie" w:date="2013-06-11T09:25:00Z">
              <w:r w:rsidR="00E7018D">
                <w:rPr>
                  <w:rFonts w:ascii="Courier New" w:hAnsi="Courier New" w:cs="Courier New"/>
                  <w:lang w:val="de-DE"/>
                </w:rPr>
                <w:t>Evaluierung</w:t>
              </w:r>
            </w:ins>
            <w:r w:rsidRPr="000530F8">
              <w:rPr>
                <w:rFonts w:ascii="Courier New" w:hAnsi="Courier New" w:cs="Courier New"/>
                <w:lang w:val="de-DE"/>
              </w:rPr>
              <w:t>: WEBSENSE® TRITON® MOBILE SECURITY</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Dear {</w:t>
            </w:r>
            <w:proofErr w:type="spellStart"/>
            <w:r w:rsidRPr="000530F8">
              <w:rPr>
                <w:rFonts w:ascii="Courier New" w:hAnsi="Courier New" w:cs="Courier New"/>
              </w:rPr>
              <w:t>FirstName</w:t>
            </w:r>
            <w:proofErr w:type="spellEnd"/>
            <w:r w:rsidRPr="000530F8">
              <w:rPr>
                <w:rFonts w:ascii="Courier New" w:hAnsi="Courier New" w:cs="Courier New"/>
              </w:rPr>
              <w:t>},</w:t>
            </w:r>
          </w:p>
        </w:tc>
        <w:tc>
          <w:tcPr>
            <w:tcW w:w="4590" w:type="dxa"/>
          </w:tcPr>
          <w:p w:rsidR="009B23BB" w:rsidRPr="000530F8" w:rsidRDefault="009B23BB" w:rsidP="00821C5B">
            <w:pPr>
              <w:spacing w:line="480" w:lineRule="auto"/>
              <w:rPr>
                <w:rFonts w:ascii="Courier New" w:hAnsi="Courier New" w:cs="Courier New"/>
                <w:lang w:val="de-DE"/>
              </w:rPr>
            </w:pPr>
            <w:r w:rsidRPr="000530F8">
              <w:rPr>
                <w:rFonts w:ascii="Courier New" w:hAnsi="Courier New" w:cs="Courier New"/>
                <w:lang w:val="de-DE"/>
              </w:rPr>
              <w:t xml:space="preserve">Sehr geehrte(r) </w:t>
            </w:r>
            <w:ins w:id="167" w:author="Ryan, Tracy" w:date="2013-06-10T21:56:00Z">
              <w:r w:rsidR="00821C5B">
                <w:rPr>
                  <w:rFonts w:ascii="Courier New" w:hAnsi="Courier New" w:cs="Courier New"/>
                  <w:lang w:val="de-DE"/>
                </w:rPr>
                <w:t>Herr/Frau (LastName)</w:t>
              </w:r>
            </w:ins>
            <w:del w:id="168" w:author="Ryan, Tracy" w:date="2013-06-10T21:56:00Z">
              <w:r w:rsidRPr="000530F8" w:rsidDel="00821C5B">
                <w:rPr>
                  <w:rFonts w:ascii="Courier New" w:hAnsi="Courier New" w:cs="Courier New"/>
                  <w:lang w:val="de-DE"/>
                </w:rPr>
                <w:delText>{FirstName}</w:delText>
              </w:r>
            </w:del>
            <w:r w:rsidRPr="000530F8">
              <w:rPr>
                <w:rFonts w:ascii="Courier New" w:hAnsi="Courier New" w:cs="Courier New"/>
                <w:lang w:val="de-DE"/>
              </w:rPr>
              <w:t>,</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Thank you for requesting a free two-week evaluation of Websense TRITON Mobile Security.</w:t>
            </w:r>
          </w:p>
        </w:tc>
        <w:tc>
          <w:tcPr>
            <w:tcW w:w="4590" w:type="dxa"/>
          </w:tcPr>
          <w:p w:rsidR="009B23BB" w:rsidRPr="000530F8" w:rsidRDefault="009B23BB" w:rsidP="00E7018D">
            <w:pPr>
              <w:spacing w:line="480" w:lineRule="auto"/>
              <w:rPr>
                <w:rFonts w:ascii="Courier New" w:hAnsi="Courier New" w:cs="Courier New"/>
                <w:lang w:val="de-DE"/>
              </w:rPr>
            </w:pPr>
            <w:del w:id="169" w:author="Ryan, Tracy" w:date="2013-06-10T21:57:00Z">
              <w:r w:rsidRPr="000530F8" w:rsidDel="00821C5B">
                <w:rPr>
                  <w:rFonts w:ascii="Courier New" w:hAnsi="Courier New" w:cs="Courier New"/>
                  <w:lang w:val="de-DE"/>
                </w:rPr>
                <w:delText xml:space="preserve">Vielen </w:delText>
              </w:r>
            </w:del>
            <w:ins w:id="170" w:author="Ryan, Tracy" w:date="2013-06-10T21:57:00Z">
              <w:r w:rsidR="00821C5B">
                <w:rPr>
                  <w:rFonts w:ascii="Courier New" w:hAnsi="Courier New" w:cs="Courier New"/>
                  <w:lang w:val="de-DE"/>
                </w:rPr>
                <w:t>v</w:t>
              </w:r>
              <w:r w:rsidR="00821C5B" w:rsidRPr="000530F8">
                <w:rPr>
                  <w:rFonts w:ascii="Courier New" w:hAnsi="Courier New" w:cs="Courier New"/>
                  <w:lang w:val="de-DE"/>
                </w:rPr>
                <w:t xml:space="preserve">ielen </w:t>
              </w:r>
            </w:ins>
            <w:r w:rsidRPr="000530F8">
              <w:rPr>
                <w:rFonts w:ascii="Courier New" w:hAnsi="Courier New" w:cs="Courier New"/>
                <w:lang w:val="de-DE"/>
              </w:rPr>
              <w:t xml:space="preserve">Dank für Ihren Antrag auf eine kostenlose zweiwöchige </w:t>
            </w:r>
            <w:del w:id="171" w:author="Viergutz, Silvie" w:date="2013-06-11T09:26:00Z">
              <w:r w:rsidRPr="000530F8" w:rsidDel="00E7018D">
                <w:rPr>
                  <w:rFonts w:ascii="Courier New" w:hAnsi="Courier New" w:cs="Courier New"/>
                  <w:lang w:val="de-DE"/>
                </w:rPr>
                <w:delText xml:space="preserve">Erprobung </w:delText>
              </w:r>
            </w:del>
            <w:ins w:id="172" w:author="Viergutz, Silvie" w:date="2013-06-11T09:26:00Z">
              <w:r w:rsidR="00E7018D">
                <w:rPr>
                  <w:rFonts w:ascii="Courier New" w:hAnsi="Courier New" w:cs="Courier New"/>
                  <w:lang w:val="de-DE"/>
                </w:rPr>
                <w:t>Evaluierung</w:t>
              </w:r>
              <w:r w:rsidR="00E7018D" w:rsidRPr="000530F8">
                <w:rPr>
                  <w:rFonts w:ascii="Courier New" w:hAnsi="Courier New" w:cs="Courier New"/>
                  <w:lang w:val="de-DE"/>
                </w:rPr>
                <w:t xml:space="preserve"> </w:t>
              </w:r>
            </w:ins>
            <w:r w:rsidRPr="000530F8">
              <w:rPr>
                <w:rFonts w:ascii="Courier New" w:hAnsi="Courier New" w:cs="Courier New"/>
                <w:lang w:val="de-DE"/>
              </w:rPr>
              <w:t>von Websense TRITON Mobile Security.</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E7018D">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{Note} </w:t>
            </w:r>
          </w:p>
          <w:p w:rsidR="009B23BB" w:rsidRPr="000530F8" w:rsidRDefault="009B23BB" w:rsidP="000530F8">
            <w:pPr>
              <w:spacing w:line="480" w:lineRule="auto"/>
              <w:rPr>
                <w:rFonts w:ascii="Courier New" w:hAnsi="Courier New" w:cs="Courier New"/>
              </w:rPr>
            </w:pPr>
            <w:r w:rsidRPr="000530F8">
              <w:rPr>
                <w:rFonts w:ascii="Courier New" w:hAnsi="Courier New" w:cs="Courier New"/>
              </w:rPr>
              <w:t>We have detected that you currently have an active evaluation for this product.  We have resent your original email.</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xml:space="preserve">{Note} </w:t>
            </w:r>
          </w:p>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Wir haben erkannt, dass Sie bereits eine aktive </w:t>
            </w:r>
            <w:del w:id="173" w:author="Viergutz, Silvie" w:date="2013-06-11T09:26:00Z">
              <w:r w:rsidRPr="000530F8" w:rsidDel="00E7018D">
                <w:rPr>
                  <w:rFonts w:ascii="Courier New" w:hAnsi="Courier New" w:cs="Courier New"/>
                  <w:lang w:val="de-DE"/>
                </w:rPr>
                <w:delText xml:space="preserve">Probeversion </w:delText>
              </w:r>
            </w:del>
            <w:ins w:id="174" w:author="Viergutz, Silvie" w:date="2013-06-11T09:26:00Z">
              <w:r w:rsidR="00E7018D">
                <w:rPr>
                  <w:rFonts w:ascii="Courier New" w:hAnsi="Courier New" w:cs="Courier New"/>
                  <w:lang w:val="de-DE"/>
                </w:rPr>
                <w:t>Testversion</w:t>
              </w:r>
              <w:r w:rsidR="00E7018D" w:rsidRPr="000530F8">
                <w:rPr>
                  <w:rFonts w:ascii="Courier New" w:hAnsi="Courier New" w:cs="Courier New"/>
                  <w:lang w:val="de-DE"/>
                </w:rPr>
                <w:t xml:space="preserve"> </w:t>
              </w:r>
            </w:ins>
            <w:r w:rsidRPr="000530F8">
              <w:rPr>
                <w:rFonts w:ascii="Courier New" w:hAnsi="Courier New" w:cs="Courier New"/>
                <w:lang w:val="de-DE"/>
              </w:rPr>
              <w:t>dieses Produkts verwenden. Wir haben Ihre ursprüngliche E-Mail erneut verschickt.</w:t>
            </w:r>
          </w:p>
        </w:tc>
      </w:tr>
      <w:tr w:rsidR="009B23BB" w:rsidRPr="00E7018D">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020"/>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lastRenderedPageBreak/>
              <w:t>To begin, click on the link below to access the Cloud Portal, where you will enter your username and temporary password. After signing in for the first time, you will be asked to reset your password.</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Klicken Sie zunächst einmal auf den nachfolgenden Link, um auf das Cloud Portal zuzugreifen. Geben Sie dort Ihren Benutzernamen und Ihr vorläufiges Passwort ein. Nachdem Sie sich das erste Mal angemeldet haben, werden Sie gebeten, Ihr Passwort zurückzusetzen.</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Cloud Portal</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User name: {Username}</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Benutzername: {Username}</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Temporary Password: {</w:t>
            </w:r>
            <w:proofErr w:type="spellStart"/>
            <w:r w:rsidRPr="000530F8">
              <w:rPr>
                <w:rFonts w:ascii="Courier New" w:hAnsi="Courier New" w:cs="Courier New"/>
              </w:rPr>
              <w:t>TempPassword</w:t>
            </w:r>
            <w:proofErr w:type="spellEnd"/>
            <w:r w:rsidRPr="000530F8">
              <w:rPr>
                <w:rFonts w:ascii="Courier New" w:hAnsi="Courier New" w:cs="Courier New"/>
              </w:rPr>
              <w:t>}</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Vorläufiges Passwort: {TempPassword}</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1530"/>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 xml:space="preserve">Click Mobile Security in the top menu bar to configure TRITON Mobile Security settings and policies. For more information, see the Getting Started Guide. If you experience problems during installation and </w:t>
            </w:r>
            <w:r w:rsidRPr="000530F8">
              <w:rPr>
                <w:rFonts w:ascii="Courier New" w:hAnsi="Courier New" w:cs="Courier New"/>
              </w:rPr>
              <w:lastRenderedPageBreak/>
              <w:t xml:space="preserve">configuration, you may contact support directly. Visit our online support center at </w:t>
            </w:r>
            <w:r w:rsidRPr="000530F8">
              <w:rPr>
                <w:rFonts w:ascii="Courier New" w:hAnsi="Courier New" w:cs="Courier New"/>
                <w:u w:val="single"/>
              </w:rPr>
              <w:t>www.websense.com/support</w:t>
            </w:r>
            <w:r w:rsidRPr="000530F8">
              <w:rPr>
                <w:rFonts w:ascii="Courier New" w:hAnsi="Courier New" w:cs="Courier New"/>
              </w:rPr>
              <w:t>.</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lastRenderedPageBreak/>
              <w:t xml:space="preserve">Klicken Sie in der Menüleiste oben auf Mobile Security, um Ihre Einstellungen und Richtlinien für TRITON Mobile Security zu konfigurieren. Weitere Informationen hierzu finden Sie im Einführungshandbuch. Sollten </w:t>
            </w:r>
            <w:r w:rsidRPr="000530F8">
              <w:rPr>
                <w:rFonts w:ascii="Courier New" w:hAnsi="Courier New" w:cs="Courier New"/>
                <w:lang w:val="de-DE"/>
              </w:rPr>
              <w:lastRenderedPageBreak/>
              <w:t xml:space="preserve">bei der Installation oder Konfiguration Probleme auftreten, können Sie sich direkt mit dem Support in Verbindung setzen. Besuchen Sie unser Online-Support-Center unter </w:t>
            </w:r>
            <w:r w:rsidRPr="000530F8">
              <w:rPr>
                <w:rFonts w:ascii="Courier New" w:hAnsi="Courier New" w:cs="Courier New"/>
                <w:u w:val="single"/>
                <w:lang w:val="de-DE"/>
              </w:rPr>
              <w:t>www.websense.com/support.</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4359B2">
        <w:trPr>
          <w:trHeight w:val="510"/>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Please save this email for future reference. Thank you for choosing to evaluate TRITON Mobile Security.</w:t>
            </w:r>
          </w:p>
        </w:tc>
        <w:tc>
          <w:tcPr>
            <w:tcW w:w="4590" w:type="dxa"/>
          </w:tcPr>
          <w:p w:rsidR="009B23BB" w:rsidRPr="000530F8" w:rsidRDefault="009B23BB" w:rsidP="00E7018D">
            <w:pPr>
              <w:spacing w:line="480" w:lineRule="auto"/>
              <w:rPr>
                <w:rFonts w:ascii="Courier New" w:hAnsi="Courier New" w:cs="Courier New"/>
                <w:lang w:val="de-DE"/>
              </w:rPr>
            </w:pPr>
            <w:r w:rsidRPr="000530F8">
              <w:rPr>
                <w:rFonts w:ascii="Courier New" w:hAnsi="Courier New" w:cs="Courier New"/>
                <w:lang w:val="de-DE"/>
              </w:rPr>
              <w:t xml:space="preserve">Bitte speichern Sie diese E-Mail, um später wieder hierauf zugreifen zu können. Vielen Dank, dass Sie sich für eine </w:t>
            </w:r>
            <w:del w:id="175" w:author="Viergutz, Silvie" w:date="2013-06-11T09:26:00Z">
              <w:r w:rsidRPr="000530F8" w:rsidDel="00E7018D">
                <w:rPr>
                  <w:rFonts w:ascii="Courier New" w:hAnsi="Courier New" w:cs="Courier New"/>
                  <w:lang w:val="de-DE"/>
                </w:rPr>
                <w:delText xml:space="preserve">Bewertung </w:delText>
              </w:r>
            </w:del>
            <w:ins w:id="176" w:author="Viergutz, Silvie" w:date="2013-06-11T09:26:00Z">
              <w:r w:rsidR="00E7018D">
                <w:rPr>
                  <w:rFonts w:ascii="Courier New" w:hAnsi="Courier New" w:cs="Courier New"/>
                  <w:lang w:val="de-DE"/>
                </w:rPr>
                <w:t>Evaluierung</w:t>
              </w:r>
              <w:r w:rsidR="00E7018D" w:rsidRPr="000530F8">
                <w:rPr>
                  <w:rFonts w:ascii="Courier New" w:hAnsi="Courier New" w:cs="Courier New"/>
                  <w:lang w:val="de-DE"/>
                </w:rPr>
                <w:t xml:space="preserve"> </w:t>
              </w:r>
            </w:ins>
            <w:r w:rsidRPr="000530F8">
              <w:rPr>
                <w:rFonts w:ascii="Courier New" w:hAnsi="Courier New" w:cs="Courier New"/>
                <w:lang w:val="de-DE"/>
              </w:rPr>
              <w:t>von TRITON Mobile Security entschieden haben.</w:t>
            </w:r>
          </w:p>
        </w:tc>
      </w:tr>
      <w:tr w:rsidR="009B23BB" w:rsidRPr="004359B2">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t>Sincerely,</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Mit freundlichen Grüßen,</w:t>
            </w: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lang w:val="de-DE"/>
              </w:rPr>
            </w:pPr>
          </w:p>
        </w:tc>
        <w:tc>
          <w:tcPr>
            <w:tcW w:w="4590" w:type="dxa"/>
          </w:tcPr>
          <w:p w:rsidR="009B23BB" w:rsidRPr="000530F8" w:rsidRDefault="009B23BB" w:rsidP="000530F8">
            <w:pPr>
              <w:spacing w:line="480" w:lineRule="auto"/>
              <w:rPr>
                <w:rFonts w:ascii="Courier New" w:hAnsi="Courier New" w:cs="Courier New"/>
                <w:lang w:val="de-DE"/>
              </w:rPr>
            </w:pPr>
          </w:p>
        </w:tc>
      </w:tr>
      <w:tr w:rsidR="009B23BB" w:rsidRPr="000530F8">
        <w:trPr>
          <w:trHeight w:val="255"/>
        </w:trPr>
        <w:tc>
          <w:tcPr>
            <w:tcW w:w="4518" w:type="dxa"/>
          </w:tcPr>
          <w:p w:rsidR="009B23BB" w:rsidRPr="000530F8" w:rsidRDefault="009B23BB" w:rsidP="000530F8">
            <w:pPr>
              <w:spacing w:line="480" w:lineRule="auto"/>
              <w:rPr>
                <w:rFonts w:ascii="Courier New" w:hAnsi="Courier New" w:cs="Courier New"/>
                <w:b/>
                <w:bCs/>
              </w:rPr>
            </w:pPr>
            <w:r w:rsidRPr="000530F8">
              <w:rPr>
                <w:rFonts w:ascii="Courier New" w:hAnsi="Courier New" w:cs="Courier New"/>
                <w:b/>
                <w:bCs/>
              </w:rPr>
              <w:t>TRITON STOPS MORE THREATS. WE CAN PROVE IT.</w:t>
            </w:r>
          </w:p>
        </w:tc>
        <w:tc>
          <w:tcPr>
            <w:tcW w:w="4590" w:type="dxa"/>
          </w:tcPr>
          <w:p w:rsidR="009B23BB" w:rsidRPr="004359B2" w:rsidRDefault="00F12272" w:rsidP="000530F8">
            <w:pPr>
              <w:spacing w:line="480" w:lineRule="auto"/>
              <w:rPr>
                <w:rFonts w:ascii="Courier New" w:hAnsi="Courier New" w:cs="Courier New"/>
                <w:b/>
                <w:bCs/>
                <w:lang w:val="en-GB"/>
              </w:rPr>
            </w:pPr>
            <w:ins w:id="177" w:author="Ryan, Tracy" w:date="2013-06-10T22:01:00Z">
              <w:r w:rsidRPr="000530F8">
                <w:rPr>
                  <w:rFonts w:ascii="Courier New" w:hAnsi="Courier New" w:cs="Courier New"/>
                  <w:b/>
                  <w:bCs/>
                </w:rPr>
                <w:t>TRITON STOPS MORE THREATS. WE CAN PROVE IT.</w:t>
              </w:r>
            </w:ins>
            <w:del w:id="178" w:author="Ryan, Tracy" w:date="2013-06-10T22:01:00Z">
              <w:r w:rsidR="009B23BB" w:rsidRPr="004359B2" w:rsidDel="00F12272">
                <w:rPr>
                  <w:rFonts w:ascii="Courier New" w:hAnsi="Courier New" w:cs="Courier New"/>
                  <w:b/>
                  <w:bCs/>
                  <w:lang w:val="en-GB"/>
                </w:rPr>
                <w:delText>TRITON STOPPT MEHR BEDROHUNGEN. DAS KÖNNEN WIR BEWEISEN.</w:delText>
              </w:r>
            </w:del>
          </w:p>
        </w:tc>
      </w:tr>
      <w:tr w:rsidR="009B23BB" w:rsidRPr="000530F8">
        <w:trPr>
          <w:trHeight w:val="255"/>
        </w:trPr>
        <w:tc>
          <w:tcPr>
            <w:tcW w:w="4518" w:type="dxa"/>
          </w:tcPr>
          <w:p w:rsidR="009B23BB" w:rsidRPr="004359B2" w:rsidRDefault="009B23BB" w:rsidP="000530F8">
            <w:pPr>
              <w:spacing w:line="480" w:lineRule="auto"/>
              <w:rPr>
                <w:rFonts w:ascii="Courier New" w:hAnsi="Courier New" w:cs="Courier New"/>
                <w:lang w:val="en-GB"/>
              </w:rPr>
            </w:pPr>
          </w:p>
        </w:tc>
        <w:tc>
          <w:tcPr>
            <w:tcW w:w="4590" w:type="dxa"/>
          </w:tcPr>
          <w:p w:rsidR="009B23BB" w:rsidRPr="004359B2" w:rsidRDefault="009B23BB" w:rsidP="000530F8">
            <w:pPr>
              <w:spacing w:line="480" w:lineRule="auto"/>
              <w:rPr>
                <w:rFonts w:ascii="Courier New" w:hAnsi="Courier New" w:cs="Courier New"/>
                <w:lang w:val="en-GB"/>
              </w:rPr>
            </w:pPr>
          </w:p>
        </w:tc>
      </w:tr>
      <w:tr w:rsidR="009B23BB" w:rsidRPr="000530F8">
        <w:trPr>
          <w:trHeight w:val="1275"/>
        </w:trPr>
        <w:tc>
          <w:tcPr>
            <w:tcW w:w="4518" w:type="dxa"/>
          </w:tcPr>
          <w:p w:rsidR="009B23BB" w:rsidRPr="000530F8" w:rsidRDefault="009B23BB" w:rsidP="000530F8">
            <w:pPr>
              <w:spacing w:line="480" w:lineRule="auto"/>
              <w:rPr>
                <w:rFonts w:ascii="Courier New" w:hAnsi="Courier New" w:cs="Courier New"/>
              </w:rPr>
            </w:pPr>
            <w:r w:rsidRPr="000530F8">
              <w:rPr>
                <w:rFonts w:ascii="Courier New" w:hAnsi="Courier New" w:cs="Courier New"/>
              </w:rPr>
              <w:lastRenderedPageBreak/>
              <w:t>© 2013 Websense, Inc. All rights reserved. Websense and the Websense logo are registered trademarks of Websense, Inc. in the United States and various countries. All other trademarks are the property of their respective owner.</w:t>
            </w:r>
          </w:p>
        </w:tc>
        <w:tc>
          <w:tcPr>
            <w:tcW w:w="4590" w:type="dxa"/>
          </w:tcPr>
          <w:p w:rsidR="009B23BB" w:rsidRPr="000530F8" w:rsidRDefault="009B23BB" w:rsidP="000530F8">
            <w:pPr>
              <w:spacing w:line="480" w:lineRule="auto"/>
              <w:rPr>
                <w:rFonts w:ascii="Courier New" w:hAnsi="Courier New" w:cs="Courier New"/>
                <w:lang w:val="de-DE"/>
              </w:rPr>
            </w:pPr>
            <w:r w:rsidRPr="000530F8">
              <w:rPr>
                <w:rFonts w:ascii="Courier New" w:hAnsi="Courier New" w:cs="Courier New"/>
                <w:lang w:val="de-DE"/>
              </w:rPr>
              <w:t>© 2013 Websense, Inc. Alle Rechte vorbehalten. Websense und das Websense-Logo sind in den USA und diversen anderen Ländern eingetragene Warenzeichen von Websense, Inc. Alle anderen Markenzeichen sind Eigentum der jeweiligen Inhaber.</w:t>
            </w:r>
          </w:p>
        </w:tc>
      </w:tr>
    </w:tbl>
    <w:p w:rsidR="009B23BB" w:rsidRDefault="009B23BB">
      <w:pPr>
        <w:rPr>
          <w:rFonts w:ascii="Arial" w:hAnsi="Arial" w:cs="Arial"/>
          <w:sz w:val="20"/>
          <w:szCs w:val="20"/>
          <w:lang w:val="de-DE"/>
        </w:rPr>
      </w:pPr>
    </w:p>
    <w:sectPr w:rsidR="009B23BB" w:rsidSect="006C34F6">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DA9" w:rsidRDefault="00991DA9">
      <w:r>
        <w:separator/>
      </w:r>
    </w:p>
  </w:endnote>
  <w:endnote w:type="continuationSeparator" w:id="0">
    <w:p w:rsidR="00991DA9" w:rsidRDefault="0099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DA9" w:rsidRDefault="00991DA9">
      <w:r>
        <w:separator/>
      </w:r>
    </w:p>
  </w:footnote>
  <w:footnote w:type="continuationSeparator" w:id="0">
    <w:p w:rsidR="00991DA9" w:rsidRDefault="00991D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4F6"/>
    <w:rsid w:val="000530F8"/>
    <w:rsid w:val="000D62A4"/>
    <w:rsid w:val="002D524F"/>
    <w:rsid w:val="00305D5C"/>
    <w:rsid w:val="004359B2"/>
    <w:rsid w:val="004C140F"/>
    <w:rsid w:val="004C3C99"/>
    <w:rsid w:val="004F773F"/>
    <w:rsid w:val="00502AB3"/>
    <w:rsid w:val="006C34F6"/>
    <w:rsid w:val="00731601"/>
    <w:rsid w:val="00811DB5"/>
    <w:rsid w:val="00821C5B"/>
    <w:rsid w:val="0099165C"/>
    <w:rsid w:val="00991DA9"/>
    <w:rsid w:val="009B23BB"/>
    <w:rsid w:val="00A25673"/>
    <w:rsid w:val="00D941F0"/>
    <w:rsid w:val="00E7018D"/>
    <w:rsid w:val="00F1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1F0"/>
    <w:rPr>
      <w:rFonts w:ascii="Times New Roman" w:hAnsi="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41F0"/>
    <w:pPr>
      <w:pBdr>
        <w:bottom w:val="single" w:sz="6" w:space="1" w:color="auto"/>
      </w:pBdr>
      <w:tabs>
        <w:tab w:val="center" w:pos="4153"/>
        <w:tab w:val="right" w:pos="8306"/>
      </w:tabs>
      <w:snapToGrid w:val="0"/>
      <w:jc w:val="center"/>
    </w:pPr>
    <w:rPr>
      <w:lang w:val="de-DE" w:eastAsia="de-DE"/>
    </w:rPr>
  </w:style>
  <w:style w:type="character" w:customStyle="1" w:styleId="HeaderChar">
    <w:name w:val="Header Char"/>
    <w:basedOn w:val="DefaultParagraphFont"/>
    <w:link w:val="Header"/>
    <w:uiPriority w:val="99"/>
    <w:locked/>
    <w:rsid w:val="00D941F0"/>
    <w:rPr>
      <w:rFonts w:cs="Times New Roman"/>
      <w:snapToGrid w:val="0"/>
      <w:sz w:val="24"/>
      <w:szCs w:val="24"/>
    </w:rPr>
  </w:style>
  <w:style w:type="paragraph" w:styleId="Footer">
    <w:name w:val="footer"/>
    <w:basedOn w:val="Normal"/>
    <w:link w:val="FooterChar"/>
    <w:uiPriority w:val="99"/>
    <w:rsid w:val="00D941F0"/>
    <w:pPr>
      <w:tabs>
        <w:tab w:val="center" w:pos="4153"/>
        <w:tab w:val="right" w:pos="8306"/>
      </w:tabs>
      <w:snapToGrid w:val="0"/>
    </w:pPr>
    <w:rPr>
      <w:lang w:val="de-DE" w:eastAsia="de-DE"/>
    </w:rPr>
  </w:style>
  <w:style w:type="character" w:customStyle="1" w:styleId="FooterChar">
    <w:name w:val="Footer Char"/>
    <w:basedOn w:val="DefaultParagraphFont"/>
    <w:link w:val="Footer"/>
    <w:uiPriority w:val="99"/>
    <w:locked/>
    <w:rsid w:val="00D941F0"/>
    <w:rPr>
      <w:rFonts w:cs="Times New Roman"/>
      <w:snapToGrid w:val="0"/>
      <w:sz w:val="24"/>
      <w:szCs w:val="24"/>
    </w:rPr>
  </w:style>
  <w:style w:type="character" w:customStyle="1" w:styleId="tw4winExternal">
    <w:name w:val="tw4winExternal"/>
    <w:uiPriority w:val="99"/>
    <w:rsid w:val="00D941F0"/>
    <w:rPr>
      <w:rFonts w:ascii="Courier New" w:hAnsi="Courier New"/>
      <w:noProof/>
      <w:color w:val="808080"/>
    </w:rPr>
  </w:style>
  <w:style w:type="character" w:customStyle="1" w:styleId="tw4winMark">
    <w:name w:val="tw4winMark"/>
    <w:uiPriority w:val="99"/>
    <w:rsid w:val="00D941F0"/>
    <w:rPr>
      <w:rFonts w:ascii="Courier New" w:hAnsi="Courier New"/>
      <w:vanish/>
      <w:color w:val="800080"/>
      <w:sz w:val="24"/>
      <w:vertAlign w:val="subscript"/>
    </w:rPr>
  </w:style>
  <w:style w:type="character" w:customStyle="1" w:styleId="tw4winError">
    <w:name w:val="tw4winError"/>
    <w:uiPriority w:val="99"/>
    <w:rsid w:val="00D941F0"/>
    <w:rPr>
      <w:rFonts w:ascii="Courier New" w:hAnsi="Courier New"/>
      <w:color w:val="00FF00"/>
      <w:sz w:val="40"/>
    </w:rPr>
  </w:style>
  <w:style w:type="character" w:customStyle="1" w:styleId="tw4winTerm">
    <w:name w:val="tw4winTerm"/>
    <w:uiPriority w:val="99"/>
    <w:rsid w:val="00D941F0"/>
    <w:rPr>
      <w:color w:val="0000FF"/>
    </w:rPr>
  </w:style>
  <w:style w:type="character" w:customStyle="1" w:styleId="tw4winPopup">
    <w:name w:val="tw4winPopup"/>
    <w:uiPriority w:val="99"/>
    <w:rsid w:val="00D941F0"/>
    <w:rPr>
      <w:rFonts w:ascii="Courier New" w:hAnsi="Courier New"/>
      <w:noProof/>
      <w:color w:val="008000"/>
    </w:rPr>
  </w:style>
  <w:style w:type="character" w:customStyle="1" w:styleId="tw4winJump">
    <w:name w:val="tw4winJump"/>
    <w:uiPriority w:val="99"/>
    <w:rsid w:val="00D941F0"/>
    <w:rPr>
      <w:rFonts w:ascii="Courier New" w:hAnsi="Courier New"/>
      <w:noProof/>
      <w:color w:val="008080"/>
    </w:rPr>
  </w:style>
  <w:style w:type="character" w:customStyle="1" w:styleId="tw4winInternal">
    <w:name w:val="tw4winInternal"/>
    <w:uiPriority w:val="99"/>
    <w:rsid w:val="00D941F0"/>
    <w:rPr>
      <w:rFonts w:ascii="Courier New" w:hAnsi="Courier New"/>
      <w:noProof/>
      <w:color w:val="FF0000"/>
    </w:rPr>
  </w:style>
  <w:style w:type="character" w:customStyle="1" w:styleId="DONOTTRANSLATE">
    <w:name w:val="DO_NOT_TRANSLATE"/>
    <w:uiPriority w:val="99"/>
    <w:rsid w:val="00D941F0"/>
    <w:rPr>
      <w:rFonts w:ascii="Courier New" w:hAnsi="Courier New"/>
      <w:noProof/>
      <w:color w:val="800000"/>
    </w:rPr>
  </w:style>
  <w:style w:type="character" w:styleId="Hyperlink">
    <w:name w:val="Hyperlink"/>
    <w:basedOn w:val="DefaultParagraphFont"/>
    <w:uiPriority w:val="99"/>
    <w:rsid w:val="00D941F0"/>
    <w:rPr>
      <w:rFonts w:cs="Times New Roman"/>
      <w:color w:val="0000FF"/>
      <w:u w:val="single"/>
    </w:rPr>
  </w:style>
  <w:style w:type="paragraph" w:styleId="BalloonText">
    <w:name w:val="Balloon Text"/>
    <w:basedOn w:val="Normal"/>
    <w:link w:val="BalloonTextChar"/>
    <w:uiPriority w:val="99"/>
    <w:semiHidden/>
    <w:unhideWhenUsed/>
    <w:rsid w:val="004C3C99"/>
    <w:rPr>
      <w:rFonts w:ascii="Tahoma" w:hAnsi="Tahoma" w:cs="Tahoma"/>
      <w:sz w:val="16"/>
      <w:szCs w:val="16"/>
    </w:rPr>
  </w:style>
  <w:style w:type="character" w:customStyle="1" w:styleId="BalloonTextChar">
    <w:name w:val="Balloon Text Char"/>
    <w:basedOn w:val="DefaultParagraphFont"/>
    <w:link w:val="BalloonText"/>
    <w:uiPriority w:val="99"/>
    <w:semiHidden/>
    <w:rsid w:val="004C3C99"/>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1F0"/>
    <w:rPr>
      <w:rFonts w:ascii="Times New Roman" w:hAnsi="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41F0"/>
    <w:pPr>
      <w:pBdr>
        <w:bottom w:val="single" w:sz="6" w:space="1" w:color="auto"/>
      </w:pBdr>
      <w:tabs>
        <w:tab w:val="center" w:pos="4153"/>
        <w:tab w:val="right" w:pos="8306"/>
      </w:tabs>
      <w:snapToGrid w:val="0"/>
      <w:jc w:val="center"/>
    </w:pPr>
    <w:rPr>
      <w:lang w:val="de-DE" w:eastAsia="de-DE"/>
    </w:rPr>
  </w:style>
  <w:style w:type="character" w:customStyle="1" w:styleId="HeaderChar">
    <w:name w:val="Header Char"/>
    <w:basedOn w:val="DefaultParagraphFont"/>
    <w:link w:val="Header"/>
    <w:uiPriority w:val="99"/>
    <w:locked/>
    <w:rsid w:val="00D941F0"/>
    <w:rPr>
      <w:rFonts w:cs="Times New Roman"/>
      <w:snapToGrid w:val="0"/>
      <w:sz w:val="24"/>
      <w:szCs w:val="24"/>
    </w:rPr>
  </w:style>
  <w:style w:type="paragraph" w:styleId="Footer">
    <w:name w:val="footer"/>
    <w:basedOn w:val="Normal"/>
    <w:link w:val="FooterChar"/>
    <w:uiPriority w:val="99"/>
    <w:rsid w:val="00D941F0"/>
    <w:pPr>
      <w:tabs>
        <w:tab w:val="center" w:pos="4153"/>
        <w:tab w:val="right" w:pos="8306"/>
      </w:tabs>
      <w:snapToGrid w:val="0"/>
    </w:pPr>
    <w:rPr>
      <w:lang w:val="de-DE" w:eastAsia="de-DE"/>
    </w:rPr>
  </w:style>
  <w:style w:type="character" w:customStyle="1" w:styleId="FooterChar">
    <w:name w:val="Footer Char"/>
    <w:basedOn w:val="DefaultParagraphFont"/>
    <w:link w:val="Footer"/>
    <w:uiPriority w:val="99"/>
    <w:locked/>
    <w:rsid w:val="00D941F0"/>
    <w:rPr>
      <w:rFonts w:cs="Times New Roman"/>
      <w:snapToGrid w:val="0"/>
      <w:sz w:val="24"/>
      <w:szCs w:val="24"/>
    </w:rPr>
  </w:style>
  <w:style w:type="character" w:customStyle="1" w:styleId="tw4winExternal">
    <w:name w:val="tw4winExternal"/>
    <w:uiPriority w:val="99"/>
    <w:rsid w:val="00D941F0"/>
    <w:rPr>
      <w:rFonts w:ascii="Courier New" w:hAnsi="Courier New"/>
      <w:noProof/>
      <w:color w:val="808080"/>
    </w:rPr>
  </w:style>
  <w:style w:type="character" w:customStyle="1" w:styleId="tw4winMark">
    <w:name w:val="tw4winMark"/>
    <w:uiPriority w:val="99"/>
    <w:rsid w:val="00D941F0"/>
    <w:rPr>
      <w:rFonts w:ascii="Courier New" w:hAnsi="Courier New"/>
      <w:vanish/>
      <w:color w:val="800080"/>
      <w:sz w:val="24"/>
      <w:vertAlign w:val="subscript"/>
    </w:rPr>
  </w:style>
  <w:style w:type="character" w:customStyle="1" w:styleId="tw4winError">
    <w:name w:val="tw4winError"/>
    <w:uiPriority w:val="99"/>
    <w:rsid w:val="00D941F0"/>
    <w:rPr>
      <w:rFonts w:ascii="Courier New" w:hAnsi="Courier New"/>
      <w:color w:val="00FF00"/>
      <w:sz w:val="40"/>
    </w:rPr>
  </w:style>
  <w:style w:type="character" w:customStyle="1" w:styleId="tw4winTerm">
    <w:name w:val="tw4winTerm"/>
    <w:uiPriority w:val="99"/>
    <w:rsid w:val="00D941F0"/>
    <w:rPr>
      <w:color w:val="0000FF"/>
    </w:rPr>
  </w:style>
  <w:style w:type="character" w:customStyle="1" w:styleId="tw4winPopup">
    <w:name w:val="tw4winPopup"/>
    <w:uiPriority w:val="99"/>
    <w:rsid w:val="00D941F0"/>
    <w:rPr>
      <w:rFonts w:ascii="Courier New" w:hAnsi="Courier New"/>
      <w:noProof/>
      <w:color w:val="008000"/>
    </w:rPr>
  </w:style>
  <w:style w:type="character" w:customStyle="1" w:styleId="tw4winJump">
    <w:name w:val="tw4winJump"/>
    <w:uiPriority w:val="99"/>
    <w:rsid w:val="00D941F0"/>
    <w:rPr>
      <w:rFonts w:ascii="Courier New" w:hAnsi="Courier New"/>
      <w:noProof/>
      <w:color w:val="008080"/>
    </w:rPr>
  </w:style>
  <w:style w:type="character" w:customStyle="1" w:styleId="tw4winInternal">
    <w:name w:val="tw4winInternal"/>
    <w:uiPriority w:val="99"/>
    <w:rsid w:val="00D941F0"/>
    <w:rPr>
      <w:rFonts w:ascii="Courier New" w:hAnsi="Courier New"/>
      <w:noProof/>
      <w:color w:val="FF0000"/>
    </w:rPr>
  </w:style>
  <w:style w:type="character" w:customStyle="1" w:styleId="DONOTTRANSLATE">
    <w:name w:val="DO_NOT_TRANSLATE"/>
    <w:uiPriority w:val="99"/>
    <w:rsid w:val="00D941F0"/>
    <w:rPr>
      <w:rFonts w:ascii="Courier New" w:hAnsi="Courier New"/>
      <w:noProof/>
      <w:color w:val="800000"/>
    </w:rPr>
  </w:style>
  <w:style w:type="character" w:styleId="Hyperlink">
    <w:name w:val="Hyperlink"/>
    <w:basedOn w:val="DefaultParagraphFont"/>
    <w:uiPriority w:val="99"/>
    <w:rsid w:val="00D941F0"/>
    <w:rPr>
      <w:rFonts w:cs="Times New Roman"/>
      <w:color w:val="0000FF"/>
      <w:u w:val="single"/>
    </w:rPr>
  </w:style>
  <w:style w:type="paragraph" w:styleId="BalloonText">
    <w:name w:val="Balloon Text"/>
    <w:basedOn w:val="Normal"/>
    <w:link w:val="BalloonTextChar"/>
    <w:uiPriority w:val="99"/>
    <w:semiHidden/>
    <w:unhideWhenUsed/>
    <w:rsid w:val="004C3C99"/>
    <w:rPr>
      <w:rFonts w:ascii="Tahoma" w:hAnsi="Tahoma" w:cs="Tahoma"/>
      <w:sz w:val="16"/>
      <w:szCs w:val="16"/>
    </w:rPr>
  </w:style>
  <w:style w:type="character" w:customStyle="1" w:styleId="BalloonTextChar">
    <w:name w:val="Balloon Text Char"/>
    <w:basedOn w:val="DefaultParagraphFont"/>
    <w:link w:val="BalloonText"/>
    <w:uiPriority w:val="99"/>
    <w:semiHidden/>
    <w:rsid w:val="004C3C99"/>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4961</Words>
  <Characters>31444</Characters>
  <Application>Microsoft Office Word</Application>
  <DocSecurity>0</DocSecurity>
  <Lines>262</Lines>
  <Paragraphs>72</Paragraphs>
  <ScaleCrop>false</ScaleCrop>
  <HeadingPairs>
    <vt:vector size="2" baseType="variant">
      <vt:variant>
        <vt:lpstr>Title</vt:lpstr>
      </vt:variant>
      <vt:variant>
        <vt:i4>1</vt:i4>
      </vt:variant>
    </vt:vector>
  </HeadingPairs>
  <TitlesOfParts>
    <vt:vector size="1" baseType="lpstr">
      <vt:lpstr>Unified data loss prevention for</vt:lpstr>
    </vt:vector>
  </TitlesOfParts>
  <Company>organization</Company>
  <LinksUpToDate>false</LinksUpToDate>
  <CharactersWithSpaces>36333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data loss prevention for</dc:title>
  <dc:creator>Username</dc:creator>
  <cp:lastModifiedBy>Bennett, Adam</cp:lastModifiedBy>
  <cp:revision>3</cp:revision>
  <dcterms:created xsi:type="dcterms:W3CDTF">2013-06-14T09:48:00Z</dcterms:created>
  <dcterms:modified xsi:type="dcterms:W3CDTF">2013-06-14T10:30:00Z</dcterms:modified>
</cp:coreProperties>
</file>